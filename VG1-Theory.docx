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E4" w:rsidRDefault="006E1FE4" w:rsidP="00D56B5B">
      <w:pPr>
        <w:jc w:val="center"/>
        <w:rPr>
          <w:rFonts w:ascii="Times New Roman" w:hAnsi="Times New Roman" w:cs="Times New Roman"/>
          <w:b/>
          <w:sz w:val="24"/>
          <w:szCs w:val="24"/>
        </w:rPr>
      </w:pPr>
    </w:p>
    <w:p w:rsidR="006E1FE4" w:rsidRDefault="006E1FE4" w:rsidP="00D56B5B">
      <w:pPr>
        <w:jc w:val="center"/>
        <w:rPr>
          <w:rFonts w:ascii="Times New Roman" w:hAnsi="Times New Roman" w:cs="Times New Roman"/>
          <w:b/>
          <w:sz w:val="24"/>
          <w:szCs w:val="24"/>
        </w:rPr>
      </w:pPr>
    </w:p>
    <w:p w:rsidR="00D56B5B" w:rsidRPr="006E1FE4" w:rsidRDefault="00A0070F" w:rsidP="00DF67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Prescriptions for a More Informative, Less Controversial Study of Vi</w:t>
      </w:r>
      <w:r w:rsidR="004A173B">
        <w:rPr>
          <w:rFonts w:ascii="Times New Roman" w:hAnsi="Times New Roman" w:cs="Times New Roman"/>
          <w:sz w:val="24"/>
          <w:szCs w:val="24"/>
        </w:rPr>
        <w:t>deo</w:t>
      </w:r>
      <w:r>
        <w:rPr>
          <w:rFonts w:ascii="Times New Roman" w:hAnsi="Times New Roman" w:cs="Times New Roman"/>
          <w:sz w:val="24"/>
          <w:szCs w:val="24"/>
        </w:rPr>
        <w:t xml:space="preserve"> Games: </w:t>
      </w:r>
      <w:r w:rsidR="007B2078">
        <w:rPr>
          <w:rFonts w:ascii="Times New Roman" w:hAnsi="Times New Roman" w:cs="Times New Roman"/>
          <w:sz w:val="24"/>
          <w:szCs w:val="24"/>
        </w:rPr>
        <w:t>I.</w:t>
      </w:r>
      <w:r>
        <w:rPr>
          <w:rFonts w:ascii="Times New Roman" w:hAnsi="Times New Roman" w:cs="Times New Roman"/>
          <w:sz w:val="24"/>
          <w:szCs w:val="24"/>
        </w:rPr>
        <w:t xml:space="preserve"> Game Genres, Game Features, and Violent Content</w:t>
      </w:r>
    </w:p>
    <w:p w:rsidR="00D56B5B" w:rsidRPr="006E1FE4" w:rsidRDefault="00D56B5B" w:rsidP="00DF6756">
      <w:pPr>
        <w:spacing w:after="0" w:line="480" w:lineRule="auto"/>
        <w:jc w:val="center"/>
        <w:rPr>
          <w:rFonts w:ascii="Times New Roman" w:hAnsi="Times New Roman" w:cs="Times New Roman"/>
          <w:sz w:val="24"/>
          <w:szCs w:val="24"/>
        </w:rPr>
      </w:pPr>
    </w:p>
    <w:p w:rsidR="00D56B5B" w:rsidRPr="006E1FE4" w:rsidRDefault="00D56B5B" w:rsidP="00DF6756">
      <w:pPr>
        <w:spacing w:after="0" w:line="480" w:lineRule="auto"/>
        <w:jc w:val="center"/>
        <w:outlineLvl w:val="0"/>
        <w:rPr>
          <w:rFonts w:ascii="Times New Roman" w:hAnsi="Times New Roman" w:cs="Times New Roman"/>
          <w:sz w:val="24"/>
          <w:szCs w:val="24"/>
        </w:rPr>
      </w:pPr>
      <w:r w:rsidRPr="006E1FE4">
        <w:rPr>
          <w:rFonts w:ascii="Times New Roman" w:hAnsi="Times New Roman" w:cs="Times New Roman"/>
          <w:sz w:val="24"/>
          <w:szCs w:val="24"/>
        </w:rPr>
        <w:t xml:space="preserve">Word count: </w:t>
      </w:r>
      <w:r w:rsidR="002133E9">
        <w:rPr>
          <w:rFonts w:ascii="Times New Roman" w:hAnsi="Times New Roman" w:cs="Times New Roman"/>
          <w:sz w:val="24"/>
          <w:szCs w:val="24"/>
        </w:rPr>
        <w:t>15,</w:t>
      </w:r>
      <w:r w:rsidR="00117052">
        <w:rPr>
          <w:rFonts w:ascii="Times New Roman" w:hAnsi="Times New Roman" w:cs="Times New Roman"/>
          <w:sz w:val="24"/>
          <w:szCs w:val="24"/>
        </w:rPr>
        <w:t>3</w:t>
      </w:r>
      <w:r w:rsidR="00FA119E">
        <w:rPr>
          <w:rFonts w:ascii="Times New Roman" w:hAnsi="Times New Roman" w:cs="Times New Roman"/>
          <w:sz w:val="24"/>
          <w:szCs w:val="24"/>
        </w:rPr>
        <w:t>40</w:t>
      </w:r>
    </w:p>
    <w:p w:rsidR="00D56B5B" w:rsidRPr="006E1FE4" w:rsidRDefault="00D56B5B" w:rsidP="00DF6756">
      <w:pPr>
        <w:spacing w:after="0" w:line="480" w:lineRule="auto"/>
        <w:jc w:val="center"/>
        <w:rPr>
          <w:rFonts w:ascii="Times New Roman" w:hAnsi="Times New Roman" w:cs="Times New Roman"/>
          <w:sz w:val="24"/>
          <w:szCs w:val="24"/>
        </w:rPr>
      </w:pPr>
    </w:p>
    <w:p w:rsidR="00D56B5B" w:rsidRPr="006E1FE4" w:rsidRDefault="00D56B5B" w:rsidP="00DF6756">
      <w:pPr>
        <w:spacing w:after="0" w:line="480" w:lineRule="auto"/>
        <w:rPr>
          <w:rFonts w:ascii="Times New Roman" w:hAnsi="Times New Roman" w:cs="Times New Roman"/>
          <w:sz w:val="24"/>
          <w:szCs w:val="24"/>
        </w:rPr>
      </w:pPr>
    </w:p>
    <w:p w:rsidR="00D56B5B" w:rsidRPr="006E1FE4" w:rsidRDefault="00D56B5B">
      <w:pPr>
        <w:rPr>
          <w:rFonts w:ascii="Times New Roman" w:hAnsi="Times New Roman" w:cs="Times New Roman"/>
          <w:sz w:val="24"/>
          <w:szCs w:val="24"/>
        </w:rPr>
      </w:pPr>
      <w:r w:rsidRPr="006E1FE4">
        <w:rPr>
          <w:rFonts w:ascii="Times New Roman" w:hAnsi="Times New Roman" w:cs="Times New Roman"/>
          <w:sz w:val="24"/>
          <w:szCs w:val="24"/>
        </w:rPr>
        <w:br w:type="page"/>
      </w:r>
    </w:p>
    <w:p w:rsidR="00D56B5B" w:rsidRPr="006E1FE4" w:rsidRDefault="00D56B5B" w:rsidP="00D56B5B">
      <w:pPr>
        <w:rPr>
          <w:rFonts w:ascii="Times New Roman" w:hAnsi="Times New Roman" w:cs="Times New Roman"/>
          <w:sz w:val="24"/>
          <w:szCs w:val="24"/>
        </w:rPr>
      </w:pPr>
    </w:p>
    <w:p w:rsidR="007918BD" w:rsidRPr="006E1FE4" w:rsidRDefault="007918BD" w:rsidP="00632143">
      <w:pPr>
        <w:spacing w:line="480" w:lineRule="auto"/>
        <w:jc w:val="center"/>
        <w:outlineLvl w:val="0"/>
        <w:rPr>
          <w:rFonts w:ascii="Times New Roman" w:hAnsi="Times New Roman" w:cs="Times New Roman"/>
          <w:b/>
          <w:sz w:val="24"/>
          <w:szCs w:val="24"/>
        </w:rPr>
      </w:pPr>
      <w:r w:rsidRPr="006E1FE4">
        <w:rPr>
          <w:rFonts w:ascii="Times New Roman" w:hAnsi="Times New Roman" w:cs="Times New Roman"/>
          <w:b/>
          <w:sz w:val="24"/>
          <w:szCs w:val="24"/>
        </w:rPr>
        <w:t>Abstract</w:t>
      </w:r>
    </w:p>
    <w:p w:rsidR="0061455A" w:rsidRPr="006E1FE4" w:rsidRDefault="0061455A" w:rsidP="00342283">
      <w:pPr>
        <w:spacing w:line="480" w:lineRule="auto"/>
        <w:rPr>
          <w:rFonts w:ascii="Times New Roman" w:hAnsi="Times New Roman" w:cs="Times New Roman"/>
          <w:sz w:val="24"/>
          <w:szCs w:val="24"/>
        </w:rPr>
      </w:pPr>
      <w:r w:rsidRPr="006E1FE4">
        <w:rPr>
          <w:rFonts w:ascii="Times New Roman" w:hAnsi="Times New Roman" w:cs="Times New Roman"/>
          <w:sz w:val="24"/>
          <w:szCs w:val="24"/>
        </w:rPr>
        <w:t xml:space="preserve">Decades of violent media research have found modest but consistent associations between violent game use and aggressive behavior. However, definitional, methodological, and theoretical issues </w:t>
      </w:r>
      <w:r w:rsidR="00463A6B">
        <w:rPr>
          <w:rFonts w:ascii="Times New Roman" w:hAnsi="Times New Roman" w:cs="Times New Roman"/>
          <w:sz w:val="24"/>
          <w:szCs w:val="24"/>
        </w:rPr>
        <w:t>impede</w:t>
      </w:r>
      <w:r w:rsidR="00463A6B" w:rsidRPr="006E1FE4">
        <w:rPr>
          <w:rFonts w:ascii="Times New Roman" w:hAnsi="Times New Roman" w:cs="Times New Roman"/>
          <w:sz w:val="24"/>
          <w:szCs w:val="24"/>
        </w:rPr>
        <w:t xml:space="preserve"> </w:t>
      </w:r>
      <w:r w:rsidR="00A300A9">
        <w:rPr>
          <w:rFonts w:ascii="Times New Roman" w:hAnsi="Times New Roman" w:cs="Times New Roman"/>
          <w:sz w:val="24"/>
          <w:szCs w:val="24"/>
        </w:rPr>
        <w:t>p</w:t>
      </w:r>
      <w:r w:rsidRPr="006E1FE4">
        <w:rPr>
          <w:rFonts w:ascii="Times New Roman" w:hAnsi="Times New Roman" w:cs="Times New Roman"/>
          <w:sz w:val="24"/>
          <w:szCs w:val="24"/>
        </w:rPr>
        <w:t xml:space="preserve">recise predictions about the </w:t>
      </w:r>
      <w:r w:rsidR="00342283">
        <w:rPr>
          <w:rFonts w:ascii="Times New Roman" w:hAnsi="Times New Roman" w:cs="Times New Roman"/>
          <w:sz w:val="24"/>
          <w:szCs w:val="24"/>
        </w:rPr>
        <w:t>effects of specific video games</w:t>
      </w:r>
      <w:r w:rsidRPr="006E1FE4">
        <w:rPr>
          <w:rFonts w:ascii="Times New Roman" w:hAnsi="Times New Roman" w:cs="Times New Roman"/>
          <w:sz w:val="24"/>
          <w:szCs w:val="24"/>
        </w:rPr>
        <w:t xml:space="preserve"> </w:t>
      </w:r>
      <w:r w:rsidR="00342283">
        <w:rPr>
          <w:rFonts w:ascii="Times New Roman" w:hAnsi="Times New Roman" w:cs="Times New Roman"/>
          <w:sz w:val="24"/>
          <w:szCs w:val="24"/>
        </w:rPr>
        <w:t>and</w:t>
      </w:r>
      <w:r w:rsidRPr="006E1FE4">
        <w:rPr>
          <w:rFonts w:ascii="Times New Roman" w:hAnsi="Times New Roman" w:cs="Times New Roman"/>
          <w:sz w:val="24"/>
          <w:szCs w:val="24"/>
        </w:rPr>
        <w:t xml:space="preserve"> the boundar</w:t>
      </w:r>
      <w:r w:rsidR="00342283">
        <w:rPr>
          <w:rFonts w:ascii="Times New Roman" w:hAnsi="Times New Roman" w:cs="Times New Roman"/>
          <w:sz w:val="24"/>
          <w:szCs w:val="24"/>
        </w:rPr>
        <w:t>y conditions</w:t>
      </w:r>
      <w:r w:rsidRPr="006E1FE4">
        <w:rPr>
          <w:rFonts w:ascii="Times New Roman" w:hAnsi="Times New Roman" w:cs="Times New Roman"/>
          <w:sz w:val="24"/>
          <w:szCs w:val="24"/>
        </w:rPr>
        <w:t xml:space="preserve"> of violent video game effects. </w:t>
      </w:r>
      <w:r w:rsidR="004A630B">
        <w:rPr>
          <w:rFonts w:ascii="Times New Roman" w:hAnsi="Times New Roman" w:cs="Times New Roman"/>
          <w:sz w:val="24"/>
          <w:szCs w:val="24"/>
        </w:rPr>
        <w:t>These limitations are caused by the p</w:t>
      </w:r>
      <w:r w:rsidR="00880F65">
        <w:rPr>
          <w:rFonts w:ascii="Times New Roman" w:hAnsi="Times New Roman" w:cs="Times New Roman"/>
          <w:sz w:val="24"/>
          <w:szCs w:val="24"/>
        </w:rPr>
        <w:t>resent definitions of “violent game</w:t>
      </w:r>
      <w:r w:rsidR="004A630B">
        <w:rPr>
          <w:rFonts w:ascii="Times New Roman" w:hAnsi="Times New Roman" w:cs="Times New Roman"/>
          <w:sz w:val="24"/>
          <w:szCs w:val="24"/>
        </w:rPr>
        <w:t>,</w:t>
      </w:r>
      <w:r w:rsidR="00880F65">
        <w:rPr>
          <w:rFonts w:ascii="Times New Roman" w:hAnsi="Times New Roman" w:cs="Times New Roman"/>
          <w:sz w:val="24"/>
          <w:szCs w:val="24"/>
        </w:rPr>
        <w:t xml:space="preserve">” </w:t>
      </w:r>
      <w:r w:rsidR="004A630B">
        <w:rPr>
          <w:rFonts w:ascii="Times New Roman" w:hAnsi="Times New Roman" w:cs="Times New Roman"/>
          <w:sz w:val="24"/>
          <w:szCs w:val="24"/>
        </w:rPr>
        <w:t xml:space="preserve">which </w:t>
      </w:r>
      <w:r w:rsidR="00880F65">
        <w:rPr>
          <w:rFonts w:ascii="Times New Roman" w:hAnsi="Times New Roman" w:cs="Times New Roman"/>
          <w:sz w:val="24"/>
          <w:szCs w:val="24"/>
        </w:rPr>
        <w:t xml:space="preserve">are broad and inconsistent, </w:t>
      </w:r>
      <w:r w:rsidR="004A630B">
        <w:rPr>
          <w:rFonts w:ascii="Times New Roman" w:hAnsi="Times New Roman" w:cs="Times New Roman"/>
          <w:sz w:val="24"/>
          <w:szCs w:val="24"/>
        </w:rPr>
        <w:t>thereby impairing</w:t>
      </w:r>
      <w:r w:rsidR="00880F65">
        <w:rPr>
          <w:rFonts w:ascii="Times New Roman" w:hAnsi="Times New Roman" w:cs="Times New Roman"/>
          <w:sz w:val="24"/>
          <w:szCs w:val="24"/>
        </w:rPr>
        <w:t xml:space="preserve"> construct validity</w:t>
      </w:r>
      <w:r w:rsidR="00A300A9">
        <w:rPr>
          <w:rFonts w:ascii="Times New Roman" w:hAnsi="Times New Roman" w:cs="Times New Roman"/>
          <w:sz w:val="24"/>
          <w:szCs w:val="24"/>
        </w:rPr>
        <w:t>, obscuring potentially-important differences,</w:t>
      </w:r>
      <w:r w:rsidR="00880F65">
        <w:rPr>
          <w:rFonts w:ascii="Times New Roman" w:hAnsi="Times New Roman" w:cs="Times New Roman"/>
          <w:sz w:val="24"/>
          <w:szCs w:val="24"/>
        </w:rPr>
        <w:t xml:space="preserve"> and </w:t>
      </w:r>
      <w:r w:rsidR="001A58F3">
        <w:rPr>
          <w:rFonts w:ascii="Times New Roman" w:hAnsi="Times New Roman" w:cs="Times New Roman"/>
          <w:sz w:val="24"/>
          <w:szCs w:val="24"/>
        </w:rPr>
        <w:t>stifling</w:t>
      </w:r>
      <w:r w:rsidR="00880F65">
        <w:rPr>
          <w:rFonts w:ascii="Times New Roman" w:hAnsi="Times New Roman" w:cs="Times New Roman"/>
          <w:sz w:val="24"/>
          <w:szCs w:val="24"/>
        </w:rPr>
        <w:t xml:space="preserve"> effective communication of research findings. </w:t>
      </w:r>
      <w:r w:rsidR="00C80180">
        <w:rPr>
          <w:rFonts w:ascii="Times New Roman" w:hAnsi="Times New Roman" w:cs="Times New Roman"/>
          <w:sz w:val="24"/>
          <w:szCs w:val="24"/>
        </w:rPr>
        <w:t xml:space="preserve">Definitions of “violent game content” should </w:t>
      </w:r>
      <w:r w:rsidR="0097564D">
        <w:rPr>
          <w:rFonts w:ascii="Times New Roman" w:hAnsi="Times New Roman" w:cs="Times New Roman"/>
          <w:sz w:val="24"/>
          <w:szCs w:val="24"/>
        </w:rPr>
        <w:t xml:space="preserve">instead </w:t>
      </w:r>
      <w:r w:rsidR="00C80180">
        <w:rPr>
          <w:rFonts w:ascii="Times New Roman" w:hAnsi="Times New Roman" w:cs="Times New Roman"/>
          <w:sz w:val="24"/>
          <w:szCs w:val="24"/>
        </w:rPr>
        <w:t>be</w:t>
      </w:r>
      <w:r w:rsidR="004A630B">
        <w:rPr>
          <w:rFonts w:ascii="Times New Roman" w:hAnsi="Times New Roman" w:cs="Times New Roman"/>
          <w:sz w:val="24"/>
          <w:szCs w:val="24"/>
        </w:rPr>
        <w:t xml:space="preserve"> </w:t>
      </w:r>
      <w:r w:rsidR="00C80180">
        <w:rPr>
          <w:rFonts w:ascii="Times New Roman" w:hAnsi="Times New Roman" w:cs="Times New Roman"/>
          <w:sz w:val="24"/>
          <w:szCs w:val="24"/>
        </w:rPr>
        <w:t xml:space="preserve">informed by psychological theories of aggression and violence. </w:t>
      </w:r>
      <w:r w:rsidR="006326C9">
        <w:rPr>
          <w:rFonts w:ascii="Times New Roman" w:hAnsi="Times New Roman" w:cs="Times New Roman"/>
          <w:sz w:val="24"/>
          <w:szCs w:val="24"/>
        </w:rPr>
        <w:t>Furthermore, previous conceptualizations of game content are limited in scope and fail to consider the entire</w:t>
      </w:r>
      <w:r w:rsidR="004A630B">
        <w:rPr>
          <w:rFonts w:ascii="Times New Roman" w:hAnsi="Times New Roman" w:cs="Times New Roman"/>
          <w:sz w:val="24"/>
          <w:szCs w:val="24"/>
        </w:rPr>
        <w:t>ty</w:t>
      </w:r>
      <w:r w:rsidR="00A572AD">
        <w:rPr>
          <w:rFonts w:ascii="Times New Roman" w:hAnsi="Times New Roman" w:cs="Times New Roman"/>
          <w:sz w:val="24"/>
          <w:szCs w:val="24"/>
        </w:rPr>
        <w:t xml:space="preserve"> of </w:t>
      </w:r>
      <w:r w:rsidR="003374C5">
        <w:rPr>
          <w:rFonts w:ascii="Times New Roman" w:hAnsi="Times New Roman" w:cs="Times New Roman"/>
          <w:sz w:val="24"/>
          <w:szCs w:val="24"/>
        </w:rPr>
        <w:t>the gameplay experience</w:t>
      </w:r>
      <w:r w:rsidR="006326C9">
        <w:rPr>
          <w:rFonts w:ascii="Times New Roman" w:hAnsi="Times New Roman" w:cs="Times New Roman"/>
          <w:sz w:val="24"/>
          <w:szCs w:val="24"/>
        </w:rPr>
        <w:t xml:space="preserve">. </w:t>
      </w:r>
      <w:r w:rsidR="001F62DA">
        <w:rPr>
          <w:rFonts w:ascii="Times New Roman" w:hAnsi="Times New Roman" w:cs="Times New Roman"/>
          <w:sz w:val="24"/>
          <w:szCs w:val="24"/>
        </w:rPr>
        <w:t xml:space="preserve">We present a unified model </w:t>
      </w:r>
      <w:r w:rsidR="00EE6106">
        <w:rPr>
          <w:rFonts w:ascii="Times New Roman" w:hAnsi="Times New Roman" w:cs="Times New Roman"/>
          <w:sz w:val="24"/>
          <w:szCs w:val="24"/>
        </w:rPr>
        <w:t>that</w:t>
      </w:r>
      <w:r w:rsidR="001F62DA">
        <w:rPr>
          <w:rFonts w:ascii="Times New Roman" w:hAnsi="Times New Roman" w:cs="Times New Roman"/>
          <w:sz w:val="24"/>
          <w:szCs w:val="24"/>
        </w:rPr>
        <w:t xml:space="preserve"> combines theories from psychology, communications, and game studies to better model the content, mechanisms, and outcome</w:t>
      </w:r>
      <w:r w:rsidR="00EE6106">
        <w:rPr>
          <w:rFonts w:ascii="Times New Roman" w:hAnsi="Times New Roman" w:cs="Times New Roman"/>
          <w:sz w:val="24"/>
          <w:szCs w:val="24"/>
        </w:rPr>
        <w:t>s of violent and nonviolent games</w:t>
      </w:r>
      <w:r w:rsidR="001F62DA">
        <w:rPr>
          <w:rFonts w:ascii="Times New Roman" w:hAnsi="Times New Roman" w:cs="Times New Roman"/>
          <w:sz w:val="24"/>
          <w:szCs w:val="24"/>
        </w:rPr>
        <w:t xml:space="preserve">. </w:t>
      </w:r>
      <w:r w:rsidR="00880F65">
        <w:rPr>
          <w:rFonts w:ascii="Times New Roman" w:hAnsi="Times New Roman" w:cs="Times New Roman"/>
          <w:sz w:val="24"/>
          <w:szCs w:val="24"/>
        </w:rPr>
        <w:t xml:space="preserve">New theoretical considerations and </w:t>
      </w:r>
      <w:r w:rsidR="00B5555A">
        <w:rPr>
          <w:rFonts w:ascii="Times New Roman" w:hAnsi="Times New Roman" w:cs="Times New Roman"/>
          <w:sz w:val="24"/>
          <w:szCs w:val="24"/>
        </w:rPr>
        <w:t>practice</w:t>
      </w:r>
      <w:r w:rsidR="00342283">
        <w:rPr>
          <w:rFonts w:ascii="Times New Roman" w:hAnsi="Times New Roman" w:cs="Times New Roman"/>
          <w:sz w:val="24"/>
          <w:szCs w:val="24"/>
        </w:rPr>
        <w:t>s</w:t>
      </w:r>
      <w:r w:rsidR="00880F65">
        <w:rPr>
          <w:rFonts w:ascii="Times New Roman" w:hAnsi="Times New Roman" w:cs="Times New Roman"/>
          <w:sz w:val="24"/>
          <w:szCs w:val="24"/>
        </w:rPr>
        <w:t xml:space="preserve"> </w:t>
      </w:r>
      <w:r w:rsidR="00342283">
        <w:rPr>
          <w:rFonts w:ascii="Times New Roman" w:hAnsi="Times New Roman" w:cs="Times New Roman"/>
          <w:sz w:val="24"/>
          <w:szCs w:val="24"/>
        </w:rPr>
        <w:t xml:space="preserve">are suggested </w:t>
      </w:r>
      <w:r w:rsidR="00A435AC">
        <w:rPr>
          <w:rFonts w:ascii="Times New Roman" w:hAnsi="Times New Roman" w:cs="Times New Roman"/>
          <w:sz w:val="24"/>
          <w:szCs w:val="24"/>
        </w:rPr>
        <w:t>here to promote</w:t>
      </w:r>
      <w:r w:rsidRPr="006E1FE4">
        <w:rPr>
          <w:rFonts w:ascii="Times New Roman" w:hAnsi="Times New Roman" w:cs="Times New Roman"/>
          <w:sz w:val="24"/>
          <w:szCs w:val="24"/>
        </w:rPr>
        <w:t xml:space="preserve"> greater theoretical clarity, </w:t>
      </w:r>
      <w:r w:rsidR="00D152EA">
        <w:rPr>
          <w:rFonts w:ascii="Times New Roman" w:hAnsi="Times New Roman" w:cs="Times New Roman"/>
          <w:sz w:val="24"/>
          <w:szCs w:val="24"/>
        </w:rPr>
        <w:t>more precise methodology,</w:t>
      </w:r>
      <w:r w:rsidR="00B2414D">
        <w:rPr>
          <w:rFonts w:ascii="Times New Roman" w:hAnsi="Times New Roman" w:cs="Times New Roman"/>
          <w:sz w:val="24"/>
          <w:szCs w:val="24"/>
        </w:rPr>
        <w:t xml:space="preserve"> </w:t>
      </w:r>
      <w:r w:rsidRPr="006E1FE4">
        <w:rPr>
          <w:rFonts w:ascii="Times New Roman" w:hAnsi="Times New Roman" w:cs="Times New Roman"/>
          <w:sz w:val="24"/>
          <w:szCs w:val="24"/>
        </w:rPr>
        <w:t xml:space="preserve">and more </w:t>
      </w:r>
      <w:r w:rsidR="00DF6756">
        <w:rPr>
          <w:rFonts w:ascii="Times New Roman" w:hAnsi="Times New Roman" w:cs="Times New Roman"/>
          <w:sz w:val="24"/>
          <w:szCs w:val="24"/>
        </w:rPr>
        <w:t>justifiable</w:t>
      </w:r>
      <w:r w:rsidRPr="006E1FE4">
        <w:rPr>
          <w:rFonts w:ascii="Times New Roman" w:hAnsi="Times New Roman" w:cs="Times New Roman"/>
          <w:sz w:val="24"/>
          <w:szCs w:val="24"/>
        </w:rPr>
        <w:t xml:space="preserve"> applications to public policy.</w:t>
      </w:r>
    </w:p>
    <w:p w:rsidR="006E1FE4" w:rsidRDefault="006E1FE4" w:rsidP="00632143">
      <w:pPr>
        <w:spacing w:line="240" w:lineRule="auto"/>
        <w:ind w:firstLine="720"/>
        <w:outlineLvl w:val="0"/>
        <w:rPr>
          <w:rFonts w:ascii="Times New Roman" w:hAnsi="Times New Roman" w:cs="Times New Roman"/>
          <w:sz w:val="24"/>
          <w:szCs w:val="24"/>
        </w:rPr>
      </w:pPr>
      <w:r w:rsidRPr="006E1FE4">
        <w:rPr>
          <w:rFonts w:ascii="Times New Roman" w:hAnsi="Times New Roman" w:cs="Times New Roman"/>
          <w:i/>
          <w:sz w:val="24"/>
          <w:szCs w:val="24"/>
        </w:rPr>
        <w:t>Keywords</w:t>
      </w:r>
      <w:r w:rsidRPr="006E1FE4">
        <w:rPr>
          <w:rFonts w:ascii="Times New Roman" w:hAnsi="Times New Roman" w:cs="Times New Roman"/>
          <w:sz w:val="24"/>
          <w:szCs w:val="24"/>
        </w:rPr>
        <w:t xml:space="preserve">: violent video games, aggression, </w:t>
      </w:r>
      <w:proofErr w:type="spellStart"/>
      <w:r w:rsidRPr="006E1FE4">
        <w:rPr>
          <w:rFonts w:ascii="Times New Roman" w:hAnsi="Times New Roman" w:cs="Times New Roman"/>
          <w:sz w:val="24"/>
          <w:szCs w:val="24"/>
        </w:rPr>
        <w:t>ludology</w:t>
      </w:r>
      <w:proofErr w:type="spellEnd"/>
    </w:p>
    <w:p w:rsidR="00CF0957" w:rsidRDefault="00CF0957" w:rsidP="00632143">
      <w:pPr>
        <w:spacing w:line="240" w:lineRule="auto"/>
        <w:ind w:firstLine="720"/>
        <w:outlineLvl w:val="0"/>
        <w:rPr>
          <w:rFonts w:ascii="Times New Roman" w:hAnsi="Times New Roman" w:cs="Times New Roman"/>
          <w:sz w:val="24"/>
          <w:szCs w:val="24"/>
        </w:rPr>
      </w:pPr>
    </w:p>
    <w:p w:rsidR="00266272" w:rsidRPr="006E1FE4" w:rsidRDefault="00266272" w:rsidP="00CC70EC">
      <w:pPr>
        <w:spacing w:line="240" w:lineRule="auto"/>
        <w:rPr>
          <w:rFonts w:ascii="Times New Roman" w:hAnsi="Times New Roman" w:cs="Times New Roman"/>
          <w:sz w:val="24"/>
          <w:szCs w:val="24"/>
        </w:rPr>
      </w:pPr>
      <w:r w:rsidRPr="006E1FE4">
        <w:rPr>
          <w:rFonts w:ascii="Times New Roman" w:hAnsi="Times New Roman" w:cs="Times New Roman"/>
          <w:sz w:val="24"/>
          <w:szCs w:val="24"/>
        </w:rPr>
        <w:br w:type="page"/>
      </w:r>
    </w:p>
    <w:p w:rsidR="00C508F8" w:rsidRPr="00597C49" w:rsidRDefault="00266272" w:rsidP="00381A87">
      <w:pPr>
        <w:spacing w:after="0" w:line="480" w:lineRule="auto"/>
        <w:ind w:firstLine="720"/>
        <w:contextualSpacing/>
        <w:rPr>
          <w:rFonts w:ascii="Times New Roman" w:hAnsi="Times New Roman" w:cs="Times New Roman"/>
          <w:strike/>
          <w:sz w:val="24"/>
          <w:szCs w:val="24"/>
        </w:rPr>
      </w:pPr>
      <w:r w:rsidRPr="006E1FE4">
        <w:rPr>
          <w:rFonts w:ascii="Times New Roman" w:hAnsi="Times New Roman" w:cs="Times New Roman"/>
          <w:sz w:val="24"/>
          <w:szCs w:val="24"/>
        </w:rPr>
        <w:lastRenderedPageBreak/>
        <w:t xml:space="preserve">Video games are among the most popular </w:t>
      </w:r>
      <w:r w:rsidR="00777418" w:rsidRPr="006E1FE4">
        <w:rPr>
          <w:rFonts w:ascii="Times New Roman" w:hAnsi="Times New Roman" w:cs="Times New Roman"/>
          <w:sz w:val="24"/>
          <w:szCs w:val="24"/>
        </w:rPr>
        <w:t xml:space="preserve">and profitable </w:t>
      </w:r>
      <w:r w:rsidR="00597C49">
        <w:rPr>
          <w:rFonts w:ascii="Times New Roman" w:hAnsi="Times New Roman" w:cs="Times New Roman"/>
          <w:sz w:val="24"/>
          <w:szCs w:val="24"/>
        </w:rPr>
        <w:t>of</w:t>
      </w:r>
      <w:r w:rsidR="00773DE8">
        <w:rPr>
          <w:rFonts w:ascii="Times New Roman" w:hAnsi="Times New Roman" w:cs="Times New Roman"/>
          <w:sz w:val="24"/>
          <w:szCs w:val="24"/>
        </w:rPr>
        <w:t xml:space="preserve"> all </w:t>
      </w:r>
      <w:r w:rsidR="00777418" w:rsidRPr="006E1FE4">
        <w:rPr>
          <w:rFonts w:ascii="Times New Roman" w:hAnsi="Times New Roman" w:cs="Times New Roman"/>
          <w:sz w:val="24"/>
          <w:szCs w:val="24"/>
        </w:rPr>
        <w:t>entertainment industries</w:t>
      </w:r>
      <w:r w:rsidRPr="006E1FE4">
        <w:rPr>
          <w:rFonts w:ascii="Times New Roman" w:hAnsi="Times New Roman" w:cs="Times New Roman"/>
          <w:sz w:val="24"/>
          <w:szCs w:val="24"/>
        </w:rPr>
        <w:t xml:space="preserve">, with </w:t>
      </w:r>
      <w:r w:rsidR="00777418" w:rsidRPr="006E1FE4">
        <w:rPr>
          <w:rFonts w:ascii="Times New Roman" w:hAnsi="Times New Roman" w:cs="Times New Roman"/>
          <w:sz w:val="24"/>
          <w:szCs w:val="24"/>
        </w:rPr>
        <w:t>more than half of Americans playing games in what has become a</w:t>
      </w:r>
      <w:r w:rsidRPr="006E1FE4">
        <w:rPr>
          <w:rFonts w:ascii="Times New Roman" w:hAnsi="Times New Roman" w:cs="Times New Roman"/>
          <w:sz w:val="24"/>
          <w:szCs w:val="24"/>
        </w:rPr>
        <w:t xml:space="preserve"> </w:t>
      </w:r>
      <w:r w:rsidR="00777418" w:rsidRPr="006E1FE4">
        <w:rPr>
          <w:rFonts w:ascii="Times New Roman" w:hAnsi="Times New Roman" w:cs="Times New Roman"/>
          <w:sz w:val="24"/>
          <w:szCs w:val="24"/>
        </w:rPr>
        <w:t>multi-billion</w:t>
      </w:r>
      <w:r w:rsidRPr="006E1FE4">
        <w:rPr>
          <w:rFonts w:ascii="Times New Roman" w:hAnsi="Times New Roman" w:cs="Times New Roman"/>
          <w:sz w:val="24"/>
          <w:szCs w:val="24"/>
        </w:rPr>
        <w:t xml:space="preserve"> dollar </w:t>
      </w:r>
      <w:r w:rsidR="00773DE8" w:rsidRPr="009A13A1">
        <w:rPr>
          <w:rFonts w:ascii="Times New Roman" w:hAnsi="Times New Roman" w:cs="Times New Roman"/>
          <w:sz w:val="24"/>
          <w:szCs w:val="24"/>
        </w:rPr>
        <w:t>enterprise</w:t>
      </w:r>
      <w:r w:rsidR="00777418" w:rsidRPr="009A13A1">
        <w:rPr>
          <w:rFonts w:ascii="Times New Roman" w:hAnsi="Times New Roman" w:cs="Times New Roman"/>
          <w:sz w:val="24"/>
          <w:szCs w:val="24"/>
        </w:rPr>
        <w:t xml:space="preserve"> (E</w:t>
      </w:r>
      <w:r w:rsidR="009A13A1" w:rsidRPr="009A13A1">
        <w:rPr>
          <w:rFonts w:ascii="Times New Roman" w:hAnsi="Times New Roman" w:cs="Times New Roman"/>
          <w:sz w:val="24"/>
          <w:szCs w:val="24"/>
        </w:rPr>
        <w:t xml:space="preserve">ntertainment </w:t>
      </w:r>
      <w:r w:rsidR="00777418" w:rsidRPr="009A13A1">
        <w:rPr>
          <w:rFonts w:ascii="Times New Roman" w:hAnsi="Times New Roman" w:cs="Times New Roman"/>
          <w:sz w:val="24"/>
          <w:szCs w:val="24"/>
        </w:rPr>
        <w:t>S</w:t>
      </w:r>
      <w:r w:rsidR="009A13A1" w:rsidRPr="009A13A1">
        <w:rPr>
          <w:rFonts w:ascii="Times New Roman" w:hAnsi="Times New Roman" w:cs="Times New Roman"/>
          <w:sz w:val="24"/>
          <w:szCs w:val="24"/>
        </w:rPr>
        <w:t xml:space="preserve">oftware </w:t>
      </w:r>
      <w:r w:rsidR="00777418" w:rsidRPr="009A13A1">
        <w:rPr>
          <w:rFonts w:ascii="Times New Roman" w:hAnsi="Times New Roman" w:cs="Times New Roman"/>
          <w:sz w:val="24"/>
          <w:szCs w:val="24"/>
        </w:rPr>
        <w:t>A</w:t>
      </w:r>
      <w:r w:rsidR="009A13A1" w:rsidRPr="009A13A1">
        <w:rPr>
          <w:rFonts w:ascii="Times New Roman" w:hAnsi="Times New Roman" w:cs="Times New Roman"/>
          <w:sz w:val="24"/>
          <w:szCs w:val="24"/>
        </w:rPr>
        <w:t>ssociation</w:t>
      </w:r>
      <w:r w:rsidR="00777418" w:rsidRPr="009A13A1">
        <w:rPr>
          <w:rFonts w:ascii="Times New Roman" w:hAnsi="Times New Roman" w:cs="Times New Roman"/>
          <w:sz w:val="24"/>
          <w:szCs w:val="24"/>
        </w:rPr>
        <w:t xml:space="preserve">, 2013; </w:t>
      </w:r>
      <w:proofErr w:type="spellStart"/>
      <w:r w:rsidR="00777418" w:rsidRPr="009A13A1">
        <w:rPr>
          <w:rFonts w:ascii="Times New Roman" w:hAnsi="Times New Roman" w:cs="Times New Roman"/>
          <w:sz w:val="24"/>
          <w:szCs w:val="24"/>
        </w:rPr>
        <w:t>Siwek</w:t>
      </w:r>
      <w:proofErr w:type="spellEnd"/>
      <w:r w:rsidR="00777418" w:rsidRPr="009A13A1">
        <w:rPr>
          <w:rFonts w:ascii="Times New Roman" w:hAnsi="Times New Roman" w:cs="Times New Roman"/>
          <w:sz w:val="24"/>
          <w:szCs w:val="24"/>
        </w:rPr>
        <w:t>, 2010)</w:t>
      </w:r>
      <w:r w:rsidRPr="009A13A1">
        <w:rPr>
          <w:rFonts w:ascii="Times New Roman" w:hAnsi="Times New Roman" w:cs="Times New Roman"/>
          <w:sz w:val="24"/>
          <w:szCs w:val="24"/>
        </w:rPr>
        <w:t>. Of these games, many involve</w:t>
      </w:r>
      <w:r w:rsidRPr="006E1FE4">
        <w:rPr>
          <w:rFonts w:ascii="Times New Roman" w:hAnsi="Times New Roman" w:cs="Times New Roman"/>
          <w:sz w:val="24"/>
          <w:szCs w:val="24"/>
        </w:rPr>
        <w:t xml:space="preserve"> violent content</w:t>
      </w:r>
      <w:r w:rsidR="00446228">
        <w:rPr>
          <w:rFonts w:ascii="Times New Roman" w:hAnsi="Times New Roman" w:cs="Times New Roman"/>
          <w:sz w:val="24"/>
          <w:szCs w:val="24"/>
        </w:rPr>
        <w:t xml:space="preserve">, and some of the most violent games are the most popular – </w:t>
      </w:r>
      <w:r w:rsidR="00446228">
        <w:rPr>
          <w:rFonts w:ascii="Times New Roman" w:hAnsi="Times New Roman" w:cs="Times New Roman"/>
          <w:i/>
          <w:sz w:val="24"/>
          <w:szCs w:val="24"/>
        </w:rPr>
        <w:t xml:space="preserve">Grand Theft Auto V </w:t>
      </w:r>
      <w:r w:rsidR="00446228">
        <w:rPr>
          <w:rFonts w:ascii="Times New Roman" w:hAnsi="Times New Roman" w:cs="Times New Roman"/>
          <w:sz w:val="24"/>
          <w:szCs w:val="24"/>
        </w:rPr>
        <w:t>earned more than $800 million in its first day o</w:t>
      </w:r>
      <w:r w:rsidR="00446228" w:rsidRPr="00D220F1">
        <w:rPr>
          <w:rFonts w:ascii="Times New Roman" w:hAnsi="Times New Roman" w:cs="Times New Roman"/>
          <w:sz w:val="24"/>
          <w:szCs w:val="24"/>
        </w:rPr>
        <w:t>f sales</w:t>
      </w:r>
      <w:r w:rsidR="00EE6106" w:rsidRPr="00D220F1">
        <w:rPr>
          <w:rFonts w:ascii="Times New Roman" w:hAnsi="Times New Roman" w:cs="Times New Roman"/>
          <w:sz w:val="24"/>
          <w:szCs w:val="24"/>
        </w:rPr>
        <w:t xml:space="preserve">, </w:t>
      </w:r>
      <w:r w:rsidR="009A13A1">
        <w:rPr>
          <w:rFonts w:ascii="Times New Roman" w:hAnsi="Times New Roman" w:cs="Times New Roman"/>
          <w:sz w:val="24"/>
          <w:szCs w:val="24"/>
        </w:rPr>
        <w:t>setting new records for the entertainment industry</w:t>
      </w:r>
      <w:r w:rsidR="00446228">
        <w:rPr>
          <w:rFonts w:ascii="Times New Roman" w:hAnsi="Times New Roman" w:cs="Times New Roman"/>
          <w:sz w:val="24"/>
          <w:szCs w:val="24"/>
        </w:rPr>
        <w:t xml:space="preserve"> (</w:t>
      </w:r>
      <w:proofErr w:type="spellStart"/>
      <w:r w:rsidR="00446228">
        <w:rPr>
          <w:rFonts w:ascii="Times New Roman" w:hAnsi="Times New Roman" w:cs="Times New Roman"/>
          <w:sz w:val="24"/>
          <w:szCs w:val="24"/>
        </w:rPr>
        <w:t>Nayak</w:t>
      </w:r>
      <w:proofErr w:type="spellEnd"/>
      <w:r w:rsidR="00446228">
        <w:rPr>
          <w:rFonts w:ascii="Times New Roman" w:hAnsi="Times New Roman" w:cs="Times New Roman"/>
          <w:sz w:val="24"/>
          <w:szCs w:val="24"/>
        </w:rPr>
        <w:t>, 2013). R</w:t>
      </w:r>
      <w:r w:rsidRPr="006E1FE4">
        <w:rPr>
          <w:rFonts w:ascii="Times New Roman" w:hAnsi="Times New Roman" w:cs="Times New Roman"/>
          <w:sz w:val="24"/>
          <w:szCs w:val="24"/>
        </w:rPr>
        <w:t>esearchers, parents, legislators</w:t>
      </w:r>
      <w:r w:rsidR="0031380A">
        <w:rPr>
          <w:rFonts w:ascii="Times New Roman" w:hAnsi="Times New Roman" w:cs="Times New Roman"/>
          <w:sz w:val="24"/>
          <w:szCs w:val="24"/>
        </w:rPr>
        <w:t>, and members of the media</w:t>
      </w:r>
      <w:r w:rsidR="00446228">
        <w:rPr>
          <w:rFonts w:ascii="Times New Roman" w:hAnsi="Times New Roman" w:cs="Times New Roman"/>
          <w:sz w:val="24"/>
          <w:szCs w:val="24"/>
        </w:rPr>
        <w:t xml:space="preserve"> have expressed concerns that violent game content promotes and trains aggressive and violent behavior.</w:t>
      </w:r>
      <w:r w:rsidRPr="006E1FE4">
        <w:rPr>
          <w:rFonts w:ascii="Times New Roman" w:hAnsi="Times New Roman" w:cs="Times New Roman"/>
          <w:sz w:val="24"/>
          <w:szCs w:val="24"/>
        </w:rPr>
        <w:t xml:space="preserve"> This c</w:t>
      </w:r>
      <w:r w:rsidR="0076620A" w:rsidRPr="006E1FE4">
        <w:rPr>
          <w:rFonts w:ascii="Times New Roman" w:hAnsi="Times New Roman" w:cs="Times New Roman"/>
          <w:sz w:val="24"/>
          <w:szCs w:val="24"/>
        </w:rPr>
        <w:t>oncern has been sharpened by an extant</w:t>
      </w:r>
      <w:r w:rsidR="008C451F" w:rsidRPr="006E1FE4">
        <w:rPr>
          <w:rFonts w:ascii="Times New Roman" w:hAnsi="Times New Roman" w:cs="Times New Roman"/>
          <w:sz w:val="24"/>
          <w:szCs w:val="24"/>
        </w:rPr>
        <w:t>, albeit divided,</w:t>
      </w:r>
      <w:r w:rsidR="0076620A" w:rsidRPr="006E1FE4">
        <w:rPr>
          <w:rFonts w:ascii="Times New Roman" w:hAnsi="Times New Roman" w:cs="Times New Roman"/>
          <w:sz w:val="24"/>
          <w:szCs w:val="24"/>
        </w:rPr>
        <w:t xml:space="preserve"> literature of negative effects of violent traditional media</w:t>
      </w:r>
      <w:r w:rsidR="00381A87" w:rsidRPr="006E1FE4">
        <w:rPr>
          <w:rFonts w:ascii="Times New Roman" w:hAnsi="Times New Roman" w:cs="Times New Roman"/>
          <w:sz w:val="24"/>
          <w:szCs w:val="24"/>
        </w:rPr>
        <w:t xml:space="preserve"> such as television</w:t>
      </w:r>
      <w:r w:rsidR="0076620A"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Eron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Huesmann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Lefkowitz</w:t>
      </w:r>
      <w:proofErr w:type="spellEnd"/>
      <w:r w:rsidR="008C451F" w:rsidRPr="006E1FE4">
        <w:rPr>
          <w:rFonts w:ascii="Times New Roman" w:hAnsi="Times New Roman" w:cs="Times New Roman"/>
          <w:sz w:val="24"/>
          <w:szCs w:val="24"/>
        </w:rPr>
        <w:t xml:space="preserve">, &amp; </w:t>
      </w:r>
      <w:proofErr w:type="spellStart"/>
      <w:r w:rsidR="008C451F" w:rsidRPr="006E1FE4">
        <w:rPr>
          <w:rFonts w:ascii="Times New Roman" w:hAnsi="Times New Roman" w:cs="Times New Roman"/>
          <w:sz w:val="24"/>
          <w:szCs w:val="24"/>
        </w:rPr>
        <w:t>Walder</w:t>
      </w:r>
      <w:proofErr w:type="spellEnd"/>
      <w:r w:rsidR="008C451F" w:rsidRPr="006E1FE4">
        <w:rPr>
          <w:rFonts w:ascii="Times New Roman" w:hAnsi="Times New Roman" w:cs="Times New Roman"/>
          <w:sz w:val="24"/>
          <w:szCs w:val="24"/>
        </w:rPr>
        <w:t xml:space="preserve">, 1972; </w:t>
      </w:r>
      <w:proofErr w:type="spellStart"/>
      <w:r w:rsidR="008C451F" w:rsidRPr="006E1FE4">
        <w:rPr>
          <w:rFonts w:ascii="Times New Roman" w:hAnsi="Times New Roman" w:cs="Times New Roman"/>
          <w:sz w:val="24"/>
          <w:szCs w:val="24"/>
        </w:rPr>
        <w:t>Huesmann</w:t>
      </w:r>
      <w:proofErr w:type="spellEnd"/>
      <w:r w:rsidR="008C451F" w:rsidRPr="006E1FE4">
        <w:rPr>
          <w:rFonts w:ascii="Times New Roman" w:hAnsi="Times New Roman" w:cs="Times New Roman"/>
          <w:sz w:val="24"/>
          <w:szCs w:val="24"/>
        </w:rPr>
        <w:t xml:space="preserve">, </w:t>
      </w:r>
      <w:proofErr w:type="spellStart"/>
      <w:r w:rsidR="008C451F" w:rsidRPr="006E1FE4">
        <w:rPr>
          <w:rFonts w:ascii="Times New Roman" w:hAnsi="Times New Roman" w:cs="Times New Roman"/>
          <w:sz w:val="24"/>
          <w:szCs w:val="24"/>
        </w:rPr>
        <w:t>Moise</w:t>
      </w:r>
      <w:proofErr w:type="spellEnd"/>
      <w:r w:rsidR="008C451F" w:rsidRPr="006E1FE4">
        <w:rPr>
          <w:rFonts w:ascii="Times New Roman" w:hAnsi="Times New Roman" w:cs="Times New Roman"/>
          <w:sz w:val="24"/>
          <w:szCs w:val="24"/>
        </w:rPr>
        <w:t xml:space="preserve">-Titus, </w:t>
      </w:r>
      <w:proofErr w:type="spellStart"/>
      <w:r w:rsidR="008C451F" w:rsidRPr="006E1FE4">
        <w:rPr>
          <w:rFonts w:ascii="Times New Roman" w:hAnsi="Times New Roman" w:cs="Times New Roman"/>
          <w:sz w:val="24"/>
          <w:szCs w:val="24"/>
        </w:rPr>
        <w:t>Podolski</w:t>
      </w:r>
      <w:proofErr w:type="spellEnd"/>
      <w:r w:rsidR="008C451F" w:rsidRPr="006E1FE4">
        <w:rPr>
          <w:rFonts w:ascii="Times New Roman" w:hAnsi="Times New Roman" w:cs="Times New Roman"/>
          <w:sz w:val="24"/>
          <w:szCs w:val="24"/>
        </w:rPr>
        <w:t xml:space="preserve">, &amp; </w:t>
      </w:r>
      <w:proofErr w:type="spellStart"/>
      <w:r w:rsidR="008C451F" w:rsidRPr="006E1FE4">
        <w:rPr>
          <w:rFonts w:ascii="Times New Roman" w:hAnsi="Times New Roman" w:cs="Times New Roman"/>
          <w:sz w:val="24"/>
          <w:szCs w:val="24"/>
        </w:rPr>
        <w:t>Eron</w:t>
      </w:r>
      <w:proofErr w:type="spellEnd"/>
      <w:r w:rsidR="008C451F" w:rsidRPr="006E1FE4">
        <w:rPr>
          <w:rFonts w:ascii="Times New Roman" w:hAnsi="Times New Roman" w:cs="Times New Roman"/>
          <w:sz w:val="24"/>
          <w:szCs w:val="24"/>
        </w:rPr>
        <w:t xml:space="preserve">, 2003; </w:t>
      </w:r>
      <w:r w:rsidR="00446228">
        <w:rPr>
          <w:rFonts w:ascii="Times New Roman" w:hAnsi="Times New Roman" w:cs="Times New Roman"/>
          <w:sz w:val="24"/>
          <w:szCs w:val="24"/>
        </w:rPr>
        <w:t xml:space="preserve">but see </w:t>
      </w:r>
      <w:r w:rsidR="00446228" w:rsidRPr="006E1FE4">
        <w:rPr>
          <w:rFonts w:ascii="Times New Roman" w:hAnsi="Times New Roman" w:cs="Times New Roman"/>
          <w:sz w:val="24"/>
          <w:szCs w:val="24"/>
        </w:rPr>
        <w:t xml:space="preserve">Freedman, 1984; </w:t>
      </w:r>
      <w:r w:rsidR="008C451F" w:rsidRPr="006E1FE4">
        <w:rPr>
          <w:rFonts w:ascii="Times New Roman" w:hAnsi="Times New Roman" w:cs="Times New Roman"/>
          <w:sz w:val="24"/>
          <w:szCs w:val="24"/>
        </w:rPr>
        <w:t>Savage, 2004</w:t>
      </w:r>
      <w:r w:rsidR="0076620A" w:rsidRPr="006E1FE4">
        <w:rPr>
          <w:rFonts w:ascii="Times New Roman" w:hAnsi="Times New Roman" w:cs="Times New Roman"/>
          <w:sz w:val="24"/>
          <w:szCs w:val="24"/>
        </w:rPr>
        <w:t>)</w:t>
      </w:r>
      <w:r w:rsidR="00381A87" w:rsidRPr="006E1FE4">
        <w:rPr>
          <w:rFonts w:ascii="Times New Roman" w:hAnsi="Times New Roman" w:cs="Times New Roman"/>
          <w:sz w:val="24"/>
          <w:szCs w:val="24"/>
        </w:rPr>
        <w:t xml:space="preserve">. </w:t>
      </w:r>
      <w:r w:rsidR="00EE6106">
        <w:rPr>
          <w:rFonts w:ascii="Times New Roman" w:hAnsi="Times New Roman" w:cs="Times New Roman"/>
          <w:sz w:val="24"/>
          <w:szCs w:val="24"/>
        </w:rPr>
        <w:t xml:space="preserve">At their peak, these </w:t>
      </w:r>
      <w:r w:rsidR="0097564D">
        <w:rPr>
          <w:rFonts w:ascii="Times New Roman" w:hAnsi="Times New Roman" w:cs="Times New Roman"/>
          <w:sz w:val="24"/>
          <w:szCs w:val="24"/>
        </w:rPr>
        <w:t>worries have speculated that violent video games are</w:t>
      </w:r>
      <w:r w:rsidR="00EE6106">
        <w:rPr>
          <w:rFonts w:ascii="Times New Roman" w:hAnsi="Times New Roman" w:cs="Times New Roman"/>
          <w:sz w:val="24"/>
          <w:szCs w:val="24"/>
        </w:rPr>
        <w:t xml:space="preserve"> a potential cause of public massacres </w:t>
      </w:r>
      <w:r w:rsidR="00D44F92">
        <w:rPr>
          <w:rFonts w:ascii="Times New Roman" w:hAnsi="Times New Roman" w:cs="Times New Roman"/>
          <w:sz w:val="24"/>
          <w:szCs w:val="24"/>
        </w:rPr>
        <w:t>(</w:t>
      </w:r>
      <w:proofErr w:type="spellStart"/>
      <w:r w:rsidR="00C30094">
        <w:rPr>
          <w:rFonts w:ascii="Times New Roman" w:hAnsi="Times New Roman" w:cs="Times New Roman"/>
          <w:sz w:val="24"/>
          <w:szCs w:val="24"/>
        </w:rPr>
        <w:t>Jaccarino</w:t>
      </w:r>
      <w:proofErr w:type="spellEnd"/>
      <w:r w:rsidR="00C30094">
        <w:rPr>
          <w:rFonts w:ascii="Times New Roman" w:hAnsi="Times New Roman" w:cs="Times New Roman"/>
          <w:sz w:val="24"/>
          <w:szCs w:val="24"/>
        </w:rPr>
        <w:t>, 2013; McGraw, 2007</w:t>
      </w:r>
      <w:r w:rsidR="00D44F92">
        <w:rPr>
          <w:rFonts w:ascii="Times New Roman" w:hAnsi="Times New Roman" w:cs="Times New Roman"/>
          <w:sz w:val="24"/>
          <w:szCs w:val="24"/>
        </w:rPr>
        <w:t>)</w:t>
      </w:r>
      <w:r w:rsidR="00381A87" w:rsidRPr="006E1FE4">
        <w:rPr>
          <w:rFonts w:ascii="Times New Roman" w:hAnsi="Times New Roman" w:cs="Times New Roman"/>
          <w:sz w:val="24"/>
          <w:szCs w:val="24"/>
        </w:rPr>
        <w:t xml:space="preserve">. </w:t>
      </w:r>
    </w:p>
    <w:p w:rsidR="00C508F8" w:rsidRPr="006E1FE4" w:rsidRDefault="0076620A"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To date, two decades of research reveal a consistent causal association between “violent video games”</w:t>
      </w:r>
      <w:r w:rsidR="00597C49">
        <w:rPr>
          <w:rFonts w:ascii="Times New Roman" w:hAnsi="Times New Roman" w:cs="Times New Roman"/>
          <w:sz w:val="24"/>
          <w:szCs w:val="24"/>
        </w:rPr>
        <w:t xml:space="preserve"> (VVGs)</w:t>
      </w:r>
      <w:r w:rsidRPr="006E1FE4">
        <w:rPr>
          <w:rFonts w:ascii="Times New Roman" w:hAnsi="Times New Roman" w:cs="Times New Roman"/>
          <w:sz w:val="24"/>
          <w:szCs w:val="24"/>
        </w:rPr>
        <w:t xml:space="preserve"> and aggressive behavior. A series of meta-analyses</w:t>
      </w:r>
      <w:r w:rsidR="00EE6106">
        <w:rPr>
          <w:rFonts w:ascii="Times New Roman" w:hAnsi="Times New Roman" w:cs="Times New Roman"/>
          <w:sz w:val="24"/>
          <w:szCs w:val="24"/>
        </w:rPr>
        <w:t xml:space="preserve"> of experimental </w:t>
      </w:r>
      <w:r w:rsidR="00597C49">
        <w:rPr>
          <w:rFonts w:ascii="Times New Roman" w:hAnsi="Times New Roman" w:cs="Times New Roman"/>
          <w:sz w:val="24"/>
          <w:szCs w:val="24"/>
        </w:rPr>
        <w:t>studies</w:t>
      </w:r>
      <w:r w:rsidRPr="006E1FE4">
        <w:rPr>
          <w:rFonts w:ascii="Times New Roman" w:hAnsi="Times New Roman" w:cs="Times New Roman"/>
          <w:sz w:val="24"/>
          <w:szCs w:val="24"/>
        </w:rPr>
        <w:t xml:space="preserve"> have generally estimated the effect at a modest yet robust </w:t>
      </w:r>
      <w:r w:rsidRPr="006E1FE4">
        <w:rPr>
          <w:rFonts w:ascii="Times New Roman" w:hAnsi="Times New Roman" w:cs="Times New Roman"/>
          <w:i/>
          <w:sz w:val="24"/>
          <w:szCs w:val="24"/>
        </w:rPr>
        <w:t xml:space="preserve">r </w:t>
      </w:r>
      <w:r w:rsidR="0036383E" w:rsidRPr="006E1FE4">
        <w:rPr>
          <w:rFonts w:ascii="Times New Roman" w:hAnsi="Times New Roman" w:cs="Times New Roman"/>
          <w:sz w:val="24"/>
          <w:szCs w:val="24"/>
        </w:rPr>
        <w:t xml:space="preserve">= </w:t>
      </w:r>
      <w:r w:rsidRPr="006E1FE4">
        <w:rPr>
          <w:rFonts w:ascii="Times New Roman" w:hAnsi="Times New Roman" w:cs="Times New Roman"/>
          <w:sz w:val="24"/>
          <w:szCs w:val="24"/>
        </w:rPr>
        <w:t>.2</w:t>
      </w:r>
      <w:r w:rsidR="001507C7" w:rsidRPr="006E1FE4">
        <w:rPr>
          <w:rFonts w:ascii="Times New Roman" w:hAnsi="Times New Roman" w:cs="Times New Roman"/>
          <w:sz w:val="24"/>
          <w:szCs w:val="24"/>
        </w:rPr>
        <w:t>1</w:t>
      </w:r>
      <w:r w:rsidR="00BE777E">
        <w:rPr>
          <w:rFonts w:ascii="Times New Roman" w:hAnsi="Times New Roman" w:cs="Times New Roman"/>
          <w:sz w:val="24"/>
          <w:szCs w:val="24"/>
        </w:rPr>
        <w:t>,</w:t>
      </w:r>
      <w:r w:rsidRPr="006E1FE4">
        <w:rPr>
          <w:rFonts w:ascii="Times New Roman" w:hAnsi="Times New Roman" w:cs="Times New Roman"/>
          <w:sz w:val="24"/>
          <w:szCs w:val="24"/>
        </w:rPr>
        <w:t xml:space="preserve"> </w:t>
      </w:r>
      <w:r w:rsidR="00BE777E">
        <w:rPr>
          <w:rFonts w:ascii="Times New Roman" w:hAnsi="Times New Roman" w:cs="Times New Roman"/>
          <w:sz w:val="24"/>
          <w:szCs w:val="24"/>
        </w:rPr>
        <w:t xml:space="preserve">95% </w:t>
      </w:r>
      <w:r w:rsidR="00381A87" w:rsidRPr="006E1FE4">
        <w:rPr>
          <w:rFonts w:ascii="Times New Roman" w:hAnsi="Times New Roman" w:cs="Times New Roman"/>
          <w:sz w:val="24"/>
          <w:szCs w:val="24"/>
        </w:rPr>
        <w:t>CI: [</w:t>
      </w:r>
      <w:r w:rsidR="0036383E" w:rsidRPr="006E1FE4">
        <w:rPr>
          <w:rFonts w:ascii="Times New Roman" w:hAnsi="Times New Roman" w:cs="Times New Roman"/>
          <w:sz w:val="24"/>
          <w:szCs w:val="24"/>
        </w:rPr>
        <w:t>.17</w:t>
      </w:r>
      <w:r w:rsidR="00381A87" w:rsidRPr="006E1FE4">
        <w:rPr>
          <w:rFonts w:ascii="Times New Roman" w:hAnsi="Times New Roman" w:cs="Times New Roman"/>
          <w:sz w:val="24"/>
          <w:szCs w:val="24"/>
        </w:rPr>
        <w:t xml:space="preserve">, </w:t>
      </w:r>
      <w:r w:rsidR="0036383E" w:rsidRPr="006E1FE4">
        <w:rPr>
          <w:rFonts w:ascii="Times New Roman" w:hAnsi="Times New Roman" w:cs="Times New Roman"/>
          <w:sz w:val="24"/>
          <w:szCs w:val="24"/>
        </w:rPr>
        <w:t>.25</w:t>
      </w:r>
      <w:r w:rsidR="00381A87" w:rsidRPr="006E1FE4">
        <w:rPr>
          <w:rFonts w:ascii="Times New Roman" w:hAnsi="Times New Roman" w:cs="Times New Roman"/>
          <w:sz w:val="24"/>
          <w:szCs w:val="24"/>
        </w:rPr>
        <w:t xml:space="preserve">] </w:t>
      </w:r>
      <w:r w:rsidRPr="006E1FE4">
        <w:rPr>
          <w:rFonts w:ascii="Times New Roman" w:hAnsi="Times New Roman" w:cs="Times New Roman"/>
          <w:sz w:val="24"/>
          <w:szCs w:val="24"/>
        </w:rPr>
        <w:t>(</w:t>
      </w:r>
      <w:r w:rsidR="00381468" w:rsidRPr="006E1FE4">
        <w:rPr>
          <w:rFonts w:ascii="Times New Roman" w:hAnsi="Times New Roman" w:cs="Times New Roman"/>
          <w:sz w:val="24"/>
          <w:szCs w:val="24"/>
        </w:rPr>
        <w:t xml:space="preserve">Anderson, 2004; </w:t>
      </w:r>
      <w:r w:rsidRPr="006E1FE4">
        <w:rPr>
          <w:rFonts w:ascii="Times New Roman" w:hAnsi="Times New Roman" w:cs="Times New Roman"/>
          <w:sz w:val="24"/>
          <w:szCs w:val="24"/>
        </w:rPr>
        <w:t>Anderson</w:t>
      </w:r>
      <w:r w:rsidR="00381468" w:rsidRPr="006E1FE4">
        <w:rPr>
          <w:rFonts w:ascii="Times New Roman" w:hAnsi="Times New Roman" w:cs="Times New Roman"/>
          <w:sz w:val="24"/>
          <w:szCs w:val="24"/>
        </w:rPr>
        <w:t xml:space="preserve"> &amp; Bushman,</w:t>
      </w:r>
      <w:r w:rsidRPr="006E1FE4">
        <w:rPr>
          <w:rFonts w:ascii="Times New Roman" w:hAnsi="Times New Roman" w:cs="Times New Roman"/>
          <w:sz w:val="24"/>
          <w:szCs w:val="24"/>
        </w:rPr>
        <w:t xml:space="preserve"> 2001</w:t>
      </w:r>
      <w:r w:rsidR="00381468" w:rsidRPr="006E1FE4">
        <w:rPr>
          <w:rFonts w:ascii="Times New Roman" w:hAnsi="Times New Roman" w:cs="Times New Roman"/>
          <w:sz w:val="24"/>
          <w:szCs w:val="24"/>
        </w:rPr>
        <w:t>; Anderson et al.,</w:t>
      </w:r>
      <w:r w:rsidRPr="006E1FE4">
        <w:rPr>
          <w:rFonts w:ascii="Times New Roman" w:hAnsi="Times New Roman" w:cs="Times New Roman"/>
          <w:sz w:val="24"/>
          <w:szCs w:val="24"/>
        </w:rPr>
        <w:t xml:space="preserve"> 2010</w:t>
      </w:r>
      <w:r w:rsidR="00D82420">
        <w:rPr>
          <w:rFonts w:ascii="Times New Roman" w:hAnsi="Times New Roman" w:cs="Times New Roman"/>
          <w:sz w:val="24"/>
          <w:szCs w:val="24"/>
        </w:rPr>
        <w:t xml:space="preserve">; </w:t>
      </w:r>
      <w:proofErr w:type="spellStart"/>
      <w:r w:rsidR="00D82420">
        <w:rPr>
          <w:rFonts w:ascii="Times New Roman" w:hAnsi="Times New Roman" w:cs="Times New Roman"/>
          <w:sz w:val="24"/>
          <w:szCs w:val="24"/>
        </w:rPr>
        <w:t>Greitemeyer</w:t>
      </w:r>
      <w:proofErr w:type="spellEnd"/>
      <w:r w:rsidR="00D82420">
        <w:rPr>
          <w:rFonts w:ascii="Times New Roman" w:hAnsi="Times New Roman" w:cs="Times New Roman"/>
          <w:sz w:val="24"/>
          <w:szCs w:val="24"/>
        </w:rPr>
        <w:t xml:space="preserve"> &amp; </w:t>
      </w:r>
      <w:proofErr w:type="spellStart"/>
      <w:r w:rsidR="00D82420">
        <w:rPr>
          <w:rFonts w:ascii="Times New Roman" w:hAnsi="Times New Roman" w:cs="Times New Roman"/>
          <w:sz w:val="24"/>
          <w:szCs w:val="24"/>
        </w:rPr>
        <w:t>Mügge</w:t>
      </w:r>
      <w:proofErr w:type="spellEnd"/>
      <w:r w:rsidR="00D82420">
        <w:rPr>
          <w:rFonts w:ascii="Times New Roman" w:hAnsi="Times New Roman" w:cs="Times New Roman"/>
          <w:sz w:val="24"/>
          <w:szCs w:val="24"/>
        </w:rPr>
        <w:t>, 2014; but see Ferguson &amp; Kilburn, 2010 for a contrasting perspective</w:t>
      </w:r>
      <w:r w:rsidRPr="006E1FE4">
        <w:rPr>
          <w:rFonts w:ascii="Times New Roman" w:hAnsi="Times New Roman" w:cs="Times New Roman"/>
          <w:sz w:val="24"/>
          <w:szCs w:val="24"/>
        </w:rPr>
        <w:t>)</w:t>
      </w:r>
      <w:r w:rsidRPr="009A13A1">
        <w:rPr>
          <w:rFonts w:ascii="Times New Roman" w:hAnsi="Times New Roman" w:cs="Times New Roman"/>
          <w:sz w:val="24"/>
          <w:szCs w:val="24"/>
        </w:rPr>
        <w:t xml:space="preserve">. </w:t>
      </w:r>
      <w:r w:rsidR="00E4019E" w:rsidRPr="009A13A1">
        <w:rPr>
          <w:rFonts w:ascii="Times New Roman" w:hAnsi="Times New Roman" w:cs="Times New Roman"/>
          <w:sz w:val="24"/>
          <w:szCs w:val="24"/>
        </w:rPr>
        <w:t xml:space="preserve">Moreover, </w:t>
      </w:r>
      <w:r w:rsidR="00EE6106" w:rsidRPr="009A13A1">
        <w:rPr>
          <w:rFonts w:ascii="Times New Roman" w:hAnsi="Times New Roman" w:cs="Times New Roman"/>
          <w:sz w:val="24"/>
          <w:szCs w:val="24"/>
        </w:rPr>
        <w:t xml:space="preserve">meta-analysis of longitudinal research finds similar, albeit smaller, effects </w:t>
      </w:r>
      <w:r w:rsidR="009A13A1" w:rsidRPr="009A13A1">
        <w:rPr>
          <w:rFonts w:ascii="Times New Roman" w:hAnsi="Times New Roman" w:cs="Times New Roman"/>
          <w:sz w:val="24"/>
          <w:szCs w:val="24"/>
        </w:rPr>
        <w:t>(</w:t>
      </w:r>
      <w:r w:rsidR="009A13A1" w:rsidRPr="009A13A1">
        <w:rPr>
          <w:rFonts w:ascii="Times New Roman" w:hAnsi="Times New Roman" w:cs="Times New Roman"/>
          <w:i/>
          <w:sz w:val="24"/>
          <w:szCs w:val="24"/>
        </w:rPr>
        <w:t xml:space="preserve">r </w:t>
      </w:r>
      <w:r w:rsidR="0097564D">
        <w:rPr>
          <w:rFonts w:ascii="Times New Roman" w:hAnsi="Times New Roman" w:cs="Times New Roman"/>
          <w:sz w:val="24"/>
          <w:szCs w:val="24"/>
        </w:rPr>
        <w:t>= .20,</w:t>
      </w:r>
      <w:r w:rsidR="009A13A1" w:rsidRPr="009A13A1">
        <w:rPr>
          <w:rFonts w:ascii="Times New Roman" w:hAnsi="Times New Roman" w:cs="Times New Roman"/>
          <w:sz w:val="24"/>
          <w:szCs w:val="24"/>
        </w:rPr>
        <w:t xml:space="preserve"> </w:t>
      </w:r>
      <w:r w:rsidR="0097564D">
        <w:rPr>
          <w:rFonts w:ascii="Times New Roman" w:hAnsi="Times New Roman" w:cs="Times New Roman"/>
          <w:sz w:val="24"/>
          <w:szCs w:val="24"/>
        </w:rPr>
        <w:t xml:space="preserve">95% CI: </w:t>
      </w:r>
      <w:r w:rsidR="009A13A1" w:rsidRPr="009A13A1">
        <w:rPr>
          <w:rFonts w:ascii="Times New Roman" w:hAnsi="Times New Roman" w:cs="Times New Roman"/>
          <w:sz w:val="24"/>
          <w:szCs w:val="24"/>
        </w:rPr>
        <w:t>[.1</w:t>
      </w:r>
      <w:r w:rsidR="0097564D">
        <w:rPr>
          <w:rFonts w:ascii="Times New Roman" w:hAnsi="Times New Roman" w:cs="Times New Roman"/>
          <w:sz w:val="24"/>
          <w:szCs w:val="24"/>
        </w:rPr>
        <w:t>8, .23</w:t>
      </w:r>
      <w:r w:rsidR="009A13A1" w:rsidRPr="009A13A1">
        <w:rPr>
          <w:rFonts w:ascii="Times New Roman" w:hAnsi="Times New Roman" w:cs="Times New Roman"/>
          <w:sz w:val="24"/>
          <w:szCs w:val="24"/>
        </w:rPr>
        <w:t xml:space="preserve">], partial </w:t>
      </w:r>
      <w:r w:rsidR="009A13A1" w:rsidRPr="009A13A1">
        <w:rPr>
          <w:rFonts w:ascii="Times New Roman" w:hAnsi="Times New Roman" w:cs="Times New Roman"/>
          <w:i/>
          <w:sz w:val="24"/>
          <w:szCs w:val="24"/>
        </w:rPr>
        <w:t xml:space="preserve">r </w:t>
      </w:r>
      <w:r w:rsidR="009A13A1" w:rsidRPr="009A13A1">
        <w:rPr>
          <w:rFonts w:ascii="Times New Roman" w:hAnsi="Times New Roman" w:cs="Times New Roman"/>
          <w:sz w:val="24"/>
          <w:szCs w:val="24"/>
        </w:rPr>
        <w:t>= .0</w:t>
      </w:r>
      <w:r w:rsidR="0097564D">
        <w:rPr>
          <w:rFonts w:ascii="Times New Roman" w:hAnsi="Times New Roman" w:cs="Times New Roman"/>
          <w:sz w:val="24"/>
          <w:szCs w:val="24"/>
        </w:rPr>
        <w:t>8, 95% CI:</w:t>
      </w:r>
      <w:r w:rsidR="009A13A1" w:rsidRPr="009A13A1">
        <w:rPr>
          <w:rFonts w:ascii="Times New Roman" w:hAnsi="Times New Roman" w:cs="Times New Roman"/>
          <w:sz w:val="24"/>
          <w:szCs w:val="24"/>
        </w:rPr>
        <w:t xml:space="preserve"> [.05, .10], Anderson et al., 2010; </w:t>
      </w:r>
      <w:r w:rsidR="009A13A1" w:rsidRPr="009A13A1">
        <w:rPr>
          <w:rFonts w:ascii="Times New Roman" w:hAnsi="Times New Roman" w:cs="Times New Roman"/>
          <w:i/>
          <w:sz w:val="24"/>
          <w:szCs w:val="24"/>
        </w:rPr>
        <w:t>r</w:t>
      </w:r>
      <w:r w:rsidR="009A13A1" w:rsidRPr="009A13A1">
        <w:rPr>
          <w:rFonts w:ascii="Times New Roman" w:hAnsi="Times New Roman" w:cs="Times New Roman"/>
          <w:sz w:val="24"/>
          <w:szCs w:val="24"/>
        </w:rPr>
        <w:t xml:space="preserve"> = .10</w:t>
      </w:r>
      <w:r w:rsidR="0097564D">
        <w:rPr>
          <w:rFonts w:ascii="Times New Roman" w:hAnsi="Times New Roman" w:cs="Times New Roman"/>
          <w:sz w:val="24"/>
          <w:szCs w:val="24"/>
        </w:rPr>
        <w:t>, 95% CI:</w:t>
      </w:r>
      <w:r w:rsidR="009A13A1" w:rsidRPr="009A13A1">
        <w:rPr>
          <w:rFonts w:ascii="Times New Roman" w:hAnsi="Times New Roman" w:cs="Times New Roman"/>
          <w:sz w:val="24"/>
          <w:szCs w:val="24"/>
        </w:rPr>
        <w:t xml:space="preserve"> [.04, .16], </w:t>
      </w:r>
      <w:proofErr w:type="spellStart"/>
      <w:r w:rsidR="009A13A1" w:rsidRPr="009A13A1">
        <w:rPr>
          <w:rFonts w:ascii="Times New Roman" w:hAnsi="Times New Roman" w:cs="Times New Roman"/>
          <w:sz w:val="24"/>
          <w:szCs w:val="24"/>
        </w:rPr>
        <w:t>Greitemeyer</w:t>
      </w:r>
      <w:proofErr w:type="spellEnd"/>
      <w:r w:rsidR="009A13A1" w:rsidRPr="009A13A1">
        <w:rPr>
          <w:rFonts w:ascii="Times New Roman" w:hAnsi="Times New Roman" w:cs="Times New Roman"/>
          <w:sz w:val="24"/>
          <w:szCs w:val="24"/>
        </w:rPr>
        <w:t xml:space="preserve"> &amp; </w:t>
      </w:r>
      <w:proofErr w:type="spellStart"/>
      <w:r w:rsidR="009A13A1" w:rsidRPr="009A13A1">
        <w:rPr>
          <w:rFonts w:ascii="Times New Roman" w:hAnsi="Times New Roman" w:cs="Times New Roman"/>
          <w:sz w:val="24"/>
          <w:szCs w:val="24"/>
        </w:rPr>
        <w:t>Mügge</w:t>
      </w:r>
      <w:proofErr w:type="spellEnd"/>
      <w:r w:rsidR="009A13A1" w:rsidRPr="009A13A1">
        <w:rPr>
          <w:rFonts w:ascii="Times New Roman" w:hAnsi="Times New Roman" w:cs="Times New Roman"/>
          <w:sz w:val="24"/>
          <w:szCs w:val="24"/>
        </w:rPr>
        <w:t>, 2014).</w:t>
      </w:r>
      <w:r w:rsidR="009A13A1">
        <w:rPr>
          <w:rFonts w:ascii="Times New Roman" w:hAnsi="Times New Roman" w:cs="Times New Roman"/>
          <w:sz w:val="24"/>
          <w:szCs w:val="24"/>
        </w:rPr>
        <w:t xml:space="preserve"> </w:t>
      </w:r>
    </w:p>
    <w:p w:rsidR="00CF5A4D" w:rsidRDefault="003F3FCB"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w:t>
      </w:r>
      <w:r w:rsidR="00597C49">
        <w:rPr>
          <w:rFonts w:ascii="Times New Roman" w:hAnsi="Times New Roman" w:cs="Times New Roman"/>
          <w:sz w:val="24"/>
          <w:szCs w:val="24"/>
        </w:rPr>
        <w:t xml:space="preserve"> the evidence</w:t>
      </w:r>
      <w:r w:rsidR="006D58DD">
        <w:rPr>
          <w:rFonts w:ascii="Times New Roman" w:hAnsi="Times New Roman" w:cs="Times New Roman"/>
          <w:sz w:val="24"/>
          <w:szCs w:val="24"/>
        </w:rPr>
        <w:t>,</w:t>
      </w:r>
      <w:r w:rsidR="00211199" w:rsidRPr="006E1FE4">
        <w:rPr>
          <w:rFonts w:ascii="Times New Roman" w:hAnsi="Times New Roman" w:cs="Times New Roman"/>
          <w:sz w:val="24"/>
          <w:szCs w:val="24"/>
        </w:rPr>
        <w:t xml:space="preserve"> some experts consider the question </w:t>
      </w:r>
      <w:r w:rsidR="00D41FE4" w:rsidRPr="006D58DD">
        <w:rPr>
          <w:rFonts w:ascii="Times New Roman" w:hAnsi="Times New Roman" w:cs="Times New Roman"/>
          <w:sz w:val="24"/>
          <w:szCs w:val="24"/>
        </w:rPr>
        <w:t xml:space="preserve">of whether VVGs cause increases in aggression </w:t>
      </w:r>
      <w:r w:rsidR="00211199" w:rsidRPr="006E1FE4">
        <w:rPr>
          <w:rFonts w:ascii="Times New Roman" w:hAnsi="Times New Roman" w:cs="Times New Roman"/>
          <w:sz w:val="24"/>
          <w:szCs w:val="24"/>
        </w:rPr>
        <w:t>to be wholly resolved (</w:t>
      </w:r>
      <w:r w:rsidR="00D50FD9" w:rsidRPr="006E1FE4">
        <w:rPr>
          <w:rFonts w:ascii="Times New Roman" w:hAnsi="Times New Roman" w:cs="Times New Roman"/>
          <w:sz w:val="24"/>
          <w:szCs w:val="24"/>
        </w:rPr>
        <w:t>“The coffin [has been] nailed shut</w:t>
      </w:r>
      <w:r w:rsidR="00F3315F">
        <w:rPr>
          <w:rFonts w:ascii="Times New Roman" w:hAnsi="Times New Roman" w:cs="Times New Roman"/>
          <w:sz w:val="24"/>
          <w:szCs w:val="24"/>
        </w:rPr>
        <w:t xml:space="preserve"> on doubts</w:t>
      </w:r>
      <w:r w:rsidR="00D50FD9" w:rsidRPr="006E1FE4">
        <w:rPr>
          <w:rFonts w:ascii="Times New Roman" w:hAnsi="Times New Roman" w:cs="Times New Roman"/>
          <w:sz w:val="24"/>
          <w:szCs w:val="24"/>
        </w:rPr>
        <w:t>,” Huesmann, 2010</w:t>
      </w:r>
      <w:r w:rsidR="00D41FE4" w:rsidRPr="006D58DD">
        <w:rPr>
          <w:rFonts w:ascii="Times New Roman" w:hAnsi="Times New Roman" w:cs="Times New Roman"/>
          <w:sz w:val="24"/>
          <w:szCs w:val="24"/>
        </w:rPr>
        <w:t>)</w:t>
      </w:r>
      <w:r w:rsidR="00F16049">
        <w:rPr>
          <w:rFonts w:ascii="Times New Roman" w:hAnsi="Times New Roman" w:cs="Times New Roman"/>
          <w:sz w:val="24"/>
          <w:szCs w:val="24"/>
        </w:rPr>
        <w:t xml:space="preserve">, </w:t>
      </w:r>
      <w:r w:rsidR="00F80F47">
        <w:rPr>
          <w:rFonts w:ascii="Times New Roman" w:hAnsi="Times New Roman" w:cs="Times New Roman"/>
          <w:sz w:val="24"/>
          <w:szCs w:val="24"/>
        </w:rPr>
        <w:t xml:space="preserve">though </w:t>
      </w:r>
      <w:r w:rsidR="00F16049">
        <w:rPr>
          <w:rFonts w:ascii="Times New Roman" w:hAnsi="Times New Roman" w:cs="Times New Roman"/>
          <w:sz w:val="24"/>
          <w:szCs w:val="24"/>
        </w:rPr>
        <w:t>other scholars</w:t>
      </w:r>
      <w:r w:rsidR="006D58DD">
        <w:rPr>
          <w:rFonts w:ascii="Times New Roman" w:hAnsi="Times New Roman" w:cs="Times New Roman"/>
          <w:sz w:val="24"/>
          <w:szCs w:val="24"/>
        </w:rPr>
        <w:t xml:space="preserve"> are </w:t>
      </w:r>
      <w:r w:rsidR="00F16049">
        <w:rPr>
          <w:rFonts w:ascii="Times New Roman" w:hAnsi="Times New Roman" w:cs="Times New Roman"/>
          <w:sz w:val="24"/>
          <w:szCs w:val="24"/>
        </w:rPr>
        <w:t>less</w:t>
      </w:r>
      <w:r w:rsidR="006D58DD">
        <w:rPr>
          <w:rFonts w:ascii="Times New Roman" w:hAnsi="Times New Roman" w:cs="Times New Roman"/>
          <w:sz w:val="24"/>
          <w:szCs w:val="24"/>
        </w:rPr>
        <w:t xml:space="preserve"> convinced</w:t>
      </w:r>
      <w:r w:rsidR="00D41FE4" w:rsidRPr="006D58DD">
        <w:rPr>
          <w:rFonts w:ascii="Times New Roman" w:hAnsi="Times New Roman" w:cs="Times New Roman"/>
          <w:sz w:val="24"/>
          <w:szCs w:val="24"/>
        </w:rPr>
        <w:t xml:space="preserve"> (e.g., see </w:t>
      </w:r>
      <w:r w:rsidR="00284A28">
        <w:rPr>
          <w:rFonts w:ascii="Times New Roman" w:hAnsi="Times New Roman" w:cs="Times New Roman"/>
          <w:sz w:val="24"/>
          <w:szCs w:val="24"/>
        </w:rPr>
        <w:t xml:space="preserve">Adachi et al., 2013; </w:t>
      </w:r>
      <w:r w:rsidR="00634124" w:rsidRPr="006E1FE4">
        <w:rPr>
          <w:rFonts w:ascii="Times New Roman" w:hAnsi="Times New Roman" w:cs="Times New Roman"/>
          <w:sz w:val="24"/>
          <w:szCs w:val="24"/>
        </w:rPr>
        <w:t>Adachi &amp; Willoughby, 2011</w:t>
      </w:r>
      <w:r w:rsidR="00EC13D7" w:rsidRPr="006E1FE4">
        <w:rPr>
          <w:rFonts w:ascii="Times New Roman" w:hAnsi="Times New Roman" w:cs="Times New Roman"/>
          <w:sz w:val="24"/>
          <w:szCs w:val="24"/>
        </w:rPr>
        <w:t>a</w:t>
      </w:r>
      <w:r w:rsidR="00634124" w:rsidRPr="006E1FE4">
        <w:rPr>
          <w:rFonts w:ascii="Times New Roman" w:hAnsi="Times New Roman" w:cs="Times New Roman"/>
          <w:sz w:val="24"/>
          <w:szCs w:val="24"/>
        </w:rPr>
        <w:t xml:space="preserve">; Elson &amp; Ferguson, 2013; </w:t>
      </w:r>
      <w:r w:rsidR="00D50FD9" w:rsidRPr="006E1FE4">
        <w:rPr>
          <w:rFonts w:ascii="Times New Roman" w:hAnsi="Times New Roman" w:cs="Times New Roman"/>
          <w:sz w:val="24"/>
          <w:szCs w:val="24"/>
        </w:rPr>
        <w:t xml:space="preserve">Ferguson, </w:t>
      </w:r>
      <w:r w:rsidR="00634124" w:rsidRPr="006E1FE4">
        <w:rPr>
          <w:rFonts w:ascii="Times New Roman" w:hAnsi="Times New Roman" w:cs="Times New Roman"/>
          <w:sz w:val="24"/>
          <w:szCs w:val="24"/>
        </w:rPr>
        <w:t>2014</w:t>
      </w:r>
      <w:r w:rsidR="00D50FD9" w:rsidRPr="006E1FE4">
        <w:rPr>
          <w:rFonts w:ascii="Times New Roman" w:hAnsi="Times New Roman" w:cs="Times New Roman"/>
          <w:sz w:val="24"/>
          <w:szCs w:val="24"/>
        </w:rPr>
        <w:t xml:space="preserve">). </w:t>
      </w:r>
      <w:r w:rsidR="009D23DB">
        <w:rPr>
          <w:rFonts w:ascii="Times New Roman" w:hAnsi="Times New Roman" w:cs="Times New Roman"/>
          <w:sz w:val="24"/>
          <w:szCs w:val="24"/>
        </w:rPr>
        <w:t>O</w:t>
      </w:r>
      <w:r w:rsidR="009F1FB6">
        <w:rPr>
          <w:rFonts w:ascii="Times New Roman" w:hAnsi="Times New Roman" w:cs="Times New Roman"/>
          <w:sz w:val="24"/>
          <w:szCs w:val="24"/>
        </w:rPr>
        <w:t xml:space="preserve">ne criticism preventing </w:t>
      </w:r>
      <w:r w:rsidR="00597C49">
        <w:rPr>
          <w:rFonts w:ascii="Times New Roman" w:hAnsi="Times New Roman" w:cs="Times New Roman"/>
          <w:sz w:val="24"/>
          <w:szCs w:val="24"/>
        </w:rPr>
        <w:t>consensus is that</w:t>
      </w:r>
      <w:r w:rsidR="00C508F8" w:rsidRPr="006E1FE4">
        <w:rPr>
          <w:rFonts w:ascii="Times New Roman" w:hAnsi="Times New Roman" w:cs="Times New Roman"/>
          <w:sz w:val="24"/>
          <w:szCs w:val="24"/>
        </w:rPr>
        <w:t xml:space="preserve"> experimental</w:t>
      </w:r>
      <w:r w:rsidR="00F847F2">
        <w:rPr>
          <w:rFonts w:ascii="Times New Roman" w:hAnsi="Times New Roman" w:cs="Times New Roman"/>
          <w:sz w:val="24"/>
          <w:szCs w:val="24"/>
        </w:rPr>
        <w:t xml:space="preserve"> studies often lack appropriate control conditions</w:t>
      </w:r>
      <w:r w:rsidR="00F16049">
        <w:rPr>
          <w:rFonts w:ascii="Times New Roman" w:hAnsi="Times New Roman" w:cs="Times New Roman"/>
          <w:sz w:val="24"/>
          <w:szCs w:val="24"/>
        </w:rPr>
        <w:t>. For example, Adachi and</w:t>
      </w:r>
      <w:r w:rsidR="00C508F8" w:rsidRPr="006E1FE4">
        <w:rPr>
          <w:rFonts w:ascii="Times New Roman" w:hAnsi="Times New Roman" w:cs="Times New Roman"/>
          <w:sz w:val="24"/>
          <w:szCs w:val="24"/>
        </w:rPr>
        <w:t xml:space="preserve"> Willoughby</w:t>
      </w:r>
      <w:r w:rsidR="00DC1C06" w:rsidRPr="006E1FE4">
        <w:rPr>
          <w:rFonts w:ascii="Times New Roman" w:hAnsi="Times New Roman" w:cs="Times New Roman"/>
          <w:sz w:val="24"/>
          <w:szCs w:val="24"/>
        </w:rPr>
        <w:t xml:space="preserve"> (2011a, 2011b)</w:t>
      </w:r>
      <w:r w:rsidR="00C508F8" w:rsidRPr="006E1FE4">
        <w:rPr>
          <w:rFonts w:ascii="Times New Roman" w:hAnsi="Times New Roman" w:cs="Times New Roman"/>
          <w:sz w:val="24"/>
          <w:szCs w:val="24"/>
        </w:rPr>
        <w:t xml:space="preserve"> </w:t>
      </w:r>
      <w:r w:rsidR="006043FE" w:rsidRPr="006E1FE4">
        <w:rPr>
          <w:rFonts w:ascii="Times New Roman" w:hAnsi="Times New Roman" w:cs="Times New Roman"/>
          <w:sz w:val="24"/>
          <w:szCs w:val="24"/>
        </w:rPr>
        <w:t>propose</w:t>
      </w:r>
      <w:r w:rsidR="00C508F8" w:rsidRPr="006E1FE4">
        <w:rPr>
          <w:rFonts w:ascii="Times New Roman" w:hAnsi="Times New Roman" w:cs="Times New Roman"/>
          <w:sz w:val="24"/>
          <w:szCs w:val="24"/>
        </w:rPr>
        <w:t xml:space="preserve"> that violent games used in most studies are generally more competitive than the nonviolent games, </w:t>
      </w:r>
      <w:r w:rsidR="00F847F2">
        <w:rPr>
          <w:rFonts w:ascii="Times New Roman" w:hAnsi="Times New Roman" w:cs="Times New Roman"/>
          <w:sz w:val="24"/>
          <w:szCs w:val="24"/>
        </w:rPr>
        <w:t xml:space="preserve">thereby </w:t>
      </w:r>
      <w:r w:rsidR="00C508F8" w:rsidRPr="006E1FE4">
        <w:rPr>
          <w:rFonts w:ascii="Times New Roman" w:hAnsi="Times New Roman" w:cs="Times New Roman"/>
          <w:sz w:val="24"/>
          <w:szCs w:val="24"/>
        </w:rPr>
        <w:t xml:space="preserve">confounding competitiveness with violent content, </w:t>
      </w:r>
      <w:r w:rsidR="00954A09">
        <w:rPr>
          <w:rFonts w:ascii="Times New Roman" w:hAnsi="Times New Roman" w:cs="Times New Roman"/>
          <w:sz w:val="24"/>
          <w:szCs w:val="24"/>
        </w:rPr>
        <w:t>and that the confounded competitive content</w:t>
      </w:r>
      <w:r w:rsidR="00C508F8" w:rsidRPr="006E1FE4">
        <w:rPr>
          <w:rFonts w:ascii="Times New Roman" w:hAnsi="Times New Roman" w:cs="Times New Roman"/>
          <w:sz w:val="24"/>
          <w:szCs w:val="24"/>
        </w:rPr>
        <w:t xml:space="preserve"> may be partly or wholly responsible for the </w:t>
      </w:r>
      <w:r w:rsidR="00597C49">
        <w:rPr>
          <w:rFonts w:ascii="Times New Roman" w:hAnsi="Times New Roman" w:cs="Times New Roman"/>
          <w:sz w:val="24"/>
          <w:szCs w:val="24"/>
        </w:rPr>
        <w:t>observed</w:t>
      </w:r>
      <w:r w:rsidR="00C508F8" w:rsidRPr="006E1FE4">
        <w:rPr>
          <w:rFonts w:ascii="Times New Roman" w:hAnsi="Times New Roman" w:cs="Times New Roman"/>
          <w:sz w:val="24"/>
          <w:szCs w:val="24"/>
        </w:rPr>
        <w:t xml:space="preserve"> effects.</w:t>
      </w:r>
      <w:r w:rsidR="00E60982">
        <w:rPr>
          <w:rFonts w:ascii="Times New Roman" w:hAnsi="Times New Roman" w:cs="Times New Roman"/>
          <w:sz w:val="24"/>
          <w:szCs w:val="24"/>
        </w:rPr>
        <w:t xml:space="preserve"> </w:t>
      </w:r>
      <w:r w:rsidR="00C508F8" w:rsidRPr="006E1FE4">
        <w:rPr>
          <w:rFonts w:ascii="Times New Roman" w:hAnsi="Times New Roman" w:cs="Times New Roman"/>
          <w:sz w:val="24"/>
          <w:szCs w:val="24"/>
        </w:rPr>
        <w:t xml:space="preserve"> </w:t>
      </w:r>
      <w:r w:rsidR="008374B6">
        <w:rPr>
          <w:rFonts w:ascii="Times New Roman" w:hAnsi="Times New Roman" w:cs="Times New Roman"/>
          <w:sz w:val="24"/>
          <w:szCs w:val="24"/>
        </w:rPr>
        <w:t>There is also some evidence that nonviolent games may serve to decrease aggression relative to baseline, causing comparisons between violent and nonviolent games to overestimate the increases caused by violent games (</w:t>
      </w:r>
      <w:proofErr w:type="spellStart"/>
      <w:r w:rsidR="008374B6">
        <w:rPr>
          <w:rFonts w:ascii="Times New Roman" w:hAnsi="Times New Roman" w:cs="Times New Roman"/>
          <w:sz w:val="24"/>
          <w:szCs w:val="24"/>
        </w:rPr>
        <w:t>Sestir</w:t>
      </w:r>
      <w:proofErr w:type="spellEnd"/>
      <w:r w:rsidR="008374B6">
        <w:rPr>
          <w:rFonts w:ascii="Times New Roman" w:hAnsi="Times New Roman" w:cs="Times New Roman"/>
          <w:sz w:val="24"/>
          <w:szCs w:val="24"/>
        </w:rPr>
        <w:t xml:space="preserve"> &amp; </w:t>
      </w:r>
      <w:proofErr w:type="spellStart"/>
      <w:r w:rsidR="008374B6">
        <w:rPr>
          <w:rFonts w:ascii="Times New Roman" w:hAnsi="Times New Roman" w:cs="Times New Roman"/>
          <w:sz w:val="24"/>
          <w:szCs w:val="24"/>
        </w:rPr>
        <w:t>Bartholow</w:t>
      </w:r>
      <w:proofErr w:type="spellEnd"/>
      <w:r w:rsidR="008374B6">
        <w:rPr>
          <w:rFonts w:ascii="Times New Roman" w:hAnsi="Times New Roman" w:cs="Times New Roman"/>
          <w:sz w:val="24"/>
          <w:szCs w:val="24"/>
        </w:rPr>
        <w:t xml:space="preserve">, 2010). </w:t>
      </w:r>
      <w:r w:rsidR="00F847F2">
        <w:rPr>
          <w:rFonts w:ascii="Times New Roman" w:hAnsi="Times New Roman" w:cs="Times New Roman"/>
          <w:sz w:val="24"/>
          <w:szCs w:val="24"/>
        </w:rPr>
        <w:t>Others have</w:t>
      </w:r>
      <w:r w:rsidR="00416167" w:rsidRPr="006E1FE4">
        <w:rPr>
          <w:rFonts w:ascii="Times New Roman" w:hAnsi="Times New Roman" w:cs="Times New Roman"/>
          <w:sz w:val="24"/>
          <w:szCs w:val="24"/>
        </w:rPr>
        <w:t xml:space="preserve"> suggested that research theory and methodology require finer </w:t>
      </w:r>
      <w:r w:rsidR="00F16049">
        <w:rPr>
          <w:rFonts w:ascii="Times New Roman" w:hAnsi="Times New Roman" w:cs="Times New Roman"/>
          <w:sz w:val="24"/>
          <w:szCs w:val="24"/>
        </w:rPr>
        <w:t>attention</w:t>
      </w:r>
      <w:r w:rsidR="00416167" w:rsidRPr="006E1FE4">
        <w:rPr>
          <w:rFonts w:ascii="Times New Roman" w:hAnsi="Times New Roman" w:cs="Times New Roman"/>
          <w:sz w:val="24"/>
          <w:szCs w:val="24"/>
        </w:rPr>
        <w:t xml:space="preserve"> to </w:t>
      </w:r>
      <w:r w:rsidR="00F16049">
        <w:rPr>
          <w:rFonts w:ascii="Times New Roman" w:hAnsi="Times New Roman" w:cs="Times New Roman"/>
          <w:sz w:val="24"/>
          <w:szCs w:val="24"/>
        </w:rPr>
        <w:t xml:space="preserve">specific </w:t>
      </w:r>
      <w:r w:rsidR="00416167" w:rsidRPr="006E1FE4">
        <w:rPr>
          <w:rFonts w:ascii="Times New Roman" w:hAnsi="Times New Roman" w:cs="Times New Roman"/>
          <w:sz w:val="24"/>
          <w:szCs w:val="24"/>
        </w:rPr>
        <w:t>game features beyond violent content</w:t>
      </w:r>
      <w:r w:rsidR="003A5D65">
        <w:rPr>
          <w:rFonts w:ascii="Times New Roman" w:hAnsi="Times New Roman" w:cs="Times New Roman"/>
          <w:sz w:val="24"/>
          <w:szCs w:val="24"/>
        </w:rPr>
        <w:t>, such as the rules and controls of play</w:t>
      </w:r>
      <w:r w:rsidR="00416167" w:rsidRPr="006E1FE4">
        <w:rPr>
          <w:rFonts w:ascii="Times New Roman" w:hAnsi="Times New Roman" w:cs="Times New Roman"/>
          <w:sz w:val="24"/>
          <w:szCs w:val="24"/>
        </w:rPr>
        <w:t>. “[It is inappropri</w:t>
      </w:r>
      <w:r w:rsidR="00F16049">
        <w:rPr>
          <w:rFonts w:ascii="Times New Roman" w:hAnsi="Times New Roman" w:cs="Times New Roman"/>
          <w:sz w:val="24"/>
          <w:szCs w:val="24"/>
        </w:rPr>
        <w:t>ate to make] claims about what ‘games’ or ‘violent games’</w:t>
      </w:r>
      <w:r w:rsidR="00416167" w:rsidRPr="006E1FE4">
        <w:rPr>
          <w:rFonts w:ascii="Times New Roman" w:hAnsi="Times New Roman" w:cs="Times New Roman"/>
          <w:sz w:val="24"/>
          <w:szCs w:val="24"/>
        </w:rPr>
        <w:t xml:space="preserve"> do to people without accounting for the content</w:t>
      </w:r>
      <w:r w:rsidR="00F16049">
        <w:rPr>
          <w:rFonts w:ascii="Times New Roman" w:hAnsi="Times New Roman" w:cs="Times New Roman"/>
          <w:sz w:val="24"/>
          <w:szCs w:val="24"/>
        </w:rPr>
        <w:t xml:space="preserve"> of game play,” argued Williams and</w:t>
      </w:r>
      <w:r w:rsidR="00416167" w:rsidRPr="006E1FE4">
        <w:rPr>
          <w:rFonts w:ascii="Times New Roman" w:hAnsi="Times New Roman" w:cs="Times New Roman"/>
          <w:sz w:val="24"/>
          <w:szCs w:val="24"/>
        </w:rPr>
        <w:t xml:space="preserve"> </w:t>
      </w:r>
      <w:proofErr w:type="spellStart"/>
      <w:r w:rsidR="00416167" w:rsidRPr="006E1FE4">
        <w:rPr>
          <w:rFonts w:ascii="Times New Roman" w:hAnsi="Times New Roman" w:cs="Times New Roman"/>
          <w:sz w:val="24"/>
          <w:szCs w:val="24"/>
        </w:rPr>
        <w:t>Skoric</w:t>
      </w:r>
      <w:proofErr w:type="spellEnd"/>
      <w:r w:rsidR="00416167" w:rsidRPr="006E1FE4">
        <w:rPr>
          <w:rFonts w:ascii="Times New Roman" w:hAnsi="Times New Roman" w:cs="Times New Roman"/>
          <w:sz w:val="24"/>
          <w:szCs w:val="24"/>
        </w:rPr>
        <w:t xml:space="preserve"> (2005, p. 23</w:t>
      </w:r>
      <w:r w:rsidR="009B0E0B">
        <w:rPr>
          <w:rFonts w:ascii="Times New Roman" w:hAnsi="Times New Roman" w:cs="Times New Roman"/>
          <w:sz w:val="24"/>
          <w:szCs w:val="24"/>
        </w:rPr>
        <w:t>0</w:t>
      </w:r>
      <w:r w:rsidR="00416167" w:rsidRPr="006E1FE4">
        <w:rPr>
          <w:rFonts w:ascii="Times New Roman" w:hAnsi="Times New Roman" w:cs="Times New Roman"/>
          <w:sz w:val="24"/>
          <w:szCs w:val="24"/>
        </w:rPr>
        <w:t xml:space="preserve">). </w:t>
      </w:r>
    </w:p>
    <w:p w:rsidR="00C508F8" w:rsidRDefault="00A5546F"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these concerns are worth addressing</w:t>
      </w:r>
      <w:r w:rsidR="00597C49">
        <w:rPr>
          <w:rFonts w:ascii="Times New Roman" w:hAnsi="Times New Roman" w:cs="Times New Roman"/>
          <w:sz w:val="24"/>
          <w:szCs w:val="24"/>
        </w:rPr>
        <w:t xml:space="preserve">, </w:t>
      </w:r>
      <w:r>
        <w:rPr>
          <w:rFonts w:ascii="Times New Roman" w:hAnsi="Times New Roman" w:cs="Times New Roman"/>
          <w:sz w:val="24"/>
          <w:szCs w:val="24"/>
        </w:rPr>
        <w:t xml:space="preserve">meta-analysis makes it </w:t>
      </w:r>
      <w:r w:rsidR="00C508F8" w:rsidRPr="006E1FE4">
        <w:rPr>
          <w:rFonts w:ascii="Times New Roman" w:hAnsi="Times New Roman" w:cs="Times New Roman"/>
          <w:sz w:val="24"/>
          <w:szCs w:val="24"/>
        </w:rPr>
        <w:t xml:space="preserve">clear that there is </w:t>
      </w:r>
      <w:r w:rsidR="00C508F8" w:rsidRPr="006E1FE4">
        <w:rPr>
          <w:rFonts w:ascii="Times New Roman" w:hAnsi="Times New Roman" w:cs="Times New Roman"/>
          <w:i/>
          <w:sz w:val="24"/>
          <w:szCs w:val="24"/>
        </w:rPr>
        <w:t>some effect</w:t>
      </w:r>
      <w:r w:rsidR="00C508F8" w:rsidRPr="006E1FE4">
        <w:rPr>
          <w:rFonts w:ascii="Times New Roman" w:hAnsi="Times New Roman" w:cs="Times New Roman"/>
          <w:sz w:val="24"/>
          <w:szCs w:val="24"/>
        </w:rPr>
        <w:t xml:space="preserve"> of </w:t>
      </w:r>
      <w:r w:rsidR="00C508F8" w:rsidRPr="006E1FE4">
        <w:rPr>
          <w:rFonts w:ascii="Times New Roman" w:hAnsi="Times New Roman" w:cs="Times New Roman"/>
          <w:i/>
          <w:sz w:val="24"/>
          <w:szCs w:val="24"/>
        </w:rPr>
        <w:t>some games</w:t>
      </w:r>
      <w:r w:rsidR="0060038E">
        <w:rPr>
          <w:rFonts w:ascii="Times New Roman" w:hAnsi="Times New Roman" w:cs="Times New Roman"/>
          <w:sz w:val="24"/>
          <w:szCs w:val="24"/>
        </w:rPr>
        <w:t xml:space="preserve"> </w:t>
      </w:r>
      <w:r w:rsidR="00597C49">
        <w:rPr>
          <w:rFonts w:ascii="Times New Roman" w:hAnsi="Times New Roman" w:cs="Times New Roman"/>
          <w:sz w:val="24"/>
          <w:szCs w:val="24"/>
        </w:rPr>
        <w:t xml:space="preserve">through </w:t>
      </w:r>
      <w:r w:rsidR="00597C49">
        <w:rPr>
          <w:rFonts w:ascii="Times New Roman" w:hAnsi="Times New Roman" w:cs="Times New Roman"/>
          <w:i/>
          <w:sz w:val="24"/>
          <w:szCs w:val="24"/>
        </w:rPr>
        <w:t xml:space="preserve">some mechanisms </w:t>
      </w:r>
      <w:r w:rsidR="0060038E">
        <w:rPr>
          <w:rFonts w:ascii="Times New Roman" w:hAnsi="Times New Roman" w:cs="Times New Roman"/>
          <w:sz w:val="24"/>
          <w:szCs w:val="24"/>
        </w:rPr>
        <w:t>on aggressive behavior</w:t>
      </w:r>
      <w:r w:rsidR="00C508F8" w:rsidRPr="006E1FE4">
        <w:rPr>
          <w:rFonts w:ascii="Times New Roman" w:hAnsi="Times New Roman" w:cs="Times New Roman"/>
          <w:sz w:val="24"/>
          <w:szCs w:val="24"/>
        </w:rPr>
        <w:t xml:space="preserve">. </w:t>
      </w:r>
      <w:r w:rsidR="00597C49">
        <w:rPr>
          <w:rFonts w:ascii="Times New Roman" w:hAnsi="Times New Roman" w:cs="Times New Roman"/>
          <w:sz w:val="24"/>
          <w:szCs w:val="24"/>
        </w:rPr>
        <w:t>T</w:t>
      </w:r>
      <w:r w:rsidR="00C508F8" w:rsidRPr="006E1FE4">
        <w:rPr>
          <w:rFonts w:ascii="Times New Roman" w:hAnsi="Times New Roman" w:cs="Times New Roman"/>
          <w:sz w:val="24"/>
          <w:szCs w:val="24"/>
        </w:rPr>
        <w:t xml:space="preserve">he </w:t>
      </w:r>
      <w:r w:rsidR="00451CB1">
        <w:rPr>
          <w:rFonts w:ascii="Times New Roman" w:hAnsi="Times New Roman" w:cs="Times New Roman"/>
          <w:sz w:val="24"/>
          <w:szCs w:val="24"/>
        </w:rPr>
        <w:t>goal of the current review is to outline</w:t>
      </w:r>
      <w:r w:rsidR="00C508F8" w:rsidRPr="006E1FE4">
        <w:rPr>
          <w:rFonts w:ascii="Times New Roman" w:hAnsi="Times New Roman" w:cs="Times New Roman"/>
          <w:sz w:val="24"/>
          <w:szCs w:val="24"/>
        </w:rPr>
        <w:t xml:space="preserve"> theoretical and methodological considerations with which to improve </w:t>
      </w:r>
      <w:r w:rsidR="00BC78F3">
        <w:rPr>
          <w:rFonts w:ascii="Times New Roman" w:hAnsi="Times New Roman" w:cs="Times New Roman"/>
          <w:sz w:val="24"/>
          <w:szCs w:val="24"/>
        </w:rPr>
        <w:t>the theoretical</w:t>
      </w:r>
      <w:r w:rsidR="00C508F8" w:rsidRPr="006E1FE4">
        <w:rPr>
          <w:rFonts w:ascii="Times New Roman" w:hAnsi="Times New Roman" w:cs="Times New Roman"/>
          <w:sz w:val="24"/>
          <w:szCs w:val="24"/>
        </w:rPr>
        <w:t xml:space="preserve"> understanding of </w:t>
      </w:r>
      <w:r w:rsidR="00C508F8" w:rsidRPr="006E1FE4">
        <w:rPr>
          <w:rFonts w:ascii="Times New Roman" w:hAnsi="Times New Roman" w:cs="Times New Roman"/>
          <w:i/>
          <w:sz w:val="24"/>
          <w:szCs w:val="24"/>
        </w:rPr>
        <w:t xml:space="preserve">which games </w:t>
      </w:r>
      <w:r w:rsidR="00C508F8" w:rsidRPr="006E1FE4">
        <w:rPr>
          <w:rFonts w:ascii="Times New Roman" w:hAnsi="Times New Roman" w:cs="Times New Roman"/>
          <w:sz w:val="24"/>
          <w:szCs w:val="24"/>
        </w:rPr>
        <w:t xml:space="preserve">cause </w:t>
      </w:r>
      <w:r w:rsidR="00C508F8" w:rsidRPr="006E1FE4">
        <w:rPr>
          <w:rFonts w:ascii="Times New Roman" w:hAnsi="Times New Roman" w:cs="Times New Roman"/>
          <w:i/>
          <w:sz w:val="24"/>
          <w:szCs w:val="24"/>
        </w:rPr>
        <w:t>which effects</w:t>
      </w:r>
      <w:r w:rsidR="00C508F8" w:rsidRPr="006E1FE4">
        <w:rPr>
          <w:rFonts w:ascii="Times New Roman" w:hAnsi="Times New Roman" w:cs="Times New Roman"/>
          <w:sz w:val="24"/>
          <w:szCs w:val="24"/>
        </w:rPr>
        <w:t xml:space="preserve"> and </w:t>
      </w:r>
      <w:r w:rsidR="00C508F8" w:rsidRPr="006E1FE4">
        <w:rPr>
          <w:rFonts w:ascii="Times New Roman" w:hAnsi="Times New Roman" w:cs="Times New Roman"/>
          <w:i/>
          <w:sz w:val="24"/>
          <w:szCs w:val="24"/>
        </w:rPr>
        <w:t>why</w:t>
      </w:r>
      <w:r w:rsidR="00C508F8" w:rsidRPr="006E1FE4">
        <w:rPr>
          <w:rFonts w:ascii="Times New Roman" w:hAnsi="Times New Roman" w:cs="Times New Roman"/>
          <w:sz w:val="24"/>
          <w:szCs w:val="24"/>
        </w:rPr>
        <w:t>.</w:t>
      </w:r>
      <w:r w:rsidR="00DC1C06" w:rsidRPr="006E1FE4">
        <w:rPr>
          <w:rFonts w:ascii="Times New Roman" w:hAnsi="Times New Roman" w:cs="Times New Roman"/>
          <w:sz w:val="24"/>
          <w:szCs w:val="24"/>
        </w:rPr>
        <w:t xml:space="preserve"> Th</w:t>
      </w:r>
      <w:r w:rsidR="00597C49">
        <w:rPr>
          <w:rFonts w:ascii="Times New Roman" w:hAnsi="Times New Roman" w:cs="Times New Roman"/>
          <w:sz w:val="24"/>
          <w:szCs w:val="24"/>
        </w:rPr>
        <w:t xml:space="preserve">ese considerations will be </w:t>
      </w:r>
      <w:r w:rsidR="00F16049">
        <w:rPr>
          <w:rFonts w:ascii="Times New Roman" w:hAnsi="Times New Roman" w:cs="Times New Roman"/>
          <w:sz w:val="24"/>
          <w:szCs w:val="24"/>
        </w:rPr>
        <w:t>useful whether one is ready to begin searching for</w:t>
      </w:r>
      <w:r w:rsidR="00B334AB" w:rsidRPr="006E1FE4">
        <w:rPr>
          <w:rFonts w:ascii="Times New Roman" w:hAnsi="Times New Roman" w:cs="Times New Roman"/>
          <w:sz w:val="24"/>
          <w:szCs w:val="24"/>
        </w:rPr>
        <w:t xml:space="preserve"> mediators and moderators </w:t>
      </w:r>
      <w:r w:rsidR="00451CB1">
        <w:rPr>
          <w:rFonts w:ascii="Times New Roman" w:hAnsi="Times New Roman" w:cs="Times New Roman"/>
          <w:sz w:val="24"/>
          <w:szCs w:val="24"/>
        </w:rPr>
        <w:t xml:space="preserve">of game effects </w:t>
      </w:r>
      <w:r w:rsidR="00B334AB" w:rsidRPr="006E1FE4">
        <w:rPr>
          <w:rFonts w:ascii="Times New Roman" w:hAnsi="Times New Roman" w:cs="Times New Roman"/>
          <w:sz w:val="24"/>
          <w:szCs w:val="24"/>
        </w:rPr>
        <w:t xml:space="preserve">or </w:t>
      </w:r>
      <w:r w:rsidR="00F16049">
        <w:rPr>
          <w:rFonts w:ascii="Times New Roman" w:hAnsi="Times New Roman" w:cs="Times New Roman"/>
          <w:sz w:val="24"/>
          <w:szCs w:val="24"/>
        </w:rPr>
        <w:t>is</w:t>
      </w:r>
      <w:r w:rsidR="00B334AB" w:rsidRPr="006E1FE4">
        <w:rPr>
          <w:rFonts w:ascii="Times New Roman" w:hAnsi="Times New Roman" w:cs="Times New Roman"/>
          <w:sz w:val="24"/>
          <w:szCs w:val="24"/>
        </w:rPr>
        <w:t xml:space="preserve"> </w:t>
      </w:r>
      <w:r w:rsidR="00F16049">
        <w:rPr>
          <w:rFonts w:ascii="Times New Roman" w:hAnsi="Times New Roman" w:cs="Times New Roman"/>
          <w:sz w:val="24"/>
          <w:szCs w:val="24"/>
        </w:rPr>
        <w:t>yet</w:t>
      </w:r>
      <w:r w:rsidR="00B334AB" w:rsidRPr="006E1FE4">
        <w:rPr>
          <w:rFonts w:ascii="Times New Roman" w:hAnsi="Times New Roman" w:cs="Times New Roman"/>
          <w:sz w:val="24"/>
          <w:szCs w:val="24"/>
        </w:rPr>
        <w:t xml:space="preserve"> </w:t>
      </w:r>
      <w:r w:rsidR="00B2536D">
        <w:rPr>
          <w:rFonts w:ascii="Times New Roman" w:hAnsi="Times New Roman" w:cs="Times New Roman"/>
          <w:sz w:val="24"/>
          <w:szCs w:val="24"/>
        </w:rPr>
        <w:t>skeptical of</w:t>
      </w:r>
      <w:r w:rsidR="00B334AB" w:rsidRPr="006E1FE4">
        <w:rPr>
          <w:rFonts w:ascii="Times New Roman" w:hAnsi="Times New Roman" w:cs="Times New Roman"/>
          <w:sz w:val="24"/>
          <w:szCs w:val="24"/>
        </w:rPr>
        <w:t xml:space="preserve"> the </w:t>
      </w:r>
      <w:r w:rsidR="00F16049">
        <w:rPr>
          <w:rFonts w:ascii="Times New Roman" w:hAnsi="Times New Roman" w:cs="Times New Roman"/>
          <w:sz w:val="24"/>
          <w:szCs w:val="24"/>
        </w:rPr>
        <w:t>overall</w:t>
      </w:r>
      <w:r w:rsidR="00B334AB" w:rsidRPr="006E1FE4">
        <w:rPr>
          <w:rFonts w:ascii="Times New Roman" w:hAnsi="Times New Roman" w:cs="Times New Roman"/>
          <w:sz w:val="24"/>
          <w:szCs w:val="24"/>
        </w:rPr>
        <w:t xml:space="preserve"> causal relationship.</w:t>
      </w:r>
      <w:r w:rsidR="00C64577">
        <w:rPr>
          <w:rFonts w:ascii="Times New Roman" w:hAnsi="Times New Roman" w:cs="Times New Roman"/>
          <w:sz w:val="24"/>
          <w:szCs w:val="24"/>
        </w:rPr>
        <w:t xml:space="preserve"> </w:t>
      </w:r>
      <w:r w:rsidR="004E7A96">
        <w:rPr>
          <w:rFonts w:ascii="Times New Roman" w:hAnsi="Times New Roman" w:cs="Times New Roman"/>
          <w:sz w:val="24"/>
          <w:szCs w:val="24"/>
        </w:rPr>
        <w:t>We accept the strength and reliability of results found in meta-analysis, and so t</w:t>
      </w:r>
      <w:r w:rsidR="00C64577">
        <w:rPr>
          <w:rFonts w:ascii="Times New Roman" w:hAnsi="Times New Roman" w:cs="Times New Roman"/>
          <w:sz w:val="24"/>
          <w:szCs w:val="24"/>
        </w:rPr>
        <w:t xml:space="preserve">he criticisms presented </w:t>
      </w:r>
      <w:r w:rsidR="00F80F47">
        <w:rPr>
          <w:rFonts w:ascii="Times New Roman" w:hAnsi="Times New Roman" w:cs="Times New Roman"/>
          <w:sz w:val="24"/>
          <w:szCs w:val="24"/>
        </w:rPr>
        <w:t xml:space="preserve">here </w:t>
      </w:r>
      <w:r w:rsidR="00C64577">
        <w:rPr>
          <w:rFonts w:ascii="Times New Roman" w:hAnsi="Times New Roman" w:cs="Times New Roman"/>
          <w:sz w:val="24"/>
          <w:szCs w:val="24"/>
        </w:rPr>
        <w:t>are not meant to discredit the extant research, but rather to suggest more precise methods and theories</w:t>
      </w:r>
      <w:r w:rsidR="00F80F47">
        <w:rPr>
          <w:rFonts w:ascii="Times New Roman" w:hAnsi="Times New Roman" w:cs="Times New Roman"/>
          <w:sz w:val="24"/>
          <w:szCs w:val="24"/>
        </w:rPr>
        <w:t xml:space="preserve"> with which to understand the extant findings and to guide future investigations in a more systematic way</w:t>
      </w:r>
      <w:r w:rsidR="00C64577">
        <w:rPr>
          <w:rFonts w:ascii="Times New Roman" w:hAnsi="Times New Roman" w:cs="Times New Roman"/>
          <w:sz w:val="24"/>
          <w:szCs w:val="24"/>
        </w:rPr>
        <w:t xml:space="preserve">. </w:t>
      </w:r>
    </w:p>
    <w:p w:rsidR="00246A56" w:rsidRPr="006E1FE4" w:rsidRDefault="0060038E" w:rsidP="00246A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are several ways in which the current</w:t>
      </w:r>
      <w:r w:rsidR="00A0070F">
        <w:rPr>
          <w:rFonts w:ascii="Times New Roman" w:hAnsi="Times New Roman" w:cs="Times New Roman"/>
          <w:sz w:val="24"/>
          <w:szCs w:val="24"/>
        </w:rPr>
        <w:t xml:space="preserve"> </w:t>
      </w:r>
      <w:r w:rsidR="00F16049">
        <w:rPr>
          <w:rFonts w:ascii="Times New Roman" w:hAnsi="Times New Roman" w:cs="Times New Roman"/>
          <w:sz w:val="24"/>
          <w:szCs w:val="24"/>
        </w:rPr>
        <w:t xml:space="preserve">review promises to </w:t>
      </w:r>
      <w:r>
        <w:rPr>
          <w:rFonts w:ascii="Times New Roman" w:hAnsi="Times New Roman" w:cs="Times New Roman"/>
          <w:sz w:val="24"/>
          <w:szCs w:val="24"/>
        </w:rPr>
        <w:t>advance theory and research on VVGs</w:t>
      </w:r>
      <w:r w:rsidR="00C5188D">
        <w:rPr>
          <w:rFonts w:ascii="Times New Roman" w:hAnsi="Times New Roman" w:cs="Times New Roman"/>
          <w:sz w:val="24"/>
          <w:szCs w:val="24"/>
        </w:rPr>
        <w:t xml:space="preserve"> and aggressive </w:t>
      </w:r>
      <w:r w:rsidR="00AB0E24">
        <w:rPr>
          <w:rFonts w:ascii="Times New Roman" w:hAnsi="Times New Roman" w:cs="Times New Roman"/>
          <w:sz w:val="24"/>
          <w:szCs w:val="24"/>
        </w:rPr>
        <w:t>thoughts and behaviors</w:t>
      </w:r>
      <w:r>
        <w:rPr>
          <w:rFonts w:ascii="Times New Roman" w:hAnsi="Times New Roman" w:cs="Times New Roman"/>
          <w:sz w:val="24"/>
          <w:szCs w:val="24"/>
        </w:rPr>
        <w:t xml:space="preserve">. </w:t>
      </w:r>
      <w:r w:rsidR="00AB0E24">
        <w:rPr>
          <w:rFonts w:ascii="Times New Roman" w:hAnsi="Times New Roman" w:cs="Times New Roman"/>
          <w:sz w:val="24"/>
          <w:szCs w:val="24"/>
        </w:rPr>
        <w:t>First, we examine how current</w:t>
      </w:r>
      <w:r w:rsidR="00A0070F">
        <w:rPr>
          <w:rFonts w:ascii="Times New Roman" w:hAnsi="Times New Roman" w:cs="Times New Roman"/>
          <w:sz w:val="24"/>
          <w:szCs w:val="24"/>
        </w:rPr>
        <w:t xml:space="preserve"> </w:t>
      </w:r>
      <w:r w:rsidR="00252244">
        <w:rPr>
          <w:rFonts w:ascii="Times New Roman" w:hAnsi="Times New Roman" w:cs="Times New Roman"/>
          <w:sz w:val="24"/>
          <w:szCs w:val="24"/>
        </w:rPr>
        <w:t>definition</w:t>
      </w:r>
      <w:r w:rsidR="00A0070F">
        <w:rPr>
          <w:rFonts w:ascii="Times New Roman" w:hAnsi="Times New Roman" w:cs="Times New Roman"/>
          <w:sz w:val="24"/>
          <w:szCs w:val="24"/>
        </w:rPr>
        <w:t xml:space="preserve">s of “violent content” are </w:t>
      </w:r>
      <w:r w:rsidR="00F80F47">
        <w:rPr>
          <w:rFonts w:ascii="Times New Roman" w:hAnsi="Times New Roman" w:cs="Times New Roman"/>
          <w:sz w:val="24"/>
          <w:szCs w:val="24"/>
        </w:rPr>
        <w:t xml:space="preserve">inadequate </w:t>
      </w:r>
      <w:r w:rsidR="00D50FD9" w:rsidRPr="006E1FE4">
        <w:rPr>
          <w:rFonts w:ascii="Times New Roman" w:hAnsi="Times New Roman" w:cs="Times New Roman"/>
          <w:sz w:val="24"/>
          <w:szCs w:val="24"/>
        </w:rPr>
        <w:t xml:space="preserve">and inconsistent, </w:t>
      </w:r>
      <w:r w:rsidR="009F1FB6">
        <w:rPr>
          <w:rFonts w:ascii="Times New Roman" w:hAnsi="Times New Roman" w:cs="Times New Roman"/>
          <w:sz w:val="24"/>
          <w:szCs w:val="24"/>
        </w:rPr>
        <w:t xml:space="preserve">complicating meta-analytic practice, confounding violent content with other game content, and obscuring </w:t>
      </w:r>
      <w:r w:rsidR="00252244">
        <w:rPr>
          <w:rFonts w:ascii="Times New Roman" w:hAnsi="Times New Roman" w:cs="Times New Roman"/>
          <w:sz w:val="24"/>
          <w:szCs w:val="24"/>
        </w:rPr>
        <w:t>theoretically</w:t>
      </w:r>
      <w:r w:rsidR="00F80F47">
        <w:rPr>
          <w:rFonts w:ascii="Times New Roman" w:hAnsi="Times New Roman" w:cs="Times New Roman"/>
          <w:sz w:val="24"/>
          <w:szCs w:val="24"/>
        </w:rPr>
        <w:t xml:space="preserve"> </w:t>
      </w:r>
      <w:r w:rsidR="00252244">
        <w:rPr>
          <w:rFonts w:ascii="Times New Roman" w:hAnsi="Times New Roman" w:cs="Times New Roman"/>
          <w:sz w:val="24"/>
          <w:szCs w:val="24"/>
        </w:rPr>
        <w:t>important</w:t>
      </w:r>
      <w:r w:rsidR="00246A56">
        <w:rPr>
          <w:rFonts w:ascii="Times New Roman" w:hAnsi="Times New Roman" w:cs="Times New Roman"/>
          <w:sz w:val="24"/>
          <w:szCs w:val="24"/>
        </w:rPr>
        <w:t xml:space="preserve"> moderators</w:t>
      </w:r>
      <w:r w:rsidR="00D50FD9" w:rsidRPr="006E1FE4">
        <w:rPr>
          <w:rFonts w:ascii="Times New Roman" w:hAnsi="Times New Roman" w:cs="Times New Roman"/>
          <w:sz w:val="24"/>
          <w:szCs w:val="24"/>
        </w:rPr>
        <w:t xml:space="preserve">. Moreover, </w:t>
      </w:r>
      <w:r w:rsidR="00F946B0">
        <w:rPr>
          <w:rFonts w:ascii="Times New Roman" w:hAnsi="Times New Roman" w:cs="Times New Roman"/>
          <w:sz w:val="24"/>
          <w:szCs w:val="24"/>
        </w:rPr>
        <w:t>this</w:t>
      </w:r>
      <w:r w:rsidR="00D50FD9" w:rsidRPr="006E1FE4">
        <w:rPr>
          <w:rFonts w:ascii="Times New Roman" w:hAnsi="Times New Roman" w:cs="Times New Roman"/>
          <w:sz w:val="24"/>
          <w:szCs w:val="24"/>
        </w:rPr>
        <w:t xml:space="preserve"> “violent media” de</w:t>
      </w:r>
      <w:r w:rsidR="00252244">
        <w:rPr>
          <w:rFonts w:ascii="Times New Roman" w:hAnsi="Times New Roman" w:cs="Times New Roman"/>
          <w:sz w:val="24"/>
          <w:szCs w:val="24"/>
        </w:rPr>
        <w:t xml:space="preserve">finition involves </w:t>
      </w:r>
      <w:r w:rsidR="00246A56">
        <w:rPr>
          <w:rFonts w:ascii="Times New Roman" w:hAnsi="Times New Roman" w:cs="Times New Roman"/>
          <w:sz w:val="24"/>
          <w:szCs w:val="24"/>
        </w:rPr>
        <w:t xml:space="preserve">quantitative </w:t>
      </w:r>
      <w:r w:rsidR="00252244">
        <w:rPr>
          <w:rFonts w:ascii="Times New Roman" w:hAnsi="Times New Roman" w:cs="Times New Roman"/>
          <w:sz w:val="24"/>
          <w:szCs w:val="24"/>
        </w:rPr>
        <w:t xml:space="preserve">assumptions </w:t>
      </w:r>
      <w:r w:rsidR="00246A56">
        <w:rPr>
          <w:rFonts w:ascii="Times New Roman" w:hAnsi="Times New Roman" w:cs="Times New Roman"/>
          <w:sz w:val="24"/>
          <w:szCs w:val="24"/>
        </w:rPr>
        <w:t>(i.e.</w:t>
      </w:r>
      <w:r w:rsidR="00F80F47">
        <w:rPr>
          <w:rFonts w:ascii="Times New Roman" w:hAnsi="Times New Roman" w:cs="Times New Roman"/>
          <w:sz w:val="24"/>
          <w:szCs w:val="24"/>
        </w:rPr>
        <w:t>,</w:t>
      </w:r>
      <w:r w:rsidR="00246A56">
        <w:rPr>
          <w:rFonts w:ascii="Times New Roman" w:hAnsi="Times New Roman" w:cs="Times New Roman"/>
          <w:sz w:val="24"/>
          <w:szCs w:val="24"/>
        </w:rPr>
        <w:t xml:space="preserve"> that all amounts of nonzero media violence are equally harmful) </w:t>
      </w:r>
      <w:r w:rsidR="00252244">
        <w:rPr>
          <w:rFonts w:ascii="Times New Roman" w:hAnsi="Times New Roman" w:cs="Times New Roman"/>
          <w:sz w:val="24"/>
          <w:szCs w:val="24"/>
        </w:rPr>
        <w:t>with</w:t>
      </w:r>
      <w:r w:rsidR="00D50FD9" w:rsidRPr="006E1FE4">
        <w:rPr>
          <w:rFonts w:ascii="Times New Roman" w:hAnsi="Times New Roman" w:cs="Times New Roman"/>
          <w:sz w:val="24"/>
          <w:szCs w:val="24"/>
        </w:rPr>
        <w:t xml:space="preserve"> </w:t>
      </w:r>
      <w:r w:rsidR="00252244">
        <w:rPr>
          <w:rFonts w:ascii="Times New Roman" w:hAnsi="Times New Roman" w:cs="Times New Roman"/>
          <w:sz w:val="24"/>
          <w:szCs w:val="24"/>
        </w:rPr>
        <w:t>ver</w:t>
      </w:r>
      <w:r w:rsidR="00F946B0">
        <w:rPr>
          <w:rFonts w:ascii="Times New Roman" w:hAnsi="Times New Roman" w:cs="Times New Roman"/>
          <w:sz w:val="24"/>
          <w:szCs w:val="24"/>
        </w:rPr>
        <w:t>y limited empirical support</w:t>
      </w:r>
      <w:r w:rsidR="00E418F1" w:rsidRPr="006E1FE4">
        <w:rPr>
          <w:rFonts w:ascii="Times New Roman" w:hAnsi="Times New Roman" w:cs="Times New Roman"/>
          <w:sz w:val="24"/>
          <w:szCs w:val="24"/>
        </w:rPr>
        <w:t xml:space="preserve">. </w:t>
      </w:r>
      <w:r w:rsidR="00E418F1">
        <w:rPr>
          <w:rFonts w:ascii="Times New Roman" w:hAnsi="Times New Roman" w:cs="Times New Roman"/>
          <w:sz w:val="24"/>
          <w:szCs w:val="24"/>
        </w:rPr>
        <w:t>T</w:t>
      </w:r>
      <w:r w:rsidR="00AB0E24">
        <w:rPr>
          <w:rFonts w:ascii="Times New Roman" w:hAnsi="Times New Roman" w:cs="Times New Roman"/>
          <w:sz w:val="24"/>
          <w:szCs w:val="24"/>
        </w:rPr>
        <w:t>his problem is remedied by offering new definitions for what is and is not a violent game</w:t>
      </w:r>
      <w:r w:rsidR="00F16049">
        <w:rPr>
          <w:rFonts w:ascii="Times New Roman" w:hAnsi="Times New Roman" w:cs="Times New Roman"/>
          <w:sz w:val="24"/>
          <w:szCs w:val="24"/>
        </w:rPr>
        <w:t xml:space="preserve">, informed by </w:t>
      </w:r>
      <w:r w:rsidR="00533E04">
        <w:rPr>
          <w:rFonts w:ascii="Times New Roman" w:hAnsi="Times New Roman" w:cs="Times New Roman"/>
          <w:sz w:val="24"/>
          <w:szCs w:val="24"/>
        </w:rPr>
        <w:t xml:space="preserve">psychological </w:t>
      </w:r>
      <w:r w:rsidR="00F946B0">
        <w:rPr>
          <w:rFonts w:ascii="Times New Roman" w:hAnsi="Times New Roman" w:cs="Times New Roman"/>
          <w:sz w:val="24"/>
          <w:szCs w:val="24"/>
        </w:rPr>
        <w:t xml:space="preserve">definitions </w:t>
      </w:r>
      <w:r w:rsidR="00533E04">
        <w:rPr>
          <w:rFonts w:ascii="Times New Roman" w:hAnsi="Times New Roman" w:cs="Times New Roman"/>
          <w:sz w:val="24"/>
          <w:szCs w:val="24"/>
        </w:rPr>
        <w:t>of aggression and violence</w:t>
      </w:r>
      <w:r w:rsidR="00AB0E24">
        <w:rPr>
          <w:rFonts w:ascii="Times New Roman" w:hAnsi="Times New Roman" w:cs="Times New Roman"/>
          <w:sz w:val="24"/>
          <w:szCs w:val="24"/>
        </w:rPr>
        <w:t>.</w:t>
      </w:r>
      <w:r w:rsidR="00D50FD9" w:rsidRPr="006E1FE4">
        <w:rPr>
          <w:rFonts w:ascii="Times New Roman" w:hAnsi="Times New Roman" w:cs="Times New Roman"/>
          <w:sz w:val="24"/>
          <w:szCs w:val="24"/>
        </w:rPr>
        <w:t xml:space="preserve"> </w:t>
      </w:r>
      <w:r w:rsidR="00D519A1">
        <w:rPr>
          <w:rFonts w:ascii="Times New Roman" w:hAnsi="Times New Roman" w:cs="Times New Roman"/>
          <w:sz w:val="24"/>
          <w:szCs w:val="24"/>
        </w:rPr>
        <w:t>Furthermore, w</w:t>
      </w:r>
      <w:r w:rsidR="00C5188D">
        <w:rPr>
          <w:rFonts w:ascii="Times New Roman" w:hAnsi="Times New Roman" w:cs="Times New Roman"/>
          <w:sz w:val="24"/>
          <w:szCs w:val="24"/>
        </w:rPr>
        <w:t xml:space="preserve">e propose </w:t>
      </w:r>
      <w:r w:rsidR="00D519A1">
        <w:rPr>
          <w:rFonts w:ascii="Times New Roman" w:hAnsi="Times New Roman" w:cs="Times New Roman"/>
          <w:sz w:val="24"/>
          <w:szCs w:val="24"/>
        </w:rPr>
        <w:t xml:space="preserve">a </w:t>
      </w:r>
      <w:r w:rsidR="00ED3344">
        <w:rPr>
          <w:rFonts w:ascii="Times New Roman" w:hAnsi="Times New Roman" w:cs="Times New Roman"/>
          <w:sz w:val="24"/>
          <w:szCs w:val="24"/>
        </w:rPr>
        <w:t xml:space="preserve">new system of content analysis by drawing upon </w:t>
      </w:r>
      <w:r w:rsidR="00A5546F">
        <w:rPr>
          <w:rFonts w:ascii="Times New Roman" w:hAnsi="Times New Roman" w:cs="Times New Roman"/>
          <w:sz w:val="24"/>
          <w:szCs w:val="24"/>
        </w:rPr>
        <w:t>the literature of game studies. Through this analysis,</w:t>
      </w:r>
      <w:r w:rsidR="00D519A1">
        <w:rPr>
          <w:rFonts w:ascii="Times New Roman" w:hAnsi="Times New Roman" w:cs="Times New Roman"/>
          <w:sz w:val="24"/>
          <w:szCs w:val="24"/>
        </w:rPr>
        <w:t xml:space="preserve"> </w:t>
      </w:r>
      <w:r w:rsidR="00C5188D">
        <w:rPr>
          <w:rFonts w:ascii="Times New Roman" w:hAnsi="Times New Roman" w:cs="Times New Roman"/>
          <w:sz w:val="24"/>
          <w:szCs w:val="24"/>
        </w:rPr>
        <w:t xml:space="preserve">researchers </w:t>
      </w:r>
      <w:r w:rsidR="00D519A1">
        <w:rPr>
          <w:rFonts w:ascii="Times New Roman" w:hAnsi="Times New Roman" w:cs="Times New Roman"/>
          <w:sz w:val="24"/>
          <w:szCs w:val="24"/>
        </w:rPr>
        <w:t>can</w:t>
      </w:r>
      <w:r w:rsidR="00C5188D">
        <w:rPr>
          <w:rFonts w:ascii="Times New Roman" w:hAnsi="Times New Roman" w:cs="Times New Roman"/>
          <w:sz w:val="24"/>
          <w:szCs w:val="24"/>
        </w:rPr>
        <w:t xml:space="preserve"> </w:t>
      </w:r>
      <w:r w:rsidR="00F946B0">
        <w:rPr>
          <w:rFonts w:ascii="Times New Roman" w:hAnsi="Times New Roman" w:cs="Times New Roman"/>
          <w:sz w:val="24"/>
          <w:szCs w:val="24"/>
        </w:rPr>
        <w:t>consider the full extent of game contents in their research</w:t>
      </w:r>
      <w:r w:rsidR="00246A56">
        <w:rPr>
          <w:rFonts w:ascii="Times New Roman" w:hAnsi="Times New Roman" w:cs="Times New Roman"/>
          <w:sz w:val="24"/>
          <w:szCs w:val="24"/>
        </w:rPr>
        <w:t xml:space="preserve"> in order to better consider and account for alternative causal pathways</w:t>
      </w:r>
      <w:r w:rsidR="00F946B0">
        <w:rPr>
          <w:rFonts w:ascii="Times New Roman" w:hAnsi="Times New Roman" w:cs="Times New Roman"/>
          <w:sz w:val="24"/>
          <w:szCs w:val="24"/>
        </w:rPr>
        <w:t xml:space="preserve">. </w:t>
      </w:r>
      <w:r w:rsidR="00533E04">
        <w:rPr>
          <w:rFonts w:ascii="Times New Roman" w:hAnsi="Times New Roman" w:cs="Times New Roman"/>
          <w:sz w:val="24"/>
          <w:szCs w:val="24"/>
        </w:rPr>
        <w:t>These considerations are systematically integrated into a conceptual model (the Gaming Active Interpretation Model; GAIM)</w:t>
      </w:r>
      <w:r w:rsidR="004E7A96">
        <w:rPr>
          <w:rFonts w:ascii="Times New Roman" w:hAnsi="Times New Roman" w:cs="Times New Roman"/>
          <w:sz w:val="24"/>
          <w:szCs w:val="24"/>
        </w:rPr>
        <w:t xml:space="preserve"> </w:t>
      </w:r>
      <w:r w:rsidR="00ED3344">
        <w:rPr>
          <w:rFonts w:ascii="Times New Roman" w:hAnsi="Times New Roman" w:cs="Times New Roman"/>
          <w:sz w:val="24"/>
          <w:szCs w:val="24"/>
        </w:rPr>
        <w:t xml:space="preserve">that </w:t>
      </w:r>
      <w:r w:rsidR="004E7A96">
        <w:rPr>
          <w:rFonts w:ascii="Times New Roman" w:hAnsi="Times New Roman" w:cs="Times New Roman"/>
          <w:sz w:val="24"/>
          <w:szCs w:val="24"/>
        </w:rPr>
        <w:t>combines</w:t>
      </w:r>
      <w:r w:rsidR="00ED3344">
        <w:rPr>
          <w:rFonts w:ascii="Times New Roman" w:hAnsi="Times New Roman" w:cs="Times New Roman"/>
          <w:sz w:val="24"/>
          <w:szCs w:val="24"/>
        </w:rPr>
        <w:t xml:space="preserve"> </w:t>
      </w:r>
      <w:r w:rsidR="004E7A96">
        <w:rPr>
          <w:rFonts w:ascii="Times New Roman" w:hAnsi="Times New Roman" w:cs="Times New Roman"/>
          <w:sz w:val="24"/>
          <w:szCs w:val="24"/>
        </w:rPr>
        <w:t xml:space="preserve">theories </w:t>
      </w:r>
      <w:r w:rsidR="00ED3344">
        <w:rPr>
          <w:rFonts w:ascii="Times New Roman" w:hAnsi="Times New Roman" w:cs="Times New Roman"/>
          <w:sz w:val="24"/>
          <w:szCs w:val="24"/>
        </w:rPr>
        <w:t xml:space="preserve">across </w:t>
      </w:r>
      <w:r w:rsidR="009D2BDB">
        <w:rPr>
          <w:rFonts w:ascii="Times New Roman" w:hAnsi="Times New Roman" w:cs="Times New Roman"/>
          <w:sz w:val="24"/>
          <w:szCs w:val="24"/>
        </w:rPr>
        <w:t xml:space="preserve">the </w:t>
      </w:r>
      <w:r w:rsidR="00533E04">
        <w:rPr>
          <w:rFonts w:ascii="Times New Roman" w:hAnsi="Times New Roman" w:cs="Times New Roman"/>
          <w:sz w:val="24"/>
          <w:szCs w:val="24"/>
        </w:rPr>
        <w:t>literature</w:t>
      </w:r>
      <w:r w:rsidR="00ED3344">
        <w:rPr>
          <w:rFonts w:ascii="Times New Roman" w:hAnsi="Times New Roman" w:cs="Times New Roman"/>
          <w:sz w:val="24"/>
          <w:szCs w:val="24"/>
        </w:rPr>
        <w:t>s</w:t>
      </w:r>
      <w:r w:rsidR="00533E04">
        <w:rPr>
          <w:rFonts w:ascii="Times New Roman" w:hAnsi="Times New Roman" w:cs="Times New Roman"/>
          <w:sz w:val="24"/>
          <w:szCs w:val="24"/>
        </w:rPr>
        <w:t xml:space="preserve"> o</w:t>
      </w:r>
      <w:r w:rsidR="00ED3344">
        <w:rPr>
          <w:rFonts w:ascii="Times New Roman" w:hAnsi="Times New Roman" w:cs="Times New Roman"/>
          <w:sz w:val="24"/>
          <w:szCs w:val="24"/>
        </w:rPr>
        <w:t>f</w:t>
      </w:r>
      <w:r w:rsidR="00533E04">
        <w:rPr>
          <w:rFonts w:ascii="Times New Roman" w:hAnsi="Times New Roman" w:cs="Times New Roman"/>
          <w:sz w:val="24"/>
          <w:szCs w:val="24"/>
        </w:rPr>
        <w:t xml:space="preserve"> game studies, communication, and psychology</w:t>
      </w:r>
      <w:r w:rsidR="004E7A96">
        <w:rPr>
          <w:rFonts w:ascii="Times New Roman" w:hAnsi="Times New Roman" w:cs="Times New Roman"/>
          <w:sz w:val="24"/>
          <w:szCs w:val="24"/>
        </w:rPr>
        <w:t>. This model</w:t>
      </w:r>
      <w:r w:rsidR="00F80F47">
        <w:rPr>
          <w:rFonts w:ascii="Times New Roman" w:hAnsi="Times New Roman" w:cs="Times New Roman"/>
          <w:sz w:val="24"/>
          <w:szCs w:val="24"/>
        </w:rPr>
        <w:t xml:space="preserve"> </w:t>
      </w:r>
      <w:r w:rsidR="00533E04">
        <w:rPr>
          <w:rFonts w:ascii="Times New Roman" w:hAnsi="Times New Roman" w:cs="Times New Roman"/>
          <w:sz w:val="24"/>
          <w:szCs w:val="24"/>
        </w:rPr>
        <w:t xml:space="preserve">explicates the conditions under which interactions between </w:t>
      </w:r>
      <w:r w:rsidR="009D2BDB">
        <w:rPr>
          <w:rFonts w:ascii="Times New Roman" w:hAnsi="Times New Roman" w:cs="Times New Roman"/>
          <w:sz w:val="24"/>
          <w:szCs w:val="24"/>
        </w:rPr>
        <w:t xml:space="preserve">the player </w:t>
      </w:r>
      <w:r w:rsidR="00533E04">
        <w:rPr>
          <w:rFonts w:ascii="Times New Roman" w:hAnsi="Times New Roman" w:cs="Times New Roman"/>
          <w:sz w:val="24"/>
          <w:szCs w:val="24"/>
        </w:rPr>
        <w:t xml:space="preserve">and the game </w:t>
      </w:r>
      <w:r w:rsidR="003807AA">
        <w:rPr>
          <w:rFonts w:ascii="Times New Roman" w:hAnsi="Times New Roman" w:cs="Times New Roman"/>
          <w:sz w:val="24"/>
          <w:szCs w:val="24"/>
        </w:rPr>
        <w:t xml:space="preserve">should </w:t>
      </w:r>
      <w:r w:rsidR="00ED3344">
        <w:rPr>
          <w:rFonts w:ascii="Times New Roman" w:hAnsi="Times New Roman" w:cs="Times New Roman"/>
          <w:sz w:val="24"/>
          <w:szCs w:val="24"/>
        </w:rPr>
        <w:t xml:space="preserve">cause, </w:t>
      </w:r>
      <w:r w:rsidR="00533E04">
        <w:rPr>
          <w:rFonts w:ascii="Times New Roman" w:hAnsi="Times New Roman" w:cs="Times New Roman"/>
          <w:sz w:val="24"/>
          <w:szCs w:val="24"/>
        </w:rPr>
        <w:t>mediate</w:t>
      </w:r>
      <w:r w:rsidR="00ED3344">
        <w:rPr>
          <w:rFonts w:ascii="Times New Roman" w:hAnsi="Times New Roman" w:cs="Times New Roman"/>
          <w:sz w:val="24"/>
          <w:szCs w:val="24"/>
        </w:rPr>
        <w:t>,</w:t>
      </w:r>
      <w:r w:rsidR="00533E04">
        <w:rPr>
          <w:rFonts w:ascii="Times New Roman" w:hAnsi="Times New Roman" w:cs="Times New Roman"/>
          <w:sz w:val="24"/>
          <w:szCs w:val="24"/>
        </w:rPr>
        <w:t xml:space="preserve"> and moderate aggression-related outcomes. Testable and falsifiable </w:t>
      </w:r>
      <w:r w:rsidR="00CC66C1">
        <w:rPr>
          <w:rFonts w:ascii="Times New Roman" w:hAnsi="Times New Roman" w:cs="Times New Roman"/>
          <w:sz w:val="24"/>
          <w:szCs w:val="24"/>
        </w:rPr>
        <w:t xml:space="preserve">model </w:t>
      </w:r>
      <w:r w:rsidR="00533E04">
        <w:rPr>
          <w:rFonts w:ascii="Times New Roman" w:hAnsi="Times New Roman" w:cs="Times New Roman"/>
          <w:sz w:val="24"/>
          <w:szCs w:val="24"/>
        </w:rPr>
        <w:t>predictions</w:t>
      </w:r>
      <w:r w:rsidR="009D2BDB">
        <w:rPr>
          <w:rFonts w:ascii="Times New Roman" w:hAnsi="Times New Roman" w:cs="Times New Roman"/>
          <w:sz w:val="24"/>
          <w:szCs w:val="24"/>
        </w:rPr>
        <w:t xml:space="preserve"> </w:t>
      </w:r>
      <w:r w:rsidR="00617565">
        <w:rPr>
          <w:rFonts w:ascii="Times New Roman" w:hAnsi="Times New Roman" w:cs="Times New Roman"/>
          <w:sz w:val="24"/>
          <w:szCs w:val="24"/>
        </w:rPr>
        <w:t xml:space="preserve">are </w:t>
      </w:r>
      <w:r w:rsidR="00CC66C1">
        <w:rPr>
          <w:rFonts w:ascii="Times New Roman" w:hAnsi="Times New Roman" w:cs="Times New Roman"/>
          <w:sz w:val="24"/>
          <w:szCs w:val="24"/>
        </w:rPr>
        <w:t xml:space="preserve">then </w:t>
      </w:r>
      <w:r w:rsidR="00617565">
        <w:rPr>
          <w:rFonts w:ascii="Times New Roman" w:hAnsi="Times New Roman" w:cs="Times New Roman"/>
          <w:sz w:val="24"/>
          <w:szCs w:val="24"/>
        </w:rPr>
        <w:t xml:space="preserve">discussed to stimulate research </w:t>
      </w:r>
      <w:r w:rsidR="00CC66C1">
        <w:rPr>
          <w:rFonts w:ascii="Times New Roman" w:hAnsi="Times New Roman" w:cs="Times New Roman"/>
          <w:sz w:val="24"/>
          <w:szCs w:val="24"/>
        </w:rPr>
        <w:t xml:space="preserve">that will advance theory and </w:t>
      </w:r>
      <w:r w:rsidR="003807AA">
        <w:rPr>
          <w:rFonts w:ascii="Times New Roman" w:hAnsi="Times New Roman" w:cs="Times New Roman"/>
          <w:sz w:val="24"/>
          <w:szCs w:val="24"/>
        </w:rPr>
        <w:t xml:space="preserve">improve </w:t>
      </w:r>
      <w:r w:rsidR="00CC66C1">
        <w:rPr>
          <w:rFonts w:ascii="Times New Roman" w:hAnsi="Times New Roman" w:cs="Times New Roman"/>
          <w:sz w:val="24"/>
          <w:szCs w:val="24"/>
        </w:rPr>
        <w:t xml:space="preserve">scientific rigor </w:t>
      </w:r>
      <w:r w:rsidR="003807AA">
        <w:rPr>
          <w:rFonts w:ascii="Times New Roman" w:hAnsi="Times New Roman" w:cs="Times New Roman"/>
          <w:sz w:val="24"/>
          <w:szCs w:val="24"/>
        </w:rPr>
        <w:t>in this field over the next several years</w:t>
      </w:r>
      <w:r w:rsidR="00617565">
        <w:rPr>
          <w:rFonts w:ascii="Times New Roman" w:hAnsi="Times New Roman" w:cs="Times New Roman"/>
          <w:sz w:val="24"/>
          <w:szCs w:val="24"/>
        </w:rPr>
        <w:t xml:space="preserve">. </w:t>
      </w:r>
    </w:p>
    <w:p w:rsidR="00D212F1" w:rsidRPr="006E1FE4" w:rsidRDefault="00252244" w:rsidP="00252244">
      <w:pPr>
        <w:spacing w:after="0" w:line="480" w:lineRule="auto"/>
        <w:contextualSpacing/>
        <w:jc w:val="center"/>
        <w:outlineLvl w:val="0"/>
        <w:rPr>
          <w:rFonts w:ascii="Times New Roman" w:hAnsi="Times New Roman" w:cs="Times New Roman"/>
          <w:b/>
          <w:sz w:val="24"/>
          <w:szCs w:val="24"/>
        </w:rPr>
      </w:pPr>
      <w:r>
        <w:rPr>
          <w:rFonts w:ascii="Times New Roman" w:hAnsi="Times New Roman" w:cs="Times New Roman"/>
          <w:b/>
          <w:sz w:val="24"/>
          <w:szCs w:val="24"/>
        </w:rPr>
        <w:t>Problems in Defining “Violent Game Content”</w:t>
      </w:r>
    </w:p>
    <w:p w:rsidR="00644B86" w:rsidRPr="006E1FE4" w:rsidRDefault="00644B86"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b/>
          <w:sz w:val="24"/>
          <w:szCs w:val="24"/>
        </w:rPr>
        <w:tab/>
      </w:r>
      <w:r w:rsidRPr="006E1FE4">
        <w:rPr>
          <w:rFonts w:ascii="Times New Roman" w:hAnsi="Times New Roman" w:cs="Times New Roman"/>
          <w:sz w:val="24"/>
          <w:szCs w:val="24"/>
        </w:rPr>
        <w:t xml:space="preserve">Accurate and precise definitions are crucial for </w:t>
      </w:r>
      <w:r w:rsidR="00D11FA0">
        <w:rPr>
          <w:rFonts w:ascii="Times New Roman" w:hAnsi="Times New Roman" w:cs="Times New Roman"/>
          <w:sz w:val="24"/>
          <w:szCs w:val="24"/>
        </w:rPr>
        <w:t xml:space="preserve">construct validity, theory development, experimental design, and </w:t>
      </w:r>
      <w:r w:rsidRPr="006E1FE4">
        <w:rPr>
          <w:rFonts w:ascii="Times New Roman" w:hAnsi="Times New Roman" w:cs="Times New Roman"/>
          <w:sz w:val="24"/>
          <w:szCs w:val="24"/>
        </w:rPr>
        <w:t>effective commu</w:t>
      </w:r>
      <w:r w:rsidR="00D1401E">
        <w:rPr>
          <w:rFonts w:ascii="Times New Roman" w:hAnsi="Times New Roman" w:cs="Times New Roman"/>
          <w:sz w:val="24"/>
          <w:szCs w:val="24"/>
        </w:rPr>
        <w:t xml:space="preserve">nication of research findings. </w:t>
      </w:r>
      <w:r w:rsidR="007B2078">
        <w:rPr>
          <w:rFonts w:ascii="Times New Roman" w:hAnsi="Times New Roman" w:cs="Times New Roman"/>
          <w:sz w:val="24"/>
          <w:szCs w:val="24"/>
        </w:rPr>
        <w:t xml:space="preserve">While social psychology has established clear and reasonable definitions of aggression and violence, media psychology has eschewed these </w:t>
      </w:r>
      <w:r w:rsidR="0002006F">
        <w:rPr>
          <w:rFonts w:ascii="Times New Roman" w:hAnsi="Times New Roman" w:cs="Times New Roman"/>
          <w:sz w:val="24"/>
          <w:szCs w:val="24"/>
        </w:rPr>
        <w:t xml:space="preserve">psychological </w:t>
      </w:r>
      <w:r w:rsidR="007B2078">
        <w:rPr>
          <w:rFonts w:ascii="Times New Roman" w:hAnsi="Times New Roman" w:cs="Times New Roman"/>
          <w:sz w:val="24"/>
          <w:szCs w:val="24"/>
        </w:rPr>
        <w:t xml:space="preserve">definitions </w:t>
      </w:r>
      <w:r w:rsidR="0002006F">
        <w:rPr>
          <w:rFonts w:ascii="Times New Roman" w:hAnsi="Times New Roman" w:cs="Times New Roman"/>
          <w:sz w:val="24"/>
          <w:szCs w:val="24"/>
        </w:rPr>
        <w:t xml:space="preserve">and distinctions </w:t>
      </w:r>
      <w:r w:rsidR="007B2078">
        <w:rPr>
          <w:rFonts w:ascii="Times New Roman" w:hAnsi="Times New Roman" w:cs="Times New Roman"/>
          <w:sz w:val="24"/>
          <w:szCs w:val="24"/>
        </w:rPr>
        <w:t>in defining violent game content. W</w:t>
      </w:r>
      <w:r w:rsidR="00F118BE">
        <w:rPr>
          <w:rFonts w:ascii="Times New Roman" w:hAnsi="Times New Roman" w:cs="Times New Roman"/>
          <w:sz w:val="24"/>
          <w:szCs w:val="24"/>
        </w:rPr>
        <w:t>e</w:t>
      </w:r>
      <w:r w:rsidRPr="006E1FE4">
        <w:rPr>
          <w:rFonts w:ascii="Times New Roman" w:hAnsi="Times New Roman" w:cs="Times New Roman"/>
          <w:sz w:val="24"/>
          <w:szCs w:val="24"/>
        </w:rPr>
        <w:t xml:space="preserve"> review the construction of the </w:t>
      </w:r>
      <w:r w:rsidR="001951AA">
        <w:rPr>
          <w:rFonts w:ascii="Times New Roman" w:hAnsi="Times New Roman" w:cs="Times New Roman"/>
          <w:sz w:val="24"/>
          <w:szCs w:val="24"/>
        </w:rPr>
        <w:t>current</w:t>
      </w:r>
      <w:r w:rsidRPr="006E1FE4">
        <w:rPr>
          <w:rFonts w:ascii="Times New Roman" w:hAnsi="Times New Roman" w:cs="Times New Roman"/>
          <w:sz w:val="24"/>
          <w:szCs w:val="24"/>
        </w:rPr>
        <w:t xml:space="preserve"> definition of game violence, its inconsistent application across research teams and within research methodologies, and recommend </w:t>
      </w:r>
      <w:r w:rsidR="009D66E9">
        <w:rPr>
          <w:rFonts w:ascii="Times New Roman" w:hAnsi="Times New Roman" w:cs="Times New Roman"/>
          <w:sz w:val="24"/>
          <w:szCs w:val="24"/>
        </w:rPr>
        <w:t>improved</w:t>
      </w:r>
      <w:r w:rsidR="00F118BE">
        <w:rPr>
          <w:rFonts w:ascii="Times New Roman" w:hAnsi="Times New Roman" w:cs="Times New Roman"/>
          <w:sz w:val="24"/>
          <w:szCs w:val="24"/>
        </w:rPr>
        <w:t xml:space="preserve"> definition</w:t>
      </w:r>
      <w:r w:rsidR="001951AA">
        <w:rPr>
          <w:rFonts w:ascii="Times New Roman" w:hAnsi="Times New Roman" w:cs="Times New Roman"/>
          <w:sz w:val="24"/>
          <w:szCs w:val="24"/>
        </w:rPr>
        <w:t>s</w:t>
      </w:r>
      <w:r w:rsidRPr="006E1FE4">
        <w:rPr>
          <w:rFonts w:ascii="Times New Roman" w:hAnsi="Times New Roman" w:cs="Times New Roman"/>
          <w:sz w:val="24"/>
          <w:szCs w:val="24"/>
        </w:rPr>
        <w:t xml:space="preserve"> for </w:t>
      </w:r>
      <w:r w:rsidR="00F118BE">
        <w:rPr>
          <w:rFonts w:ascii="Times New Roman" w:hAnsi="Times New Roman" w:cs="Times New Roman"/>
          <w:sz w:val="24"/>
          <w:szCs w:val="24"/>
        </w:rPr>
        <w:t>video game violence for researchers to adopt</w:t>
      </w:r>
      <w:r w:rsidR="001951AA">
        <w:rPr>
          <w:rFonts w:ascii="Times New Roman" w:hAnsi="Times New Roman" w:cs="Times New Roman"/>
          <w:sz w:val="24"/>
          <w:szCs w:val="24"/>
        </w:rPr>
        <w:t xml:space="preserve"> in </w:t>
      </w:r>
      <w:r w:rsidRPr="006E1FE4">
        <w:rPr>
          <w:rFonts w:ascii="Times New Roman" w:hAnsi="Times New Roman" w:cs="Times New Roman"/>
          <w:sz w:val="24"/>
          <w:szCs w:val="24"/>
        </w:rPr>
        <w:t>future research.</w:t>
      </w:r>
    </w:p>
    <w:p w:rsidR="00252244" w:rsidRDefault="00EE1E37" w:rsidP="00252244">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Psychological </w:t>
      </w:r>
      <w:r w:rsidR="00252244">
        <w:rPr>
          <w:rFonts w:ascii="Times New Roman" w:hAnsi="Times New Roman" w:cs="Times New Roman"/>
          <w:b/>
          <w:sz w:val="24"/>
          <w:szCs w:val="24"/>
        </w:rPr>
        <w:t>Definitions of A</w:t>
      </w:r>
      <w:r w:rsidR="003E7FE2" w:rsidRPr="006E1FE4">
        <w:rPr>
          <w:rFonts w:ascii="Times New Roman" w:hAnsi="Times New Roman" w:cs="Times New Roman"/>
          <w:b/>
          <w:sz w:val="24"/>
          <w:szCs w:val="24"/>
        </w:rPr>
        <w:t xml:space="preserve">ggressive and </w:t>
      </w:r>
      <w:r w:rsidR="00252244">
        <w:rPr>
          <w:rFonts w:ascii="Times New Roman" w:hAnsi="Times New Roman" w:cs="Times New Roman"/>
          <w:b/>
          <w:sz w:val="24"/>
          <w:szCs w:val="24"/>
        </w:rPr>
        <w:t>V</w:t>
      </w:r>
      <w:r w:rsidR="003E7FE2" w:rsidRPr="006E1FE4">
        <w:rPr>
          <w:rFonts w:ascii="Times New Roman" w:hAnsi="Times New Roman" w:cs="Times New Roman"/>
          <w:b/>
          <w:sz w:val="24"/>
          <w:szCs w:val="24"/>
        </w:rPr>
        <w:t xml:space="preserve">iolent </w:t>
      </w:r>
      <w:r w:rsidR="00252244">
        <w:rPr>
          <w:rFonts w:ascii="Times New Roman" w:hAnsi="Times New Roman" w:cs="Times New Roman"/>
          <w:b/>
          <w:sz w:val="24"/>
          <w:szCs w:val="24"/>
        </w:rPr>
        <w:t>B</w:t>
      </w:r>
      <w:r w:rsidR="003E7FE2" w:rsidRPr="006E1FE4">
        <w:rPr>
          <w:rFonts w:ascii="Times New Roman" w:hAnsi="Times New Roman" w:cs="Times New Roman"/>
          <w:b/>
          <w:sz w:val="24"/>
          <w:szCs w:val="24"/>
        </w:rPr>
        <w:t>ehavior</w:t>
      </w:r>
      <w:r w:rsidR="00C30878">
        <w:rPr>
          <w:rFonts w:ascii="Times New Roman" w:hAnsi="Times New Roman" w:cs="Times New Roman"/>
          <w:b/>
          <w:sz w:val="24"/>
          <w:szCs w:val="24"/>
        </w:rPr>
        <w:t xml:space="preserve"> </w:t>
      </w:r>
    </w:p>
    <w:p w:rsidR="00D17D65" w:rsidRDefault="00576A12" w:rsidP="00C3087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psychology, a</w:t>
      </w:r>
      <w:r w:rsidR="00387FDF" w:rsidRPr="006E1FE4">
        <w:rPr>
          <w:rFonts w:ascii="Times New Roman" w:hAnsi="Times New Roman" w:cs="Times New Roman"/>
          <w:sz w:val="24"/>
          <w:szCs w:val="24"/>
        </w:rPr>
        <w:t xml:space="preserve">ggressive behavior is typically defined as </w:t>
      </w:r>
      <w:r w:rsidR="002B4736">
        <w:rPr>
          <w:rFonts w:ascii="Times New Roman" w:hAnsi="Times New Roman" w:cs="Times New Roman"/>
          <w:sz w:val="24"/>
          <w:szCs w:val="24"/>
        </w:rPr>
        <w:t>“behavior intended to harm another</w:t>
      </w:r>
      <w:r w:rsidR="00387FDF" w:rsidRPr="002B4736">
        <w:rPr>
          <w:rFonts w:ascii="Times New Roman" w:hAnsi="Times New Roman" w:cs="Times New Roman"/>
          <w:sz w:val="24"/>
          <w:szCs w:val="24"/>
        </w:rPr>
        <w:t xml:space="preserve"> individual motivated to avoid </w:t>
      </w:r>
      <w:r w:rsidR="00F118BE" w:rsidRPr="002B4736">
        <w:rPr>
          <w:rFonts w:ascii="Times New Roman" w:hAnsi="Times New Roman" w:cs="Times New Roman"/>
          <w:sz w:val="24"/>
          <w:szCs w:val="24"/>
        </w:rPr>
        <w:t xml:space="preserve">that </w:t>
      </w:r>
      <w:r w:rsidR="00387FDF" w:rsidRPr="002B4736">
        <w:rPr>
          <w:rFonts w:ascii="Times New Roman" w:hAnsi="Times New Roman" w:cs="Times New Roman"/>
          <w:sz w:val="24"/>
          <w:szCs w:val="24"/>
        </w:rPr>
        <w:t>harm</w:t>
      </w:r>
      <w:r w:rsidR="002B4736">
        <w:rPr>
          <w:rFonts w:ascii="Times New Roman" w:hAnsi="Times New Roman" w:cs="Times New Roman"/>
          <w:sz w:val="24"/>
          <w:szCs w:val="24"/>
        </w:rPr>
        <w:t>”</w:t>
      </w:r>
      <w:r w:rsidR="00FA1B96">
        <w:rPr>
          <w:rFonts w:ascii="Times New Roman" w:hAnsi="Times New Roman" w:cs="Times New Roman"/>
          <w:i/>
          <w:sz w:val="24"/>
          <w:szCs w:val="24"/>
        </w:rPr>
        <w:t xml:space="preserve"> </w:t>
      </w:r>
      <w:r w:rsidR="00FA1B96">
        <w:rPr>
          <w:rFonts w:ascii="Times New Roman" w:hAnsi="Times New Roman" w:cs="Times New Roman"/>
          <w:sz w:val="24"/>
          <w:szCs w:val="24"/>
        </w:rPr>
        <w:t>(Anderson</w:t>
      </w:r>
      <w:r w:rsidR="002B4736">
        <w:rPr>
          <w:rFonts w:ascii="Times New Roman" w:hAnsi="Times New Roman" w:cs="Times New Roman"/>
          <w:sz w:val="24"/>
          <w:szCs w:val="24"/>
        </w:rPr>
        <w:t xml:space="preserve"> &amp; Bushman</w:t>
      </w:r>
      <w:r w:rsidR="00FA1B96">
        <w:rPr>
          <w:rFonts w:ascii="Times New Roman" w:hAnsi="Times New Roman" w:cs="Times New Roman"/>
          <w:sz w:val="24"/>
          <w:szCs w:val="24"/>
        </w:rPr>
        <w:t>, 2001</w:t>
      </w:r>
      <w:r w:rsidR="002B4736">
        <w:rPr>
          <w:rFonts w:ascii="Times New Roman" w:hAnsi="Times New Roman" w:cs="Times New Roman"/>
          <w:sz w:val="24"/>
          <w:szCs w:val="24"/>
        </w:rPr>
        <w:t>, p. 354</w:t>
      </w:r>
      <w:r w:rsidR="00FA1B96">
        <w:rPr>
          <w:rFonts w:ascii="Times New Roman" w:hAnsi="Times New Roman" w:cs="Times New Roman"/>
          <w:sz w:val="24"/>
          <w:szCs w:val="24"/>
        </w:rPr>
        <w:t>)</w:t>
      </w:r>
      <w:r w:rsidR="00387FDF" w:rsidRPr="006E1FE4">
        <w:rPr>
          <w:rFonts w:ascii="Times New Roman" w:hAnsi="Times New Roman" w:cs="Times New Roman"/>
          <w:sz w:val="24"/>
          <w:szCs w:val="24"/>
        </w:rPr>
        <w:t xml:space="preserve">. </w:t>
      </w:r>
      <w:r w:rsidR="007020D7" w:rsidRPr="006E1FE4">
        <w:rPr>
          <w:rFonts w:ascii="Times New Roman" w:hAnsi="Times New Roman" w:cs="Times New Roman"/>
          <w:sz w:val="24"/>
          <w:szCs w:val="24"/>
        </w:rPr>
        <w:t>This definition is specific in seve</w:t>
      </w:r>
      <w:r w:rsidR="00073A52" w:rsidRPr="006E1FE4">
        <w:rPr>
          <w:rFonts w:ascii="Times New Roman" w:hAnsi="Times New Roman" w:cs="Times New Roman"/>
          <w:sz w:val="24"/>
          <w:szCs w:val="24"/>
        </w:rPr>
        <w:t>ral ways. First, aggression requires</w:t>
      </w:r>
      <w:r w:rsidR="007020D7" w:rsidRPr="006E1FE4">
        <w:rPr>
          <w:rFonts w:ascii="Times New Roman" w:hAnsi="Times New Roman" w:cs="Times New Roman"/>
          <w:sz w:val="24"/>
          <w:szCs w:val="24"/>
        </w:rPr>
        <w:t xml:space="preserve"> </w:t>
      </w:r>
      <w:r w:rsidR="00073A52" w:rsidRPr="006E1FE4">
        <w:rPr>
          <w:rFonts w:ascii="Times New Roman" w:hAnsi="Times New Roman" w:cs="Times New Roman"/>
          <w:sz w:val="24"/>
          <w:szCs w:val="24"/>
        </w:rPr>
        <w:t>intent, not success</w:t>
      </w:r>
      <w:r w:rsidR="007020D7" w:rsidRPr="006E1FE4">
        <w:rPr>
          <w:rFonts w:ascii="Times New Roman" w:hAnsi="Times New Roman" w:cs="Times New Roman"/>
          <w:sz w:val="24"/>
          <w:szCs w:val="24"/>
        </w:rPr>
        <w:t xml:space="preserve">. Throwing a punch is an act of aggression, even if the intended victim </w:t>
      </w:r>
      <w:r w:rsidR="00D11FA0">
        <w:rPr>
          <w:rFonts w:ascii="Times New Roman" w:hAnsi="Times New Roman" w:cs="Times New Roman"/>
          <w:sz w:val="24"/>
          <w:szCs w:val="24"/>
        </w:rPr>
        <w:t xml:space="preserve">successfully </w:t>
      </w:r>
      <w:r w:rsidR="00F80F47">
        <w:rPr>
          <w:rFonts w:ascii="Times New Roman" w:hAnsi="Times New Roman" w:cs="Times New Roman"/>
          <w:sz w:val="24"/>
          <w:szCs w:val="24"/>
        </w:rPr>
        <w:t>avoids the blow</w:t>
      </w:r>
      <w:r w:rsidR="007020D7" w:rsidRPr="006E1FE4">
        <w:rPr>
          <w:rFonts w:ascii="Times New Roman" w:hAnsi="Times New Roman" w:cs="Times New Roman"/>
          <w:sz w:val="24"/>
          <w:szCs w:val="24"/>
        </w:rPr>
        <w:t>.</w:t>
      </w:r>
      <w:r w:rsidR="00073A52" w:rsidRPr="006E1FE4">
        <w:rPr>
          <w:rFonts w:ascii="Times New Roman" w:hAnsi="Times New Roman" w:cs="Times New Roman"/>
          <w:sz w:val="24"/>
          <w:szCs w:val="24"/>
        </w:rPr>
        <w:t xml:space="preserve"> On the other hand, </w:t>
      </w:r>
      <w:r w:rsidR="0033091F">
        <w:rPr>
          <w:rFonts w:ascii="Times New Roman" w:hAnsi="Times New Roman" w:cs="Times New Roman"/>
          <w:sz w:val="24"/>
          <w:szCs w:val="24"/>
        </w:rPr>
        <w:t>an automobile accident is not aggression</w:t>
      </w:r>
      <w:r w:rsidR="00F80F47">
        <w:rPr>
          <w:rFonts w:ascii="Times New Roman" w:hAnsi="Times New Roman" w:cs="Times New Roman"/>
          <w:sz w:val="24"/>
          <w:szCs w:val="24"/>
        </w:rPr>
        <w:t xml:space="preserve"> even if </w:t>
      </w:r>
      <w:r w:rsidR="00A5546F">
        <w:rPr>
          <w:rFonts w:ascii="Times New Roman" w:hAnsi="Times New Roman" w:cs="Times New Roman"/>
          <w:sz w:val="24"/>
          <w:szCs w:val="24"/>
        </w:rPr>
        <w:t>someone</w:t>
      </w:r>
      <w:r w:rsidR="00F80F47">
        <w:rPr>
          <w:rFonts w:ascii="Times New Roman" w:hAnsi="Times New Roman" w:cs="Times New Roman"/>
          <w:sz w:val="24"/>
          <w:szCs w:val="24"/>
        </w:rPr>
        <w:t xml:space="preserve"> is harmed</w:t>
      </w:r>
      <w:r w:rsidR="00073A52" w:rsidRPr="006E1FE4">
        <w:rPr>
          <w:rFonts w:ascii="Times New Roman" w:hAnsi="Times New Roman" w:cs="Times New Roman"/>
          <w:sz w:val="24"/>
          <w:szCs w:val="24"/>
        </w:rPr>
        <w:t>,</w:t>
      </w:r>
      <w:r w:rsidR="0033091F">
        <w:rPr>
          <w:rFonts w:ascii="Times New Roman" w:hAnsi="Times New Roman" w:cs="Times New Roman"/>
          <w:sz w:val="24"/>
          <w:szCs w:val="24"/>
        </w:rPr>
        <w:t xml:space="preserve"> since the driver of the offending vehicle did not intend to harm</w:t>
      </w:r>
      <w:r w:rsidR="00073A52" w:rsidRPr="006E1FE4">
        <w:rPr>
          <w:rFonts w:ascii="Times New Roman" w:hAnsi="Times New Roman" w:cs="Times New Roman"/>
          <w:sz w:val="24"/>
          <w:szCs w:val="24"/>
        </w:rPr>
        <w:t>.</w:t>
      </w:r>
      <w:r w:rsidR="00A32560">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Second, aggression involves </w:t>
      </w:r>
      <w:r w:rsidR="007020D7" w:rsidRPr="006E1FE4">
        <w:rPr>
          <w:rFonts w:ascii="Times New Roman" w:hAnsi="Times New Roman" w:cs="Times New Roman"/>
          <w:i/>
          <w:sz w:val="24"/>
          <w:szCs w:val="24"/>
        </w:rPr>
        <w:t>harm</w:t>
      </w:r>
      <w:r w:rsidR="007020D7" w:rsidRPr="006E1FE4">
        <w:rPr>
          <w:rFonts w:ascii="Times New Roman" w:hAnsi="Times New Roman" w:cs="Times New Roman"/>
          <w:sz w:val="24"/>
          <w:szCs w:val="24"/>
        </w:rPr>
        <w:t xml:space="preserve">. Kicking a rock is not considered to be aggression, since the rock cannot experience harm. The </w:t>
      </w:r>
      <w:r w:rsidR="00FC70A3">
        <w:rPr>
          <w:rFonts w:ascii="Times New Roman" w:hAnsi="Times New Roman" w:cs="Times New Roman"/>
          <w:sz w:val="24"/>
          <w:szCs w:val="24"/>
        </w:rPr>
        <w:t xml:space="preserve">extent to which </w:t>
      </w:r>
      <w:r w:rsidR="00D11FA0">
        <w:rPr>
          <w:rFonts w:ascii="Times New Roman" w:hAnsi="Times New Roman" w:cs="Times New Roman"/>
          <w:sz w:val="24"/>
          <w:szCs w:val="24"/>
        </w:rPr>
        <w:t>nonhuman creatures</w:t>
      </w:r>
      <w:r w:rsidR="00FC70A3">
        <w:rPr>
          <w:rFonts w:ascii="Times New Roman" w:hAnsi="Times New Roman" w:cs="Times New Roman"/>
          <w:sz w:val="24"/>
          <w:szCs w:val="24"/>
        </w:rPr>
        <w:t xml:space="preserve"> can </w:t>
      </w:r>
      <w:r w:rsidR="007020D7" w:rsidRPr="006E1FE4">
        <w:rPr>
          <w:rFonts w:ascii="Times New Roman" w:hAnsi="Times New Roman" w:cs="Times New Roman"/>
          <w:sz w:val="24"/>
          <w:szCs w:val="24"/>
        </w:rPr>
        <w:t>experience harm</w:t>
      </w:r>
      <w:r w:rsidR="00FC70A3">
        <w:rPr>
          <w:rFonts w:ascii="Times New Roman" w:hAnsi="Times New Roman" w:cs="Times New Roman"/>
          <w:sz w:val="24"/>
          <w:szCs w:val="24"/>
        </w:rPr>
        <w:t>, however,</w:t>
      </w:r>
      <w:r w:rsidR="00073A52" w:rsidRPr="006E1FE4">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is </w:t>
      </w:r>
      <w:r w:rsidR="00FC70A3">
        <w:rPr>
          <w:rFonts w:ascii="Times New Roman" w:hAnsi="Times New Roman" w:cs="Times New Roman"/>
          <w:sz w:val="24"/>
          <w:szCs w:val="24"/>
        </w:rPr>
        <w:t xml:space="preserve">not </w:t>
      </w:r>
      <w:r w:rsidR="007C396C">
        <w:rPr>
          <w:rFonts w:ascii="Times New Roman" w:hAnsi="Times New Roman" w:cs="Times New Roman"/>
          <w:sz w:val="24"/>
          <w:szCs w:val="24"/>
        </w:rPr>
        <w:t>obvious</w:t>
      </w:r>
      <w:r w:rsidR="00073A52" w:rsidRPr="006E1FE4">
        <w:rPr>
          <w:rFonts w:ascii="Times New Roman" w:hAnsi="Times New Roman" w:cs="Times New Roman"/>
          <w:sz w:val="24"/>
          <w:szCs w:val="24"/>
        </w:rPr>
        <w:t xml:space="preserve">, as </w:t>
      </w:r>
      <w:r w:rsidR="00561F93" w:rsidRPr="006E1FE4">
        <w:rPr>
          <w:rFonts w:ascii="Times New Roman" w:hAnsi="Times New Roman" w:cs="Times New Roman"/>
          <w:sz w:val="24"/>
          <w:szCs w:val="24"/>
        </w:rPr>
        <w:t>demonstrated by debates regarding</w:t>
      </w:r>
      <w:r w:rsidR="007020D7" w:rsidRPr="006E1FE4">
        <w:rPr>
          <w:rFonts w:ascii="Times New Roman" w:hAnsi="Times New Roman" w:cs="Times New Roman"/>
          <w:sz w:val="24"/>
          <w:szCs w:val="24"/>
        </w:rPr>
        <w:t xml:space="preserve"> the </w:t>
      </w:r>
      <w:r w:rsidR="00561F93" w:rsidRPr="006E1FE4">
        <w:rPr>
          <w:rFonts w:ascii="Times New Roman" w:hAnsi="Times New Roman" w:cs="Times New Roman"/>
          <w:sz w:val="24"/>
          <w:szCs w:val="24"/>
        </w:rPr>
        <w:t>ethical treatment of animals</w:t>
      </w:r>
      <w:r w:rsidR="009E7999">
        <w:rPr>
          <w:rFonts w:ascii="Times New Roman" w:hAnsi="Times New Roman" w:cs="Times New Roman"/>
          <w:sz w:val="24"/>
          <w:szCs w:val="24"/>
        </w:rPr>
        <w:t xml:space="preserve"> (see, e.g., Cohen &amp; Regan, 2001)</w:t>
      </w:r>
      <w:r w:rsidR="00561F93" w:rsidRPr="006E1FE4">
        <w:rPr>
          <w:rFonts w:ascii="Times New Roman" w:hAnsi="Times New Roman" w:cs="Times New Roman"/>
          <w:sz w:val="24"/>
          <w:szCs w:val="24"/>
        </w:rPr>
        <w:t>.</w:t>
      </w:r>
      <w:r w:rsidR="007020D7" w:rsidRPr="006E1FE4">
        <w:rPr>
          <w:rFonts w:ascii="Times New Roman" w:hAnsi="Times New Roman" w:cs="Times New Roman"/>
          <w:sz w:val="24"/>
          <w:szCs w:val="24"/>
        </w:rPr>
        <w:t xml:space="preserve"> </w:t>
      </w:r>
      <w:r w:rsidR="00561F93" w:rsidRPr="006E1FE4">
        <w:rPr>
          <w:rFonts w:ascii="Times New Roman" w:hAnsi="Times New Roman" w:cs="Times New Roman"/>
          <w:sz w:val="24"/>
          <w:szCs w:val="24"/>
        </w:rPr>
        <w:t>W</w:t>
      </w:r>
      <w:r w:rsidR="007020D7" w:rsidRPr="006E1FE4">
        <w:rPr>
          <w:rFonts w:ascii="Times New Roman" w:hAnsi="Times New Roman" w:cs="Times New Roman"/>
          <w:sz w:val="24"/>
          <w:szCs w:val="24"/>
        </w:rPr>
        <w:t xml:space="preserve">hether </w:t>
      </w:r>
      <w:r w:rsidR="00D17D65" w:rsidRPr="006E1FE4">
        <w:rPr>
          <w:rFonts w:ascii="Times New Roman" w:hAnsi="Times New Roman" w:cs="Times New Roman"/>
          <w:sz w:val="24"/>
          <w:szCs w:val="24"/>
        </w:rPr>
        <w:t>one thinks it i</w:t>
      </w:r>
      <w:r w:rsidR="007020D7" w:rsidRPr="006E1FE4">
        <w:rPr>
          <w:rFonts w:ascii="Times New Roman" w:hAnsi="Times New Roman" w:cs="Times New Roman"/>
          <w:sz w:val="24"/>
          <w:szCs w:val="24"/>
        </w:rPr>
        <w:t xml:space="preserve">s unethical to put a live lobster in a vat of boiling water depends heavily on whether the lobster </w:t>
      </w:r>
      <w:r w:rsidR="00D17D65" w:rsidRPr="006E1FE4">
        <w:rPr>
          <w:rFonts w:ascii="Times New Roman" w:hAnsi="Times New Roman" w:cs="Times New Roman"/>
          <w:sz w:val="24"/>
          <w:szCs w:val="24"/>
        </w:rPr>
        <w:t>is perceived as having</w:t>
      </w:r>
      <w:r w:rsidR="007020D7" w:rsidRPr="006E1FE4">
        <w:rPr>
          <w:rFonts w:ascii="Times New Roman" w:hAnsi="Times New Roman" w:cs="Times New Roman"/>
          <w:sz w:val="24"/>
          <w:szCs w:val="24"/>
        </w:rPr>
        <w:t xml:space="preserve"> the mental faculties to experience harm</w:t>
      </w:r>
      <w:r w:rsidR="00690AC5">
        <w:rPr>
          <w:rFonts w:ascii="Times New Roman" w:hAnsi="Times New Roman" w:cs="Times New Roman"/>
          <w:sz w:val="24"/>
          <w:szCs w:val="24"/>
        </w:rPr>
        <w:t xml:space="preserve">, and thus, whether the lobster is deserving of moral treatment, a status known as moral </w:t>
      </w:r>
      <w:proofErr w:type="spellStart"/>
      <w:r w:rsidR="00690AC5">
        <w:rPr>
          <w:rFonts w:ascii="Times New Roman" w:hAnsi="Times New Roman" w:cs="Times New Roman"/>
          <w:sz w:val="24"/>
          <w:szCs w:val="24"/>
        </w:rPr>
        <w:t>patiency</w:t>
      </w:r>
      <w:proofErr w:type="spellEnd"/>
      <w:r w:rsidR="00690AC5">
        <w:rPr>
          <w:rFonts w:ascii="Times New Roman" w:hAnsi="Times New Roman" w:cs="Times New Roman"/>
          <w:sz w:val="24"/>
          <w:szCs w:val="24"/>
        </w:rPr>
        <w:t xml:space="preserve"> </w:t>
      </w:r>
      <w:r w:rsidR="00060953">
        <w:rPr>
          <w:rFonts w:ascii="Times New Roman" w:hAnsi="Times New Roman" w:cs="Times New Roman"/>
          <w:sz w:val="24"/>
          <w:szCs w:val="24"/>
        </w:rPr>
        <w:t>(</w:t>
      </w:r>
      <w:r w:rsidR="00690AC5">
        <w:rPr>
          <w:rFonts w:ascii="Times New Roman" w:hAnsi="Times New Roman" w:cs="Times New Roman"/>
          <w:sz w:val="24"/>
          <w:szCs w:val="24"/>
        </w:rPr>
        <w:t>Gray, Gray, &amp; Wegner</w:t>
      </w:r>
      <w:r w:rsidR="00060953" w:rsidRPr="006E1FE4">
        <w:rPr>
          <w:rFonts w:ascii="Times New Roman" w:hAnsi="Times New Roman" w:cs="Times New Roman"/>
          <w:sz w:val="24"/>
          <w:szCs w:val="24"/>
        </w:rPr>
        <w:t>, 20</w:t>
      </w:r>
      <w:r w:rsidR="00690AC5">
        <w:rPr>
          <w:rFonts w:ascii="Times New Roman" w:hAnsi="Times New Roman" w:cs="Times New Roman"/>
          <w:sz w:val="24"/>
          <w:szCs w:val="24"/>
        </w:rPr>
        <w:t>07; McPherson, 1984</w:t>
      </w:r>
      <w:r w:rsidR="00060953">
        <w:rPr>
          <w:rFonts w:ascii="Times New Roman" w:hAnsi="Times New Roman" w:cs="Times New Roman"/>
          <w:sz w:val="24"/>
          <w:szCs w:val="24"/>
        </w:rPr>
        <w:t>)</w:t>
      </w:r>
      <w:r w:rsidR="0072321B">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Finally, the victim of aggression must be motivated to avoid the harm. </w:t>
      </w:r>
      <w:r w:rsidR="00F80F47">
        <w:rPr>
          <w:rFonts w:ascii="Times New Roman" w:hAnsi="Times New Roman" w:cs="Times New Roman"/>
          <w:sz w:val="24"/>
          <w:szCs w:val="24"/>
        </w:rPr>
        <w:t>Voluntary participation in p</w:t>
      </w:r>
      <w:r w:rsidR="00F80F47" w:rsidRPr="006E1FE4">
        <w:rPr>
          <w:rFonts w:ascii="Times New Roman" w:hAnsi="Times New Roman" w:cs="Times New Roman"/>
          <w:sz w:val="24"/>
          <w:szCs w:val="24"/>
        </w:rPr>
        <w:t>iercings</w:t>
      </w:r>
      <w:r w:rsidR="007020D7" w:rsidRPr="006E1FE4">
        <w:rPr>
          <w:rFonts w:ascii="Times New Roman" w:hAnsi="Times New Roman" w:cs="Times New Roman"/>
          <w:sz w:val="24"/>
          <w:szCs w:val="24"/>
        </w:rPr>
        <w:t xml:space="preserve">, tattoos, </w:t>
      </w:r>
      <w:r w:rsidR="00B334AB" w:rsidRPr="006E1FE4">
        <w:rPr>
          <w:rFonts w:ascii="Times New Roman" w:hAnsi="Times New Roman" w:cs="Times New Roman"/>
          <w:sz w:val="24"/>
          <w:szCs w:val="24"/>
        </w:rPr>
        <w:t xml:space="preserve">orthodontic surgery, </w:t>
      </w:r>
      <w:r w:rsidR="007020D7" w:rsidRPr="006E1FE4">
        <w:rPr>
          <w:rFonts w:ascii="Times New Roman" w:hAnsi="Times New Roman" w:cs="Times New Roman"/>
          <w:sz w:val="24"/>
          <w:szCs w:val="24"/>
        </w:rPr>
        <w:t xml:space="preserve">and acts of sadomasochism therefore do not constitute aggression. </w:t>
      </w:r>
    </w:p>
    <w:p w:rsidR="00880F65" w:rsidRDefault="00387FDF" w:rsidP="00880F6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Careful not to overstate</w:t>
      </w:r>
      <w:r w:rsidR="00415207">
        <w:rPr>
          <w:rFonts w:ascii="Times New Roman" w:hAnsi="Times New Roman" w:cs="Times New Roman"/>
          <w:sz w:val="24"/>
          <w:szCs w:val="24"/>
        </w:rPr>
        <w:t xml:space="preserve"> their experimental evidence</w:t>
      </w:r>
      <w:r w:rsidRPr="006E1FE4">
        <w:rPr>
          <w:rFonts w:ascii="Times New Roman" w:hAnsi="Times New Roman" w:cs="Times New Roman"/>
          <w:sz w:val="24"/>
          <w:szCs w:val="24"/>
        </w:rPr>
        <w:t>, aggression researchers are usually quick to specify the difference between “aggressive behavior” and “violent behavior</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w:t>
      </w:r>
      <w:r w:rsidR="00880F65">
        <w:rPr>
          <w:rFonts w:ascii="Times New Roman" w:hAnsi="Times New Roman" w:cs="Times New Roman"/>
          <w:sz w:val="24"/>
          <w:szCs w:val="24"/>
        </w:rPr>
        <w:t>The distinction between aggressive behavior and violent behavior is both</w:t>
      </w:r>
      <w:r w:rsidR="00F7360C">
        <w:rPr>
          <w:rFonts w:ascii="Times New Roman" w:hAnsi="Times New Roman" w:cs="Times New Roman"/>
          <w:sz w:val="24"/>
          <w:szCs w:val="24"/>
        </w:rPr>
        <w:t xml:space="preserve"> </w:t>
      </w:r>
      <w:r w:rsidR="00880F65">
        <w:rPr>
          <w:rFonts w:ascii="Times New Roman" w:hAnsi="Times New Roman" w:cs="Times New Roman"/>
          <w:sz w:val="24"/>
          <w:szCs w:val="24"/>
        </w:rPr>
        <w:t xml:space="preserve">quantitative and qualitative. </w:t>
      </w:r>
      <w:r w:rsidR="00996E86">
        <w:rPr>
          <w:rFonts w:ascii="Times New Roman" w:hAnsi="Times New Roman" w:cs="Times New Roman"/>
          <w:sz w:val="24"/>
          <w:szCs w:val="24"/>
        </w:rPr>
        <w:t>Quantitatively,</w:t>
      </w:r>
      <w:r w:rsidR="00880F65">
        <w:rPr>
          <w:rFonts w:ascii="Times New Roman" w:hAnsi="Times New Roman" w:cs="Times New Roman"/>
          <w:sz w:val="24"/>
          <w:szCs w:val="24"/>
        </w:rPr>
        <w:t xml:space="preserve"> violence is of a higher degree than aggression. </w:t>
      </w:r>
      <w:r w:rsidR="006A6661">
        <w:rPr>
          <w:rFonts w:ascii="Times New Roman" w:hAnsi="Times New Roman" w:cs="Times New Roman"/>
          <w:sz w:val="24"/>
          <w:szCs w:val="24"/>
        </w:rPr>
        <w:t>A</w:t>
      </w:r>
      <w:r w:rsidR="00ED3344">
        <w:rPr>
          <w:rFonts w:ascii="Times New Roman" w:hAnsi="Times New Roman" w:cs="Times New Roman"/>
          <w:sz w:val="24"/>
          <w:szCs w:val="24"/>
        </w:rPr>
        <w:t>n aggressive</w:t>
      </w:r>
      <w:r w:rsidR="00880F65">
        <w:rPr>
          <w:rFonts w:ascii="Times New Roman" w:hAnsi="Times New Roman" w:cs="Times New Roman"/>
          <w:sz w:val="24"/>
          <w:szCs w:val="24"/>
        </w:rPr>
        <w:t xml:space="preserve"> pinch may </w:t>
      </w:r>
      <w:r w:rsidR="006A6661">
        <w:rPr>
          <w:rFonts w:ascii="Times New Roman" w:hAnsi="Times New Roman" w:cs="Times New Roman"/>
          <w:sz w:val="24"/>
          <w:szCs w:val="24"/>
        </w:rPr>
        <w:t xml:space="preserve">inflict harm, but it is </w:t>
      </w:r>
      <w:r w:rsidR="00523628">
        <w:rPr>
          <w:rFonts w:ascii="Times New Roman" w:hAnsi="Times New Roman" w:cs="Times New Roman"/>
          <w:sz w:val="24"/>
          <w:szCs w:val="24"/>
        </w:rPr>
        <w:t>certainly less extreme than</w:t>
      </w:r>
      <w:r w:rsidR="00880F65">
        <w:rPr>
          <w:rFonts w:ascii="Times New Roman" w:hAnsi="Times New Roman" w:cs="Times New Roman"/>
          <w:sz w:val="24"/>
          <w:szCs w:val="24"/>
        </w:rPr>
        <w:t xml:space="preserve"> </w:t>
      </w:r>
      <w:r w:rsidR="00996E86">
        <w:rPr>
          <w:rFonts w:ascii="Times New Roman" w:hAnsi="Times New Roman" w:cs="Times New Roman"/>
          <w:sz w:val="24"/>
          <w:szCs w:val="24"/>
        </w:rPr>
        <w:t xml:space="preserve">a </w:t>
      </w:r>
      <w:r w:rsidR="00880F65">
        <w:rPr>
          <w:rFonts w:ascii="Times New Roman" w:hAnsi="Times New Roman" w:cs="Times New Roman"/>
          <w:sz w:val="24"/>
          <w:szCs w:val="24"/>
        </w:rPr>
        <w:t>gunshot</w:t>
      </w:r>
      <w:r w:rsidR="00F80F47">
        <w:rPr>
          <w:rFonts w:ascii="Times New Roman" w:hAnsi="Times New Roman" w:cs="Times New Roman"/>
          <w:sz w:val="24"/>
          <w:szCs w:val="24"/>
        </w:rPr>
        <w:t xml:space="preserve"> wound</w:t>
      </w:r>
      <w:r w:rsidR="00880F65">
        <w:rPr>
          <w:rFonts w:ascii="Times New Roman" w:hAnsi="Times New Roman" w:cs="Times New Roman"/>
          <w:sz w:val="24"/>
          <w:szCs w:val="24"/>
        </w:rPr>
        <w:t xml:space="preserve">. </w:t>
      </w:r>
      <w:r w:rsidR="00996E86">
        <w:rPr>
          <w:rFonts w:ascii="Times New Roman" w:hAnsi="Times New Roman" w:cs="Times New Roman"/>
          <w:sz w:val="24"/>
          <w:szCs w:val="24"/>
        </w:rPr>
        <w:t>Qualitatively,</w:t>
      </w:r>
      <w:r w:rsidR="00880F65">
        <w:rPr>
          <w:rFonts w:ascii="Times New Roman" w:hAnsi="Times New Roman" w:cs="Times New Roman"/>
          <w:sz w:val="24"/>
          <w:szCs w:val="24"/>
        </w:rPr>
        <w:t xml:space="preserve"> </w:t>
      </w:r>
      <w:r w:rsidR="00D21E37">
        <w:rPr>
          <w:rFonts w:ascii="Times New Roman" w:hAnsi="Times New Roman" w:cs="Times New Roman"/>
          <w:sz w:val="24"/>
          <w:szCs w:val="24"/>
        </w:rPr>
        <w:t>violence</w:t>
      </w:r>
      <w:r w:rsidR="00880F65">
        <w:rPr>
          <w:rFonts w:ascii="Times New Roman" w:hAnsi="Times New Roman" w:cs="Times New Roman"/>
          <w:sz w:val="24"/>
          <w:szCs w:val="24"/>
        </w:rPr>
        <w:t xml:space="preserve"> involves </w:t>
      </w:r>
      <w:r w:rsidR="00807DCA">
        <w:rPr>
          <w:rFonts w:ascii="Times New Roman" w:hAnsi="Times New Roman" w:cs="Times New Roman"/>
          <w:sz w:val="24"/>
          <w:szCs w:val="24"/>
        </w:rPr>
        <w:t xml:space="preserve">the intent </w:t>
      </w:r>
      <w:r w:rsidR="00D21E37">
        <w:rPr>
          <w:rFonts w:ascii="Times New Roman" w:hAnsi="Times New Roman" w:cs="Times New Roman"/>
          <w:sz w:val="24"/>
          <w:szCs w:val="24"/>
        </w:rPr>
        <w:t>of</w:t>
      </w:r>
      <w:r w:rsidR="00C55FF0">
        <w:rPr>
          <w:rFonts w:ascii="Times New Roman" w:hAnsi="Times New Roman" w:cs="Times New Roman"/>
          <w:sz w:val="24"/>
          <w:szCs w:val="24"/>
        </w:rPr>
        <w:t xml:space="preserve"> serious</w:t>
      </w:r>
      <w:r w:rsidR="00880F65">
        <w:rPr>
          <w:rFonts w:ascii="Times New Roman" w:hAnsi="Times New Roman" w:cs="Times New Roman"/>
          <w:sz w:val="24"/>
          <w:szCs w:val="24"/>
        </w:rPr>
        <w:t xml:space="preserve"> </w:t>
      </w:r>
      <w:r w:rsidR="00CF37D2" w:rsidRPr="00CF37D2">
        <w:rPr>
          <w:rFonts w:ascii="Times New Roman" w:hAnsi="Times New Roman" w:cs="Times New Roman"/>
          <w:i/>
          <w:sz w:val="24"/>
          <w:szCs w:val="24"/>
        </w:rPr>
        <w:t>physical</w:t>
      </w:r>
      <w:r w:rsidR="00880F65">
        <w:rPr>
          <w:rFonts w:ascii="Times New Roman" w:hAnsi="Times New Roman" w:cs="Times New Roman"/>
          <w:sz w:val="24"/>
          <w:szCs w:val="24"/>
        </w:rPr>
        <w:t xml:space="preserve"> </w:t>
      </w:r>
      <w:r w:rsidR="00C55FF0">
        <w:rPr>
          <w:rFonts w:ascii="Times New Roman" w:hAnsi="Times New Roman" w:cs="Times New Roman"/>
          <w:sz w:val="24"/>
          <w:szCs w:val="24"/>
        </w:rPr>
        <w:t>harm</w:t>
      </w:r>
      <w:r w:rsidR="00880F65">
        <w:rPr>
          <w:rFonts w:ascii="Times New Roman" w:hAnsi="Times New Roman" w:cs="Times New Roman"/>
          <w:sz w:val="24"/>
          <w:szCs w:val="24"/>
        </w:rPr>
        <w:t xml:space="preserve">. A man who steals </w:t>
      </w:r>
      <w:r w:rsidR="00523628">
        <w:rPr>
          <w:rFonts w:ascii="Times New Roman" w:hAnsi="Times New Roman" w:cs="Times New Roman"/>
          <w:sz w:val="24"/>
          <w:szCs w:val="24"/>
        </w:rPr>
        <w:t>another man’s</w:t>
      </w:r>
      <w:r w:rsidR="00880F65">
        <w:rPr>
          <w:rFonts w:ascii="Times New Roman" w:hAnsi="Times New Roman" w:cs="Times New Roman"/>
          <w:sz w:val="24"/>
          <w:szCs w:val="24"/>
        </w:rPr>
        <w:t xml:space="preserve"> life savings has committed </w:t>
      </w:r>
      <w:r w:rsidR="00D21E37">
        <w:rPr>
          <w:rFonts w:ascii="Times New Roman" w:hAnsi="Times New Roman" w:cs="Times New Roman"/>
          <w:sz w:val="24"/>
          <w:szCs w:val="24"/>
        </w:rPr>
        <w:t>a more extreme</w:t>
      </w:r>
      <w:r w:rsidR="00ED3344">
        <w:rPr>
          <w:rFonts w:ascii="Times New Roman" w:hAnsi="Times New Roman" w:cs="Times New Roman"/>
          <w:sz w:val="24"/>
          <w:szCs w:val="24"/>
        </w:rPr>
        <w:t xml:space="preserve"> act of</w:t>
      </w:r>
      <w:r w:rsidR="00880F65">
        <w:rPr>
          <w:rFonts w:ascii="Times New Roman" w:hAnsi="Times New Roman" w:cs="Times New Roman"/>
          <w:sz w:val="24"/>
          <w:szCs w:val="24"/>
        </w:rPr>
        <w:t xml:space="preserve"> aggression than </w:t>
      </w:r>
      <w:r w:rsidR="00ED3344">
        <w:rPr>
          <w:rFonts w:ascii="Times New Roman" w:hAnsi="Times New Roman" w:cs="Times New Roman"/>
          <w:sz w:val="24"/>
          <w:szCs w:val="24"/>
        </w:rPr>
        <w:t xml:space="preserve">has </w:t>
      </w:r>
      <w:r w:rsidR="00880F65">
        <w:rPr>
          <w:rFonts w:ascii="Times New Roman" w:hAnsi="Times New Roman" w:cs="Times New Roman"/>
          <w:sz w:val="24"/>
          <w:szCs w:val="24"/>
        </w:rPr>
        <w:t xml:space="preserve">a man who steals </w:t>
      </w:r>
      <w:r w:rsidR="00523628">
        <w:rPr>
          <w:rFonts w:ascii="Times New Roman" w:hAnsi="Times New Roman" w:cs="Times New Roman"/>
          <w:sz w:val="24"/>
          <w:szCs w:val="24"/>
        </w:rPr>
        <w:t>another man’s</w:t>
      </w:r>
      <w:r w:rsidR="00880F65">
        <w:rPr>
          <w:rFonts w:ascii="Times New Roman" w:hAnsi="Times New Roman" w:cs="Times New Roman"/>
          <w:sz w:val="24"/>
          <w:szCs w:val="24"/>
        </w:rPr>
        <w:t xml:space="preserve"> couch change, but neither has committed violence. Degree, then, is </w:t>
      </w:r>
      <w:r w:rsidR="00523628">
        <w:rPr>
          <w:rFonts w:ascii="Times New Roman" w:hAnsi="Times New Roman" w:cs="Times New Roman"/>
          <w:sz w:val="24"/>
          <w:szCs w:val="24"/>
        </w:rPr>
        <w:t xml:space="preserve">a </w:t>
      </w:r>
      <w:r w:rsidR="00880F65">
        <w:rPr>
          <w:rFonts w:ascii="Times New Roman" w:hAnsi="Times New Roman" w:cs="Times New Roman"/>
          <w:sz w:val="24"/>
          <w:szCs w:val="24"/>
        </w:rPr>
        <w:t xml:space="preserve">necessary but not sufficient </w:t>
      </w:r>
      <w:r w:rsidR="00523628">
        <w:rPr>
          <w:rFonts w:ascii="Times New Roman" w:hAnsi="Times New Roman" w:cs="Times New Roman"/>
          <w:sz w:val="24"/>
          <w:szCs w:val="24"/>
        </w:rPr>
        <w:t>condition for</w:t>
      </w:r>
      <w:r w:rsidR="00880F65">
        <w:rPr>
          <w:rFonts w:ascii="Times New Roman" w:hAnsi="Times New Roman" w:cs="Times New Roman"/>
          <w:sz w:val="24"/>
          <w:szCs w:val="24"/>
        </w:rPr>
        <w:t xml:space="preserve"> violence</w:t>
      </w:r>
      <w:r w:rsidR="00F80F47">
        <w:rPr>
          <w:rFonts w:ascii="Times New Roman" w:hAnsi="Times New Roman" w:cs="Times New Roman"/>
          <w:sz w:val="24"/>
          <w:szCs w:val="24"/>
        </w:rPr>
        <w:t xml:space="preserve"> (relative to aggression)</w:t>
      </w:r>
      <w:r w:rsidR="00880F65">
        <w:rPr>
          <w:rFonts w:ascii="Times New Roman" w:hAnsi="Times New Roman" w:cs="Times New Roman"/>
          <w:sz w:val="24"/>
          <w:szCs w:val="24"/>
        </w:rPr>
        <w:t xml:space="preserve">. </w:t>
      </w:r>
      <w:r w:rsidR="00E12704">
        <w:rPr>
          <w:rFonts w:ascii="Times New Roman" w:hAnsi="Times New Roman" w:cs="Times New Roman"/>
          <w:sz w:val="24"/>
          <w:szCs w:val="24"/>
        </w:rPr>
        <w:t>Therefore, v</w:t>
      </w:r>
      <w:r w:rsidR="00880F65">
        <w:rPr>
          <w:rFonts w:ascii="Times New Roman" w:hAnsi="Times New Roman" w:cs="Times New Roman"/>
          <w:sz w:val="24"/>
          <w:szCs w:val="24"/>
        </w:rPr>
        <w:t>iolence implies the intersection of both a severe degree of aggression</w:t>
      </w:r>
      <w:r w:rsidR="00C55FF0">
        <w:rPr>
          <w:rFonts w:ascii="Times New Roman" w:hAnsi="Times New Roman" w:cs="Times New Roman"/>
          <w:sz w:val="24"/>
          <w:szCs w:val="24"/>
        </w:rPr>
        <w:t xml:space="preserve"> and </w:t>
      </w:r>
      <w:r w:rsidR="00A32560">
        <w:rPr>
          <w:rFonts w:ascii="Times New Roman" w:hAnsi="Times New Roman" w:cs="Times New Roman"/>
          <w:sz w:val="24"/>
          <w:szCs w:val="24"/>
        </w:rPr>
        <w:t xml:space="preserve">the intent to cause </w:t>
      </w:r>
      <w:r w:rsidR="00523628">
        <w:rPr>
          <w:rFonts w:ascii="Times New Roman" w:hAnsi="Times New Roman" w:cs="Times New Roman"/>
          <w:sz w:val="24"/>
          <w:szCs w:val="24"/>
        </w:rPr>
        <w:t xml:space="preserve">serious </w:t>
      </w:r>
      <w:r w:rsidR="00880F65">
        <w:rPr>
          <w:rFonts w:ascii="Times New Roman" w:hAnsi="Times New Roman" w:cs="Times New Roman"/>
          <w:sz w:val="24"/>
          <w:szCs w:val="24"/>
        </w:rPr>
        <w:t xml:space="preserve">physical harm </w:t>
      </w:r>
      <w:r w:rsidR="00523628">
        <w:rPr>
          <w:rFonts w:ascii="Times New Roman" w:hAnsi="Times New Roman" w:cs="Times New Roman"/>
          <w:sz w:val="24"/>
          <w:szCs w:val="24"/>
        </w:rPr>
        <w:t>or bodily injury</w:t>
      </w:r>
      <w:r w:rsidR="00880F65">
        <w:rPr>
          <w:rFonts w:ascii="Times New Roman" w:hAnsi="Times New Roman" w:cs="Times New Roman"/>
          <w:sz w:val="24"/>
          <w:szCs w:val="24"/>
        </w:rPr>
        <w:t>.</w:t>
      </w:r>
      <w:r w:rsidR="00632143">
        <w:rPr>
          <w:rFonts w:ascii="Times New Roman" w:hAnsi="Times New Roman" w:cs="Times New Roman"/>
          <w:sz w:val="24"/>
          <w:szCs w:val="24"/>
        </w:rPr>
        <w:t xml:space="preserve"> Although all violent acts imply severe aggression, some violent acts are more extreme than others: knocking someone over with a shove is less violent than shooting someone to death.</w:t>
      </w:r>
      <w:r w:rsidR="00A943DD">
        <w:rPr>
          <w:rFonts w:ascii="Times New Roman" w:hAnsi="Times New Roman" w:cs="Times New Roman"/>
          <w:sz w:val="24"/>
          <w:szCs w:val="24"/>
        </w:rPr>
        <w:t xml:space="preserve"> Thus, violence is a continuous construct, and instances of violence can range from relatively mild to profoundly </w:t>
      </w:r>
      <w:r w:rsidR="00954A09">
        <w:rPr>
          <w:rFonts w:ascii="Times New Roman" w:hAnsi="Times New Roman" w:cs="Times New Roman"/>
          <w:sz w:val="24"/>
          <w:szCs w:val="24"/>
        </w:rPr>
        <w:t>terrible</w:t>
      </w:r>
      <w:r w:rsidR="00A943DD">
        <w:rPr>
          <w:rFonts w:ascii="Times New Roman" w:hAnsi="Times New Roman" w:cs="Times New Roman"/>
          <w:sz w:val="24"/>
          <w:szCs w:val="24"/>
        </w:rPr>
        <w:t>.</w:t>
      </w:r>
    </w:p>
    <w:p w:rsidR="00124767" w:rsidRDefault="009D66E9"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Ethical and practical concerns prevent the study of violent behaviors in laboratory experiments</w:t>
      </w:r>
      <w:r w:rsidR="008247C3">
        <w:rPr>
          <w:rFonts w:ascii="Times New Roman" w:hAnsi="Times New Roman" w:cs="Times New Roman"/>
          <w:sz w:val="24"/>
          <w:szCs w:val="24"/>
        </w:rPr>
        <w:t>.</w:t>
      </w:r>
      <w:r w:rsidR="008116B0">
        <w:rPr>
          <w:rFonts w:ascii="Times New Roman" w:hAnsi="Times New Roman" w:cs="Times New Roman"/>
          <w:sz w:val="24"/>
          <w:szCs w:val="24"/>
        </w:rPr>
        <w:t xml:space="preserve"> </w:t>
      </w:r>
      <w:r w:rsidR="008247C3">
        <w:rPr>
          <w:rFonts w:ascii="Times New Roman" w:hAnsi="Times New Roman" w:cs="Times New Roman"/>
          <w:sz w:val="24"/>
          <w:szCs w:val="24"/>
        </w:rPr>
        <w:t>O</w:t>
      </w:r>
      <w:r w:rsidR="008116B0">
        <w:rPr>
          <w:rFonts w:ascii="Times New Roman" w:hAnsi="Times New Roman" w:cs="Times New Roman"/>
          <w:sz w:val="24"/>
          <w:szCs w:val="24"/>
        </w:rPr>
        <w:t>bviously, an</w:t>
      </w:r>
      <w:r w:rsidR="00D21E37">
        <w:rPr>
          <w:rFonts w:ascii="Times New Roman" w:hAnsi="Times New Roman" w:cs="Times New Roman"/>
          <w:sz w:val="24"/>
          <w:szCs w:val="24"/>
        </w:rPr>
        <w:t xml:space="preserve"> experiment using inter-participant shootings or stabbings as the dependent variable</w:t>
      </w:r>
      <w:r w:rsidR="00513667">
        <w:rPr>
          <w:rFonts w:ascii="Times New Roman" w:hAnsi="Times New Roman" w:cs="Times New Roman"/>
          <w:sz w:val="24"/>
          <w:szCs w:val="24"/>
        </w:rPr>
        <w:t xml:space="preserve"> </w:t>
      </w:r>
      <w:r w:rsidR="00D1401E">
        <w:rPr>
          <w:rFonts w:ascii="Times New Roman" w:hAnsi="Times New Roman" w:cs="Times New Roman"/>
          <w:sz w:val="24"/>
          <w:szCs w:val="24"/>
        </w:rPr>
        <w:t xml:space="preserve">would </w:t>
      </w:r>
      <w:r w:rsidR="00DF6756">
        <w:rPr>
          <w:rFonts w:ascii="Times New Roman" w:hAnsi="Times New Roman" w:cs="Times New Roman"/>
          <w:sz w:val="24"/>
          <w:szCs w:val="24"/>
        </w:rPr>
        <w:t>violate the tenets of ethical research</w:t>
      </w:r>
      <w:r w:rsidR="00513667">
        <w:rPr>
          <w:rFonts w:ascii="Times New Roman" w:hAnsi="Times New Roman" w:cs="Times New Roman"/>
          <w:sz w:val="24"/>
          <w:szCs w:val="24"/>
        </w:rPr>
        <w:t xml:space="preserve">. </w:t>
      </w:r>
      <w:r>
        <w:rPr>
          <w:rFonts w:ascii="Times New Roman" w:hAnsi="Times New Roman" w:cs="Times New Roman"/>
          <w:sz w:val="24"/>
          <w:szCs w:val="24"/>
        </w:rPr>
        <w:t>Violence is also rare enough that hundreds of experiment</w:t>
      </w:r>
      <w:r w:rsidR="00D21E37">
        <w:rPr>
          <w:rFonts w:ascii="Times New Roman" w:hAnsi="Times New Roman" w:cs="Times New Roman"/>
          <w:sz w:val="24"/>
          <w:szCs w:val="24"/>
        </w:rPr>
        <w:t>al sessions</w:t>
      </w:r>
      <w:r>
        <w:rPr>
          <w:rFonts w:ascii="Times New Roman" w:hAnsi="Times New Roman" w:cs="Times New Roman"/>
          <w:sz w:val="24"/>
          <w:szCs w:val="24"/>
        </w:rPr>
        <w:t xml:space="preserve"> could be conducted without observing a single violent action. </w:t>
      </w:r>
      <w:r w:rsidR="007C396C">
        <w:rPr>
          <w:rFonts w:ascii="Times New Roman" w:hAnsi="Times New Roman" w:cs="Times New Roman"/>
          <w:sz w:val="24"/>
          <w:szCs w:val="24"/>
        </w:rPr>
        <w:t>W</w:t>
      </w:r>
      <w:r w:rsidR="001314CE">
        <w:rPr>
          <w:rFonts w:ascii="Times New Roman" w:hAnsi="Times New Roman" w:cs="Times New Roman"/>
          <w:sz w:val="24"/>
          <w:szCs w:val="24"/>
        </w:rPr>
        <w:t xml:space="preserve">e are unaware of any </w:t>
      </w:r>
      <w:r w:rsidR="002437D9">
        <w:rPr>
          <w:rFonts w:ascii="Times New Roman" w:hAnsi="Times New Roman" w:cs="Times New Roman"/>
          <w:sz w:val="24"/>
          <w:szCs w:val="24"/>
        </w:rPr>
        <w:t xml:space="preserve">experimental </w:t>
      </w:r>
      <w:r w:rsidR="001314CE">
        <w:rPr>
          <w:rFonts w:ascii="Times New Roman" w:hAnsi="Times New Roman" w:cs="Times New Roman"/>
          <w:sz w:val="24"/>
          <w:szCs w:val="24"/>
        </w:rPr>
        <w:t xml:space="preserve">study </w:t>
      </w:r>
      <w:r w:rsidR="00AF00F0">
        <w:rPr>
          <w:rFonts w:ascii="Times New Roman" w:hAnsi="Times New Roman" w:cs="Times New Roman"/>
          <w:sz w:val="24"/>
          <w:szCs w:val="24"/>
        </w:rPr>
        <w:t>addressing whether violent games cause</w:t>
      </w:r>
      <w:r w:rsidR="00124767">
        <w:rPr>
          <w:rFonts w:ascii="Times New Roman" w:hAnsi="Times New Roman" w:cs="Times New Roman"/>
          <w:sz w:val="24"/>
          <w:szCs w:val="24"/>
        </w:rPr>
        <w:t xml:space="preserve"> increases in violent behavior</w:t>
      </w:r>
      <w:r w:rsidR="007C396C">
        <w:rPr>
          <w:rFonts w:ascii="Times New Roman" w:hAnsi="Times New Roman" w:cs="Times New Roman"/>
          <w:sz w:val="24"/>
          <w:szCs w:val="24"/>
        </w:rPr>
        <w:t>.</w:t>
      </w:r>
      <w:r w:rsidR="00124767">
        <w:rPr>
          <w:rFonts w:ascii="Times New Roman" w:hAnsi="Times New Roman" w:cs="Times New Roman"/>
          <w:sz w:val="24"/>
          <w:szCs w:val="24"/>
        </w:rPr>
        <w:t xml:space="preserve"> </w:t>
      </w:r>
      <w:r w:rsidR="008116B0">
        <w:rPr>
          <w:rFonts w:ascii="Times New Roman" w:hAnsi="Times New Roman" w:cs="Times New Roman"/>
          <w:sz w:val="24"/>
          <w:szCs w:val="24"/>
        </w:rPr>
        <w:t>Aggression r</w:t>
      </w:r>
      <w:r w:rsidR="008116B0" w:rsidRPr="006E1FE4">
        <w:rPr>
          <w:rFonts w:ascii="Times New Roman" w:hAnsi="Times New Roman" w:cs="Times New Roman"/>
          <w:sz w:val="24"/>
          <w:szCs w:val="24"/>
        </w:rPr>
        <w:t>esearchers</w:t>
      </w:r>
      <w:r w:rsidR="008116B0">
        <w:rPr>
          <w:rFonts w:ascii="Times New Roman" w:hAnsi="Times New Roman" w:cs="Times New Roman"/>
          <w:sz w:val="24"/>
          <w:szCs w:val="24"/>
        </w:rPr>
        <w:t xml:space="preserve"> </w:t>
      </w:r>
      <w:r w:rsidR="00D21E37">
        <w:rPr>
          <w:rFonts w:ascii="Times New Roman" w:hAnsi="Times New Roman" w:cs="Times New Roman"/>
          <w:sz w:val="24"/>
          <w:szCs w:val="24"/>
        </w:rPr>
        <w:t>recognize this and</w:t>
      </w:r>
      <w:r w:rsidR="00124767" w:rsidRPr="006E1FE4">
        <w:rPr>
          <w:rFonts w:ascii="Times New Roman" w:hAnsi="Times New Roman" w:cs="Times New Roman"/>
          <w:sz w:val="24"/>
          <w:szCs w:val="24"/>
        </w:rPr>
        <w:t xml:space="preserve"> are quick to caution readers that </w:t>
      </w:r>
      <w:r w:rsidR="008116B0">
        <w:rPr>
          <w:rFonts w:ascii="Times New Roman" w:hAnsi="Times New Roman" w:cs="Times New Roman"/>
          <w:sz w:val="24"/>
          <w:szCs w:val="24"/>
        </w:rPr>
        <w:t xml:space="preserve">their work provides </w:t>
      </w:r>
      <w:r w:rsidR="00124767" w:rsidRPr="006E1FE4">
        <w:rPr>
          <w:rFonts w:ascii="Times New Roman" w:hAnsi="Times New Roman" w:cs="Times New Roman"/>
          <w:sz w:val="24"/>
          <w:szCs w:val="24"/>
        </w:rPr>
        <w:t xml:space="preserve">experimental evidence of increased </w:t>
      </w:r>
      <w:r w:rsidR="00124767" w:rsidRPr="00DF6756">
        <w:rPr>
          <w:rFonts w:ascii="Times New Roman" w:hAnsi="Times New Roman" w:cs="Times New Roman"/>
          <w:i/>
          <w:sz w:val="24"/>
          <w:szCs w:val="24"/>
        </w:rPr>
        <w:t>aggressive</w:t>
      </w:r>
      <w:r w:rsidR="00124767" w:rsidRPr="006E1FE4">
        <w:rPr>
          <w:rFonts w:ascii="Times New Roman" w:hAnsi="Times New Roman" w:cs="Times New Roman"/>
          <w:sz w:val="24"/>
          <w:szCs w:val="24"/>
        </w:rPr>
        <w:t>, not violent, behavior</w:t>
      </w:r>
      <w:r w:rsidR="007C396C">
        <w:rPr>
          <w:rFonts w:ascii="Times New Roman" w:hAnsi="Times New Roman" w:cs="Times New Roman"/>
          <w:sz w:val="24"/>
          <w:szCs w:val="24"/>
        </w:rPr>
        <w:t>.</w:t>
      </w:r>
      <w:r w:rsidR="00124767">
        <w:rPr>
          <w:rFonts w:ascii="Times New Roman" w:hAnsi="Times New Roman" w:cs="Times New Roman"/>
          <w:sz w:val="24"/>
          <w:szCs w:val="24"/>
        </w:rPr>
        <w:t xml:space="preserve"> </w:t>
      </w:r>
    </w:p>
    <w:p w:rsidR="00387FDF" w:rsidRPr="006E1FE4" w:rsidRDefault="00DF6756" w:rsidP="000468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Laboratory investigations are therefore </w:t>
      </w:r>
      <w:r w:rsidR="00060F12">
        <w:rPr>
          <w:rFonts w:ascii="Times New Roman" w:hAnsi="Times New Roman" w:cs="Times New Roman"/>
          <w:sz w:val="24"/>
          <w:szCs w:val="24"/>
        </w:rPr>
        <w:t xml:space="preserve">limited </w:t>
      </w:r>
      <w:r>
        <w:rPr>
          <w:rFonts w:ascii="Times New Roman" w:hAnsi="Times New Roman" w:cs="Times New Roman"/>
          <w:sz w:val="24"/>
          <w:szCs w:val="24"/>
        </w:rPr>
        <w:t>to</w:t>
      </w:r>
      <w:r w:rsidR="00AF00F0">
        <w:rPr>
          <w:rFonts w:ascii="Times New Roman" w:hAnsi="Times New Roman" w:cs="Times New Roman"/>
          <w:sz w:val="24"/>
          <w:szCs w:val="24"/>
        </w:rPr>
        <w:t xml:space="preserve"> </w:t>
      </w:r>
      <w:r w:rsidR="00ED3344">
        <w:rPr>
          <w:rFonts w:ascii="Times New Roman" w:hAnsi="Times New Roman" w:cs="Times New Roman"/>
          <w:sz w:val="24"/>
          <w:szCs w:val="24"/>
        </w:rPr>
        <w:t xml:space="preserve">the study of </w:t>
      </w:r>
      <w:r w:rsidR="00AF00F0" w:rsidRPr="00705076">
        <w:rPr>
          <w:rFonts w:ascii="Times New Roman" w:hAnsi="Times New Roman" w:cs="Times New Roman"/>
          <w:i/>
          <w:sz w:val="24"/>
          <w:szCs w:val="24"/>
        </w:rPr>
        <w:t>aggressive</w:t>
      </w:r>
      <w:r>
        <w:rPr>
          <w:rFonts w:ascii="Times New Roman" w:hAnsi="Times New Roman" w:cs="Times New Roman"/>
          <w:sz w:val="24"/>
          <w:szCs w:val="24"/>
        </w:rPr>
        <w:t xml:space="preserve"> behavior</w:t>
      </w:r>
      <w:r w:rsidR="007F2944">
        <w:rPr>
          <w:rFonts w:ascii="Times New Roman" w:hAnsi="Times New Roman" w:cs="Times New Roman"/>
          <w:sz w:val="24"/>
          <w:szCs w:val="24"/>
        </w:rPr>
        <w:t xml:space="preserve">. Such behavior has been operationalized in a number of ways, including </w:t>
      </w:r>
      <w:r w:rsidR="00387FDF" w:rsidRPr="006E1FE4">
        <w:rPr>
          <w:rFonts w:ascii="Times New Roman" w:hAnsi="Times New Roman" w:cs="Times New Roman"/>
          <w:sz w:val="24"/>
          <w:szCs w:val="24"/>
        </w:rPr>
        <w:t xml:space="preserve">subjecting another individual to </w:t>
      </w:r>
      <w:r w:rsidR="007F2944">
        <w:rPr>
          <w:rFonts w:ascii="Times New Roman" w:hAnsi="Times New Roman" w:cs="Times New Roman"/>
          <w:sz w:val="24"/>
          <w:szCs w:val="24"/>
        </w:rPr>
        <w:t>noxious noise bursts</w:t>
      </w:r>
      <w:r w:rsidR="00EA43D9">
        <w:rPr>
          <w:rFonts w:ascii="Times New Roman" w:hAnsi="Times New Roman" w:cs="Times New Roman"/>
          <w:sz w:val="24"/>
          <w:szCs w:val="24"/>
        </w:rPr>
        <w:t xml:space="preserve"> </w:t>
      </w:r>
      <w:r w:rsidR="00387FDF" w:rsidRPr="006E1FE4">
        <w:rPr>
          <w:rFonts w:ascii="Times New Roman" w:hAnsi="Times New Roman" w:cs="Times New Roman"/>
          <w:sz w:val="24"/>
          <w:szCs w:val="24"/>
        </w:rPr>
        <w:t>(</w:t>
      </w:r>
      <w:r w:rsidR="00B03779" w:rsidRPr="006E1FE4">
        <w:rPr>
          <w:rFonts w:ascii="Times New Roman" w:hAnsi="Times New Roman" w:cs="Times New Roman"/>
          <w:sz w:val="24"/>
          <w:szCs w:val="24"/>
        </w:rPr>
        <w:t>Taylor, 1967</w:t>
      </w:r>
      <w:r w:rsidR="00387FDF" w:rsidRPr="006E1FE4">
        <w:rPr>
          <w:rFonts w:ascii="Times New Roman" w:hAnsi="Times New Roman" w:cs="Times New Roman"/>
          <w:sz w:val="24"/>
          <w:szCs w:val="24"/>
        </w:rPr>
        <w:t xml:space="preserve">), </w:t>
      </w:r>
      <w:r w:rsidR="00B927F5">
        <w:rPr>
          <w:rFonts w:ascii="Times New Roman" w:hAnsi="Times New Roman" w:cs="Times New Roman"/>
          <w:sz w:val="24"/>
          <w:szCs w:val="24"/>
        </w:rPr>
        <w:t>near-</w:t>
      </w:r>
      <w:r w:rsidR="007F2944">
        <w:rPr>
          <w:rFonts w:ascii="Times New Roman" w:hAnsi="Times New Roman" w:cs="Times New Roman"/>
          <w:sz w:val="24"/>
          <w:szCs w:val="24"/>
        </w:rPr>
        <w:t>freezing</w:t>
      </w:r>
      <w:r w:rsidR="00387FDF" w:rsidRPr="006E1FE4">
        <w:rPr>
          <w:rFonts w:ascii="Times New Roman" w:hAnsi="Times New Roman" w:cs="Times New Roman"/>
          <w:sz w:val="24"/>
          <w:szCs w:val="24"/>
        </w:rPr>
        <w:t xml:space="preserve"> water (</w:t>
      </w:r>
      <w:r w:rsidR="00B03779" w:rsidRPr="006E1FE4">
        <w:rPr>
          <w:rFonts w:ascii="Times New Roman" w:hAnsi="Times New Roman" w:cs="Times New Roman"/>
          <w:sz w:val="24"/>
          <w:szCs w:val="24"/>
        </w:rPr>
        <w:t>Berkowitz, 1993</w:t>
      </w:r>
      <w:r w:rsidR="00387FDF" w:rsidRPr="006E1FE4">
        <w:rPr>
          <w:rFonts w:ascii="Times New Roman" w:hAnsi="Times New Roman" w:cs="Times New Roman"/>
          <w:sz w:val="24"/>
          <w:szCs w:val="24"/>
        </w:rPr>
        <w:t xml:space="preserve">), </w:t>
      </w:r>
      <w:r w:rsidR="00B334AB" w:rsidRPr="006E1FE4">
        <w:rPr>
          <w:rFonts w:ascii="Times New Roman" w:hAnsi="Times New Roman" w:cs="Times New Roman"/>
          <w:sz w:val="24"/>
          <w:szCs w:val="24"/>
        </w:rPr>
        <w:t xml:space="preserve">or </w:t>
      </w:r>
      <w:r w:rsidR="00387FDF" w:rsidRPr="006E1FE4">
        <w:rPr>
          <w:rFonts w:ascii="Times New Roman" w:hAnsi="Times New Roman" w:cs="Times New Roman"/>
          <w:sz w:val="24"/>
          <w:szCs w:val="24"/>
        </w:rPr>
        <w:t>unpleasantly spicy food (</w:t>
      </w:r>
      <w:r w:rsidR="00B03779" w:rsidRPr="006E1FE4">
        <w:rPr>
          <w:rFonts w:ascii="Times New Roman" w:hAnsi="Times New Roman" w:cs="Times New Roman"/>
          <w:sz w:val="24"/>
          <w:szCs w:val="24"/>
        </w:rPr>
        <w:t>Lieberman, Solomon, Greenberg, &amp; McGregor, 1999</w:t>
      </w:r>
      <w:r w:rsidR="00387FDF" w:rsidRPr="006E1FE4">
        <w:rPr>
          <w:rFonts w:ascii="Times New Roman" w:hAnsi="Times New Roman" w:cs="Times New Roman"/>
          <w:sz w:val="24"/>
          <w:szCs w:val="24"/>
        </w:rPr>
        <w:t>)</w:t>
      </w:r>
      <w:r w:rsidR="00B334AB" w:rsidRPr="006E1FE4">
        <w:rPr>
          <w:rFonts w:ascii="Times New Roman" w:hAnsi="Times New Roman" w:cs="Times New Roman"/>
          <w:sz w:val="24"/>
          <w:szCs w:val="24"/>
        </w:rPr>
        <w:t>.</w:t>
      </w:r>
      <w:r w:rsidR="00387FDF" w:rsidRPr="006E1FE4">
        <w:rPr>
          <w:rFonts w:ascii="Times New Roman" w:hAnsi="Times New Roman" w:cs="Times New Roman"/>
          <w:sz w:val="24"/>
          <w:szCs w:val="24"/>
        </w:rPr>
        <w:t xml:space="preserve"> </w:t>
      </w:r>
      <w:r w:rsidR="00B9528E">
        <w:rPr>
          <w:rFonts w:ascii="Times New Roman" w:hAnsi="Times New Roman" w:cs="Times New Roman"/>
          <w:sz w:val="24"/>
          <w:szCs w:val="24"/>
        </w:rPr>
        <w:t>By definition, t</w:t>
      </w:r>
      <w:r w:rsidR="00B334AB" w:rsidRPr="006E1FE4">
        <w:rPr>
          <w:rFonts w:ascii="Times New Roman" w:hAnsi="Times New Roman" w:cs="Times New Roman"/>
          <w:sz w:val="24"/>
          <w:szCs w:val="24"/>
        </w:rPr>
        <w:t xml:space="preserve">hese laboratory </w:t>
      </w:r>
      <w:r w:rsidR="00EA43D9">
        <w:rPr>
          <w:rFonts w:ascii="Times New Roman" w:hAnsi="Times New Roman" w:cs="Times New Roman"/>
          <w:sz w:val="24"/>
          <w:szCs w:val="24"/>
        </w:rPr>
        <w:t xml:space="preserve">paradigms </w:t>
      </w:r>
      <w:r w:rsidR="00B334AB" w:rsidRPr="006E1FE4">
        <w:rPr>
          <w:rFonts w:ascii="Times New Roman" w:hAnsi="Times New Roman" w:cs="Times New Roman"/>
          <w:sz w:val="24"/>
          <w:szCs w:val="24"/>
        </w:rPr>
        <w:t xml:space="preserve">represent </w:t>
      </w:r>
      <w:r w:rsidR="00124767">
        <w:rPr>
          <w:rFonts w:ascii="Times New Roman" w:hAnsi="Times New Roman" w:cs="Times New Roman"/>
          <w:sz w:val="24"/>
          <w:szCs w:val="24"/>
        </w:rPr>
        <w:t xml:space="preserve">the construct of </w:t>
      </w:r>
      <w:r w:rsidR="00B334AB" w:rsidRPr="006E1FE4">
        <w:rPr>
          <w:rFonts w:ascii="Times New Roman" w:hAnsi="Times New Roman" w:cs="Times New Roman"/>
          <w:sz w:val="24"/>
          <w:szCs w:val="24"/>
        </w:rPr>
        <w:t xml:space="preserve">aggression </w:t>
      </w:r>
      <w:r w:rsidR="00124767">
        <w:rPr>
          <w:rFonts w:ascii="Times New Roman" w:hAnsi="Times New Roman" w:cs="Times New Roman"/>
          <w:sz w:val="24"/>
          <w:szCs w:val="24"/>
        </w:rPr>
        <w:t xml:space="preserve">because </w:t>
      </w:r>
      <w:r w:rsidR="00B927F5">
        <w:rPr>
          <w:rFonts w:ascii="Times New Roman" w:hAnsi="Times New Roman" w:cs="Times New Roman"/>
          <w:sz w:val="24"/>
          <w:szCs w:val="24"/>
        </w:rPr>
        <w:t>participants believe</w:t>
      </w:r>
      <w:r w:rsidR="00B9528E">
        <w:rPr>
          <w:rFonts w:ascii="Times New Roman" w:hAnsi="Times New Roman" w:cs="Times New Roman"/>
          <w:sz w:val="24"/>
          <w:szCs w:val="24"/>
        </w:rPr>
        <w:t>: 1)</w:t>
      </w:r>
      <w:r w:rsidR="00124767">
        <w:rPr>
          <w:rFonts w:ascii="Times New Roman" w:hAnsi="Times New Roman" w:cs="Times New Roman"/>
          <w:sz w:val="24"/>
          <w:szCs w:val="24"/>
        </w:rPr>
        <w:t xml:space="preserve"> </w:t>
      </w:r>
      <w:r w:rsidR="00B927F5">
        <w:rPr>
          <w:rFonts w:ascii="Times New Roman" w:hAnsi="Times New Roman" w:cs="Times New Roman"/>
          <w:sz w:val="24"/>
          <w:szCs w:val="24"/>
        </w:rPr>
        <w:t xml:space="preserve">they </w:t>
      </w:r>
      <w:r w:rsidR="00B9528E">
        <w:rPr>
          <w:rFonts w:ascii="Times New Roman" w:hAnsi="Times New Roman" w:cs="Times New Roman"/>
          <w:sz w:val="24"/>
          <w:szCs w:val="24"/>
        </w:rPr>
        <w:t>can inflict</w:t>
      </w:r>
      <w:r w:rsidR="00B334AB" w:rsidRPr="006E1FE4">
        <w:rPr>
          <w:rFonts w:ascii="Times New Roman" w:hAnsi="Times New Roman" w:cs="Times New Roman"/>
          <w:sz w:val="24"/>
          <w:szCs w:val="24"/>
        </w:rPr>
        <w:t xml:space="preserve"> physical discomfort or even pain to their target</w:t>
      </w:r>
      <w:r w:rsidR="00B9528E">
        <w:rPr>
          <w:rFonts w:ascii="Times New Roman" w:hAnsi="Times New Roman" w:cs="Times New Roman"/>
          <w:sz w:val="24"/>
          <w:szCs w:val="24"/>
        </w:rPr>
        <w:t>, and 2) the target is motivated to avoid that harm</w:t>
      </w:r>
      <w:r w:rsidR="00B334AB" w:rsidRPr="006E1FE4">
        <w:rPr>
          <w:rFonts w:ascii="Times New Roman" w:hAnsi="Times New Roman" w:cs="Times New Roman"/>
          <w:sz w:val="24"/>
          <w:szCs w:val="24"/>
        </w:rPr>
        <w:t xml:space="preserve">. However, they do not represent violence, as the target does not experience </w:t>
      </w:r>
      <w:r w:rsidR="00060F12">
        <w:rPr>
          <w:rFonts w:ascii="Times New Roman" w:hAnsi="Times New Roman" w:cs="Times New Roman"/>
          <w:sz w:val="24"/>
          <w:szCs w:val="24"/>
        </w:rPr>
        <w:t xml:space="preserve">serious </w:t>
      </w:r>
      <w:r w:rsidR="00B334AB" w:rsidRPr="006E1FE4">
        <w:rPr>
          <w:rFonts w:ascii="Times New Roman" w:hAnsi="Times New Roman" w:cs="Times New Roman"/>
          <w:sz w:val="24"/>
          <w:szCs w:val="24"/>
        </w:rPr>
        <w:t xml:space="preserve">bodily injury or </w:t>
      </w:r>
      <w:r w:rsidR="00F605B3">
        <w:rPr>
          <w:rFonts w:ascii="Times New Roman" w:hAnsi="Times New Roman" w:cs="Times New Roman"/>
          <w:sz w:val="24"/>
          <w:szCs w:val="24"/>
        </w:rPr>
        <w:t>death</w:t>
      </w:r>
      <w:r w:rsidR="002437D9">
        <w:rPr>
          <w:rFonts w:ascii="Times New Roman" w:hAnsi="Times New Roman" w:cs="Times New Roman"/>
          <w:sz w:val="24"/>
          <w:szCs w:val="24"/>
        </w:rPr>
        <w:t xml:space="preserve"> (although one </w:t>
      </w:r>
      <w:r w:rsidR="002437D9" w:rsidRPr="006E1FE4">
        <w:rPr>
          <w:rFonts w:ascii="Times New Roman" w:hAnsi="Times New Roman" w:cs="Times New Roman"/>
          <w:sz w:val="24"/>
          <w:szCs w:val="24"/>
        </w:rPr>
        <w:t xml:space="preserve">noise-blast </w:t>
      </w:r>
      <w:r w:rsidR="002437D9">
        <w:rPr>
          <w:rFonts w:ascii="Times New Roman" w:hAnsi="Times New Roman" w:cs="Times New Roman"/>
          <w:sz w:val="24"/>
          <w:szCs w:val="24"/>
        </w:rPr>
        <w:t xml:space="preserve">paradigm </w:t>
      </w:r>
      <w:r w:rsidR="002437D9" w:rsidRPr="006E1FE4">
        <w:rPr>
          <w:rFonts w:ascii="Times New Roman" w:hAnsi="Times New Roman" w:cs="Times New Roman"/>
          <w:sz w:val="24"/>
          <w:szCs w:val="24"/>
        </w:rPr>
        <w:t>claim</w:t>
      </w:r>
      <w:r w:rsidR="002437D9">
        <w:rPr>
          <w:rFonts w:ascii="Times New Roman" w:hAnsi="Times New Roman" w:cs="Times New Roman"/>
          <w:sz w:val="24"/>
          <w:szCs w:val="24"/>
        </w:rPr>
        <w:t>ed</w:t>
      </w:r>
      <w:r w:rsidR="002437D9" w:rsidRPr="006E1FE4">
        <w:rPr>
          <w:rFonts w:ascii="Times New Roman" w:hAnsi="Times New Roman" w:cs="Times New Roman"/>
          <w:sz w:val="24"/>
          <w:szCs w:val="24"/>
        </w:rPr>
        <w:t xml:space="preserve"> to dispense sufficient noise </w:t>
      </w:r>
      <w:r w:rsidR="002437D9">
        <w:rPr>
          <w:rFonts w:ascii="Times New Roman" w:hAnsi="Times New Roman" w:cs="Times New Roman"/>
          <w:sz w:val="24"/>
          <w:szCs w:val="24"/>
        </w:rPr>
        <w:t xml:space="preserve">to </w:t>
      </w:r>
      <w:r w:rsidR="002437D9" w:rsidRPr="006E1FE4">
        <w:rPr>
          <w:rFonts w:ascii="Times New Roman" w:hAnsi="Times New Roman" w:cs="Times New Roman"/>
          <w:sz w:val="24"/>
          <w:szCs w:val="24"/>
        </w:rPr>
        <w:t xml:space="preserve">cause </w:t>
      </w:r>
      <w:r w:rsidR="002437D9">
        <w:rPr>
          <w:rFonts w:ascii="Times New Roman" w:hAnsi="Times New Roman" w:cs="Times New Roman"/>
          <w:sz w:val="24"/>
          <w:szCs w:val="24"/>
        </w:rPr>
        <w:t xml:space="preserve">permanent </w:t>
      </w:r>
      <w:r w:rsidR="002437D9" w:rsidRPr="006E1FE4">
        <w:rPr>
          <w:rFonts w:ascii="Times New Roman" w:hAnsi="Times New Roman" w:cs="Times New Roman"/>
          <w:sz w:val="24"/>
          <w:szCs w:val="24"/>
        </w:rPr>
        <w:t>hearing damage at the upper extreme of the scale</w:t>
      </w:r>
      <w:r w:rsidR="002437D9">
        <w:rPr>
          <w:rFonts w:ascii="Times New Roman" w:hAnsi="Times New Roman" w:cs="Times New Roman"/>
          <w:sz w:val="24"/>
          <w:szCs w:val="24"/>
        </w:rPr>
        <w:t xml:space="preserve">; see </w:t>
      </w:r>
      <w:proofErr w:type="spellStart"/>
      <w:r w:rsidR="002437D9" w:rsidRPr="006E1FE4">
        <w:rPr>
          <w:rFonts w:ascii="Times New Roman" w:hAnsi="Times New Roman" w:cs="Times New Roman"/>
          <w:sz w:val="24"/>
          <w:szCs w:val="24"/>
        </w:rPr>
        <w:t>Konijn</w:t>
      </w:r>
      <w:proofErr w:type="spellEnd"/>
      <w:r w:rsidR="002437D9" w:rsidRPr="006E1FE4">
        <w:rPr>
          <w:rFonts w:ascii="Times New Roman" w:hAnsi="Times New Roman" w:cs="Times New Roman"/>
          <w:sz w:val="24"/>
          <w:szCs w:val="24"/>
        </w:rPr>
        <w:t xml:space="preserve">, </w:t>
      </w:r>
      <w:proofErr w:type="spellStart"/>
      <w:r w:rsidR="002437D9" w:rsidRPr="006E1FE4">
        <w:rPr>
          <w:rFonts w:ascii="Times New Roman" w:hAnsi="Times New Roman" w:cs="Times New Roman"/>
          <w:sz w:val="24"/>
          <w:szCs w:val="24"/>
        </w:rPr>
        <w:t>Nije</w:t>
      </w:r>
      <w:proofErr w:type="spellEnd"/>
      <w:r w:rsidR="002437D9">
        <w:rPr>
          <w:rFonts w:ascii="Times New Roman" w:hAnsi="Times New Roman" w:cs="Times New Roman"/>
          <w:sz w:val="24"/>
          <w:szCs w:val="24"/>
        </w:rPr>
        <w:t>,</w:t>
      </w:r>
      <w:r w:rsidR="002437D9" w:rsidRPr="006E1FE4">
        <w:rPr>
          <w:rFonts w:ascii="Times New Roman" w:hAnsi="Times New Roman" w:cs="Times New Roman"/>
          <w:sz w:val="24"/>
          <w:szCs w:val="24"/>
        </w:rPr>
        <w:t xml:space="preserve"> </w:t>
      </w:r>
      <w:proofErr w:type="spellStart"/>
      <w:r w:rsidR="002437D9" w:rsidRPr="006E1FE4">
        <w:rPr>
          <w:rFonts w:ascii="Times New Roman" w:hAnsi="Times New Roman" w:cs="Times New Roman"/>
          <w:sz w:val="24"/>
          <w:szCs w:val="24"/>
        </w:rPr>
        <w:t>Bijvank</w:t>
      </w:r>
      <w:proofErr w:type="spellEnd"/>
      <w:r w:rsidR="002437D9" w:rsidRPr="006E1FE4">
        <w:rPr>
          <w:rFonts w:ascii="Times New Roman" w:hAnsi="Times New Roman" w:cs="Times New Roman"/>
          <w:sz w:val="24"/>
          <w:szCs w:val="24"/>
        </w:rPr>
        <w:t>, &amp; Bushman, 2007</w:t>
      </w:r>
      <w:r w:rsidR="002437D9">
        <w:rPr>
          <w:rFonts w:ascii="Times New Roman" w:hAnsi="Times New Roman" w:cs="Times New Roman"/>
          <w:sz w:val="24"/>
          <w:szCs w:val="24"/>
        </w:rPr>
        <w:t>)</w:t>
      </w:r>
      <w:r w:rsidR="004B0D5B" w:rsidRPr="006E1FE4">
        <w:rPr>
          <w:rFonts w:ascii="Times New Roman" w:hAnsi="Times New Roman" w:cs="Times New Roman"/>
          <w:sz w:val="24"/>
          <w:szCs w:val="24"/>
        </w:rPr>
        <w:t>.</w:t>
      </w:r>
      <w:r w:rsidR="00B334AB"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A fourth measure allows participants to give</w:t>
      </w:r>
      <w:r w:rsidR="00B334AB"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 xml:space="preserve">an </w:t>
      </w:r>
      <w:r w:rsidR="00B334AB" w:rsidRPr="006E1FE4">
        <w:rPr>
          <w:rFonts w:ascii="Times New Roman" w:hAnsi="Times New Roman" w:cs="Times New Roman"/>
          <w:sz w:val="24"/>
          <w:szCs w:val="24"/>
        </w:rPr>
        <w:t xml:space="preserve">unfavorable </w:t>
      </w:r>
      <w:r w:rsidR="004B0D5B" w:rsidRPr="006E1FE4">
        <w:rPr>
          <w:rFonts w:ascii="Times New Roman" w:hAnsi="Times New Roman" w:cs="Times New Roman"/>
          <w:sz w:val="24"/>
          <w:szCs w:val="24"/>
        </w:rPr>
        <w:t xml:space="preserve">evaluation of a research assistant applying for a job, which represents harm as a form of goal-frustration rather than physical pain </w:t>
      </w:r>
      <w:r w:rsidR="00B334AB" w:rsidRPr="006E1FE4">
        <w:rPr>
          <w:rFonts w:ascii="Times New Roman" w:hAnsi="Times New Roman" w:cs="Times New Roman"/>
          <w:sz w:val="24"/>
          <w:szCs w:val="24"/>
        </w:rPr>
        <w:t xml:space="preserve">(Pedersen, Gonzales, </w:t>
      </w:r>
      <w:r w:rsidR="00F7360C">
        <w:rPr>
          <w:rFonts w:ascii="Times New Roman" w:hAnsi="Times New Roman" w:cs="Times New Roman"/>
          <w:sz w:val="24"/>
          <w:szCs w:val="24"/>
        </w:rPr>
        <w:t>&amp;</w:t>
      </w:r>
      <w:r w:rsidR="00B334AB" w:rsidRPr="006E1FE4">
        <w:rPr>
          <w:rFonts w:ascii="Times New Roman" w:hAnsi="Times New Roman" w:cs="Times New Roman"/>
          <w:sz w:val="24"/>
          <w:szCs w:val="24"/>
        </w:rPr>
        <w:t xml:space="preserve"> Miller, 2000).</w:t>
      </w:r>
    </w:p>
    <w:p w:rsidR="00252244" w:rsidRDefault="00252244" w:rsidP="00252244">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Definitions of V</w:t>
      </w:r>
      <w:r w:rsidR="003E7FE2" w:rsidRPr="006E1FE4">
        <w:rPr>
          <w:rFonts w:ascii="Times New Roman" w:hAnsi="Times New Roman" w:cs="Times New Roman"/>
          <w:b/>
          <w:sz w:val="24"/>
          <w:szCs w:val="24"/>
        </w:rPr>
        <w:t xml:space="preserve">iolent </w:t>
      </w:r>
      <w:r>
        <w:rPr>
          <w:rFonts w:ascii="Times New Roman" w:hAnsi="Times New Roman" w:cs="Times New Roman"/>
          <w:b/>
          <w:sz w:val="24"/>
          <w:szCs w:val="24"/>
        </w:rPr>
        <w:t>V</w:t>
      </w:r>
      <w:r w:rsidR="003E7FE2" w:rsidRPr="006E1FE4">
        <w:rPr>
          <w:rFonts w:ascii="Times New Roman" w:hAnsi="Times New Roman" w:cs="Times New Roman"/>
          <w:b/>
          <w:sz w:val="24"/>
          <w:szCs w:val="24"/>
        </w:rPr>
        <w:t xml:space="preserve">ideo </w:t>
      </w:r>
      <w:r>
        <w:rPr>
          <w:rFonts w:ascii="Times New Roman" w:hAnsi="Times New Roman" w:cs="Times New Roman"/>
          <w:b/>
          <w:sz w:val="24"/>
          <w:szCs w:val="24"/>
        </w:rPr>
        <w:t>G</w:t>
      </w:r>
      <w:r w:rsidR="003E7FE2" w:rsidRPr="006E1FE4">
        <w:rPr>
          <w:rFonts w:ascii="Times New Roman" w:hAnsi="Times New Roman" w:cs="Times New Roman"/>
          <w:b/>
          <w:sz w:val="24"/>
          <w:szCs w:val="24"/>
        </w:rPr>
        <w:t>ames</w:t>
      </w:r>
    </w:p>
    <w:p w:rsidR="00387FDF" w:rsidRPr="006E1FE4" w:rsidRDefault="008374B6" w:rsidP="00883D75">
      <w:pPr>
        <w:spacing w:after="0" w:line="480" w:lineRule="auto"/>
        <w:ind w:firstLine="720"/>
        <w:contextualSpacing/>
        <w:rPr>
          <w:rFonts w:ascii="Times New Roman" w:hAnsi="Times New Roman" w:cs="Times New Roman"/>
          <w:sz w:val="24"/>
          <w:szCs w:val="24"/>
        </w:rPr>
      </w:pPr>
      <w:r w:rsidRPr="008374B6">
        <w:rPr>
          <w:rFonts w:ascii="Times New Roman" w:hAnsi="Times New Roman" w:cs="Times New Roman"/>
          <w:sz w:val="24"/>
          <w:szCs w:val="24"/>
        </w:rPr>
        <w:t>Although the psychological definitions of aggression and violence are clear and reasonable, they are not well-represented in media research. Media research</w:t>
      </w:r>
      <w:r>
        <w:rPr>
          <w:rFonts w:ascii="Times New Roman" w:hAnsi="Times New Roman" w:cs="Times New Roman"/>
          <w:sz w:val="24"/>
          <w:szCs w:val="24"/>
        </w:rPr>
        <w:t xml:space="preserve"> is complicated by </w:t>
      </w:r>
      <w:r w:rsidR="00185DDE">
        <w:rPr>
          <w:rFonts w:ascii="Times New Roman" w:hAnsi="Times New Roman" w:cs="Times New Roman"/>
          <w:sz w:val="24"/>
          <w:szCs w:val="24"/>
        </w:rPr>
        <w:t>ambiguities in</w:t>
      </w:r>
      <w:r w:rsidR="006A6661">
        <w:rPr>
          <w:rFonts w:ascii="Times New Roman" w:hAnsi="Times New Roman" w:cs="Times New Roman"/>
          <w:sz w:val="24"/>
          <w:szCs w:val="24"/>
        </w:rPr>
        <w:t xml:space="preserve"> </w:t>
      </w:r>
      <w:r w:rsidR="00185DDE">
        <w:rPr>
          <w:rFonts w:ascii="Times New Roman" w:hAnsi="Times New Roman" w:cs="Times New Roman"/>
          <w:sz w:val="24"/>
          <w:szCs w:val="24"/>
        </w:rPr>
        <w:t xml:space="preserve">the interpretation of behavior towards </w:t>
      </w:r>
      <w:r w:rsidR="006A6661">
        <w:rPr>
          <w:rFonts w:ascii="Times New Roman" w:hAnsi="Times New Roman" w:cs="Times New Roman"/>
          <w:sz w:val="24"/>
          <w:szCs w:val="24"/>
        </w:rPr>
        <w:t xml:space="preserve">abstract </w:t>
      </w:r>
      <w:r w:rsidR="00DF6756">
        <w:rPr>
          <w:rFonts w:ascii="Times New Roman" w:hAnsi="Times New Roman" w:cs="Times New Roman"/>
          <w:sz w:val="24"/>
          <w:szCs w:val="24"/>
        </w:rPr>
        <w:t xml:space="preserve">and cartoon </w:t>
      </w:r>
      <w:r w:rsidR="006A6661">
        <w:rPr>
          <w:rFonts w:ascii="Times New Roman" w:hAnsi="Times New Roman" w:cs="Times New Roman"/>
          <w:sz w:val="24"/>
          <w:szCs w:val="24"/>
        </w:rPr>
        <w:t>characters</w:t>
      </w:r>
      <w:r w:rsidR="007020D7" w:rsidRPr="006E1FE4">
        <w:rPr>
          <w:rFonts w:ascii="Times New Roman" w:hAnsi="Times New Roman" w:cs="Times New Roman"/>
          <w:sz w:val="24"/>
          <w:szCs w:val="24"/>
        </w:rPr>
        <w:t xml:space="preserve">. </w:t>
      </w:r>
      <w:r w:rsidR="00D24813">
        <w:rPr>
          <w:rFonts w:ascii="Times New Roman" w:hAnsi="Times New Roman" w:cs="Times New Roman"/>
          <w:sz w:val="24"/>
          <w:szCs w:val="24"/>
        </w:rPr>
        <w:t xml:space="preserve">For example, </w:t>
      </w:r>
      <w:r w:rsidR="007020D7" w:rsidRPr="006E1FE4">
        <w:rPr>
          <w:rFonts w:ascii="Times New Roman" w:hAnsi="Times New Roman" w:cs="Times New Roman"/>
          <w:sz w:val="24"/>
          <w:szCs w:val="24"/>
        </w:rPr>
        <w:t xml:space="preserve">Thompson </w:t>
      </w:r>
      <w:r w:rsidR="008116B0">
        <w:rPr>
          <w:rFonts w:ascii="Times New Roman" w:hAnsi="Times New Roman" w:cs="Times New Roman"/>
          <w:sz w:val="24"/>
          <w:szCs w:val="24"/>
        </w:rPr>
        <w:t>and</w:t>
      </w:r>
      <w:r w:rsidR="008116B0" w:rsidRPr="006E1FE4">
        <w:rPr>
          <w:rFonts w:ascii="Times New Roman" w:hAnsi="Times New Roman" w:cs="Times New Roman"/>
          <w:sz w:val="24"/>
          <w:szCs w:val="24"/>
        </w:rPr>
        <w:t xml:space="preserve"> </w:t>
      </w:r>
      <w:proofErr w:type="spellStart"/>
      <w:r w:rsidR="007020D7" w:rsidRPr="006E1FE4">
        <w:rPr>
          <w:rFonts w:ascii="Times New Roman" w:hAnsi="Times New Roman" w:cs="Times New Roman"/>
          <w:sz w:val="24"/>
          <w:szCs w:val="24"/>
        </w:rPr>
        <w:t>Haniger</w:t>
      </w:r>
      <w:proofErr w:type="spellEnd"/>
      <w:r w:rsidR="007020D7" w:rsidRPr="006E1FE4">
        <w:rPr>
          <w:rFonts w:ascii="Times New Roman" w:hAnsi="Times New Roman" w:cs="Times New Roman"/>
          <w:sz w:val="24"/>
          <w:szCs w:val="24"/>
        </w:rPr>
        <w:t xml:space="preserve"> (2001)</w:t>
      </w:r>
      <w:r w:rsidR="00D24813">
        <w:rPr>
          <w:rFonts w:ascii="Times New Roman" w:hAnsi="Times New Roman" w:cs="Times New Roman"/>
          <w:sz w:val="24"/>
          <w:szCs w:val="24"/>
        </w:rPr>
        <w:t xml:space="preserve"> </w:t>
      </w:r>
      <w:r w:rsidR="006A6661">
        <w:rPr>
          <w:rFonts w:ascii="Times New Roman" w:hAnsi="Times New Roman" w:cs="Times New Roman"/>
          <w:sz w:val="24"/>
          <w:szCs w:val="24"/>
        </w:rPr>
        <w:t>define</w:t>
      </w:r>
      <w:r w:rsidR="00D24813">
        <w:rPr>
          <w:rFonts w:ascii="Times New Roman" w:hAnsi="Times New Roman" w:cs="Times New Roman"/>
          <w:sz w:val="24"/>
          <w:szCs w:val="24"/>
        </w:rPr>
        <w:t xml:space="preserve"> video game</w:t>
      </w:r>
      <w:r w:rsidR="00433E6E">
        <w:rPr>
          <w:rFonts w:ascii="Times New Roman" w:hAnsi="Times New Roman" w:cs="Times New Roman"/>
          <w:sz w:val="24"/>
          <w:szCs w:val="24"/>
        </w:rPr>
        <w:t xml:space="preserve"> </w:t>
      </w:r>
      <w:r w:rsidR="007020D7" w:rsidRPr="006E1FE4">
        <w:rPr>
          <w:rFonts w:ascii="Times New Roman" w:hAnsi="Times New Roman" w:cs="Times New Roman"/>
          <w:sz w:val="24"/>
          <w:szCs w:val="24"/>
        </w:rPr>
        <w:t xml:space="preserve">violence </w:t>
      </w:r>
      <w:r w:rsidR="006A6661">
        <w:rPr>
          <w:rFonts w:ascii="Times New Roman" w:hAnsi="Times New Roman" w:cs="Times New Roman"/>
          <w:sz w:val="24"/>
          <w:szCs w:val="24"/>
        </w:rPr>
        <w:t>as</w:t>
      </w:r>
      <w:r w:rsidR="007020D7" w:rsidRPr="006E1FE4">
        <w:rPr>
          <w:rFonts w:ascii="Times New Roman" w:hAnsi="Times New Roman" w:cs="Times New Roman"/>
          <w:sz w:val="24"/>
          <w:szCs w:val="24"/>
        </w:rPr>
        <w:t xml:space="preserve"> “an aggressor intending to cause physical injury or death to another </w:t>
      </w:r>
      <w:r w:rsidR="004B0D5B" w:rsidRPr="006E1FE4">
        <w:rPr>
          <w:rFonts w:ascii="Times New Roman" w:hAnsi="Times New Roman" w:cs="Times New Roman"/>
          <w:sz w:val="24"/>
          <w:szCs w:val="24"/>
        </w:rPr>
        <w:t>character.”</w:t>
      </w:r>
      <w:r w:rsidR="007020D7" w:rsidRPr="006E1FE4">
        <w:rPr>
          <w:rFonts w:ascii="Times New Roman" w:hAnsi="Times New Roman" w:cs="Times New Roman"/>
          <w:sz w:val="24"/>
          <w:szCs w:val="24"/>
        </w:rPr>
        <w:t xml:space="preserve"> This definition is </w:t>
      </w:r>
      <w:r w:rsidR="009D5BB8">
        <w:rPr>
          <w:rFonts w:ascii="Times New Roman" w:hAnsi="Times New Roman" w:cs="Times New Roman"/>
          <w:sz w:val="24"/>
          <w:szCs w:val="24"/>
        </w:rPr>
        <w:t>difficult to apply because of the</w:t>
      </w:r>
      <w:r w:rsidR="007020D7" w:rsidRPr="006E1FE4">
        <w:rPr>
          <w:rFonts w:ascii="Times New Roman" w:hAnsi="Times New Roman" w:cs="Times New Roman"/>
          <w:sz w:val="24"/>
          <w:szCs w:val="24"/>
        </w:rPr>
        <w:t xml:space="preserve"> question of what constitutes physical injury or death in video games </w:t>
      </w:r>
      <w:r w:rsidR="00DE7939" w:rsidRPr="006E1FE4">
        <w:rPr>
          <w:rFonts w:ascii="Times New Roman" w:hAnsi="Times New Roman" w:cs="Times New Roman"/>
          <w:sz w:val="24"/>
          <w:szCs w:val="24"/>
        </w:rPr>
        <w:t>–</w:t>
      </w:r>
      <w:r w:rsidR="007020D7" w:rsidRPr="006E1FE4">
        <w:rPr>
          <w:rFonts w:ascii="Times New Roman" w:hAnsi="Times New Roman" w:cs="Times New Roman"/>
          <w:sz w:val="24"/>
          <w:szCs w:val="24"/>
        </w:rPr>
        <w:t xml:space="preserve"> </w:t>
      </w:r>
      <w:r w:rsidR="00DE7939" w:rsidRPr="006E1FE4">
        <w:rPr>
          <w:rFonts w:ascii="Times New Roman" w:hAnsi="Times New Roman" w:cs="Times New Roman"/>
          <w:sz w:val="24"/>
          <w:szCs w:val="24"/>
        </w:rPr>
        <w:t xml:space="preserve">Thompson </w:t>
      </w:r>
      <w:r w:rsidR="008116B0">
        <w:rPr>
          <w:rFonts w:ascii="Times New Roman" w:hAnsi="Times New Roman" w:cs="Times New Roman"/>
          <w:sz w:val="24"/>
          <w:szCs w:val="24"/>
        </w:rPr>
        <w:t>and</w:t>
      </w:r>
      <w:r w:rsidR="008116B0" w:rsidRPr="006E1FE4">
        <w:rPr>
          <w:rFonts w:ascii="Times New Roman" w:hAnsi="Times New Roman" w:cs="Times New Roman"/>
          <w:sz w:val="24"/>
          <w:szCs w:val="24"/>
        </w:rPr>
        <w:t xml:space="preserve"> </w:t>
      </w:r>
      <w:proofErr w:type="spellStart"/>
      <w:r w:rsidR="00DE7939" w:rsidRPr="006E1FE4">
        <w:rPr>
          <w:rFonts w:ascii="Times New Roman" w:hAnsi="Times New Roman" w:cs="Times New Roman"/>
          <w:sz w:val="24"/>
          <w:szCs w:val="24"/>
        </w:rPr>
        <w:t>Haniger’s</w:t>
      </w:r>
      <w:proofErr w:type="spellEnd"/>
      <w:r w:rsidR="00DE7939" w:rsidRPr="006E1FE4">
        <w:rPr>
          <w:rFonts w:ascii="Times New Roman" w:hAnsi="Times New Roman" w:cs="Times New Roman"/>
          <w:sz w:val="24"/>
          <w:szCs w:val="24"/>
        </w:rPr>
        <w:t xml:space="preserve"> declaration that </w:t>
      </w:r>
      <w:r w:rsidR="00DE7939" w:rsidRPr="006E1FE4">
        <w:rPr>
          <w:rFonts w:ascii="Times New Roman" w:hAnsi="Times New Roman" w:cs="Times New Roman"/>
          <w:i/>
          <w:sz w:val="24"/>
          <w:szCs w:val="24"/>
        </w:rPr>
        <w:t xml:space="preserve">Pac-Man </w:t>
      </w:r>
      <w:r w:rsidR="00DE7939" w:rsidRPr="006E1FE4">
        <w:rPr>
          <w:rFonts w:ascii="Times New Roman" w:hAnsi="Times New Roman" w:cs="Times New Roman"/>
          <w:sz w:val="24"/>
          <w:szCs w:val="24"/>
        </w:rPr>
        <w:t>was 62% violent and involved 2.8 deaths per minute was met with considerable skepticism and derision from laypeople</w:t>
      </w:r>
      <w:r w:rsidR="0072568D" w:rsidRPr="006E1FE4">
        <w:rPr>
          <w:rFonts w:ascii="Times New Roman" w:hAnsi="Times New Roman" w:cs="Times New Roman"/>
          <w:sz w:val="24"/>
          <w:szCs w:val="24"/>
        </w:rPr>
        <w:t xml:space="preserve"> (e.g.</w:t>
      </w:r>
      <w:r w:rsidR="00641B87" w:rsidRPr="006E1FE4">
        <w:rPr>
          <w:rFonts w:ascii="Times New Roman" w:hAnsi="Times New Roman" w:cs="Times New Roman"/>
          <w:sz w:val="24"/>
          <w:szCs w:val="24"/>
        </w:rPr>
        <w:t xml:space="preserve"> Miller, 2006</w:t>
      </w:r>
      <w:r w:rsidR="0072568D" w:rsidRPr="006E1FE4">
        <w:rPr>
          <w:rFonts w:ascii="Times New Roman" w:hAnsi="Times New Roman" w:cs="Times New Roman"/>
          <w:sz w:val="24"/>
          <w:szCs w:val="24"/>
        </w:rPr>
        <w:t xml:space="preserve">), who generally do not perceive all instances of </w:t>
      </w:r>
      <w:r w:rsidR="00C63B84" w:rsidRPr="006E1FE4">
        <w:rPr>
          <w:rFonts w:ascii="Times New Roman" w:hAnsi="Times New Roman" w:cs="Times New Roman"/>
          <w:sz w:val="24"/>
          <w:szCs w:val="24"/>
        </w:rPr>
        <w:t>the</w:t>
      </w:r>
      <w:r w:rsidR="0072568D" w:rsidRPr="006E1FE4">
        <w:rPr>
          <w:rFonts w:ascii="Times New Roman" w:hAnsi="Times New Roman" w:cs="Times New Roman"/>
          <w:sz w:val="24"/>
          <w:szCs w:val="24"/>
        </w:rPr>
        <w:t xml:space="preserve"> elimination of game characters as “violence”</w:t>
      </w:r>
      <w:r w:rsidR="00561F93" w:rsidRPr="006E1FE4">
        <w:rPr>
          <w:rFonts w:ascii="Times New Roman" w:hAnsi="Times New Roman" w:cs="Times New Roman"/>
          <w:sz w:val="24"/>
          <w:szCs w:val="24"/>
        </w:rPr>
        <w:t xml:space="preserve"> or even “harm</w:t>
      </w:r>
      <w:r w:rsidR="00303A9F">
        <w:rPr>
          <w:rFonts w:ascii="Times New Roman" w:hAnsi="Times New Roman" w:cs="Times New Roman"/>
          <w:sz w:val="24"/>
          <w:szCs w:val="24"/>
        </w:rPr>
        <w:t>.</w:t>
      </w:r>
      <w:r w:rsidR="00561F93" w:rsidRPr="006E1FE4">
        <w:rPr>
          <w:rFonts w:ascii="Times New Roman" w:hAnsi="Times New Roman" w:cs="Times New Roman"/>
          <w:sz w:val="24"/>
          <w:szCs w:val="24"/>
        </w:rPr>
        <w:t>”</w:t>
      </w:r>
      <w:r w:rsidR="00DE7939" w:rsidRPr="006E1FE4">
        <w:rPr>
          <w:rFonts w:ascii="Times New Roman" w:hAnsi="Times New Roman" w:cs="Times New Roman"/>
          <w:sz w:val="24"/>
          <w:szCs w:val="24"/>
        </w:rPr>
        <w:t xml:space="preserve"> </w:t>
      </w:r>
    </w:p>
    <w:p w:rsidR="004B0D5B" w:rsidRDefault="0033091F"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d</w:t>
      </w:r>
      <w:r w:rsidR="00F7360C">
        <w:rPr>
          <w:rFonts w:ascii="Times New Roman" w:hAnsi="Times New Roman" w:cs="Times New Roman"/>
          <w:sz w:val="24"/>
          <w:szCs w:val="24"/>
        </w:rPr>
        <w:t xml:space="preserve">efinitions of media violence </w:t>
      </w:r>
      <w:r>
        <w:rPr>
          <w:rFonts w:ascii="Times New Roman" w:hAnsi="Times New Roman" w:cs="Times New Roman"/>
          <w:sz w:val="24"/>
          <w:szCs w:val="24"/>
        </w:rPr>
        <w:t>often lack specificity</w:t>
      </w:r>
      <w:r w:rsidR="005B4B86">
        <w:rPr>
          <w:rFonts w:ascii="Times New Roman" w:hAnsi="Times New Roman" w:cs="Times New Roman"/>
          <w:sz w:val="24"/>
          <w:szCs w:val="24"/>
        </w:rPr>
        <w:t xml:space="preserve">. </w:t>
      </w:r>
      <w:r w:rsidR="00DE7939" w:rsidRPr="006E1FE4">
        <w:rPr>
          <w:rFonts w:ascii="Times New Roman" w:hAnsi="Times New Roman" w:cs="Times New Roman"/>
          <w:sz w:val="24"/>
          <w:szCs w:val="24"/>
        </w:rPr>
        <w:t>A</w:t>
      </w:r>
      <w:r w:rsidR="005B4B86">
        <w:rPr>
          <w:rFonts w:ascii="Times New Roman" w:hAnsi="Times New Roman" w:cs="Times New Roman"/>
          <w:sz w:val="24"/>
          <w:szCs w:val="24"/>
        </w:rPr>
        <w:t xml:space="preserve"> </w:t>
      </w:r>
      <w:r w:rsidR="00B9749B">
        <w:rPr>
          <w:rFonts w:ascii="Times New Roman" w:hAnsi="Times New Roman" w:cs="Times New Roman"/>
          <w:sz w:val="24"/>
          <w:szCs w:val="24"/>
        </w:rPr>
        <w:t>broad</w:t>
      </w:r>
      <w:r w:rsidR="00DE7939" w:rsidRPr="006E1FE4">
        <w:rPr>
          <w:rFonts w:ascii="Times New Roman" w:hAnsi="Times New Roman" w:cs="Times New Roman"/>
          <w:sz w:val="24"/>
          <w:szCs w:val="24"/>
        </w:rPr>
        <w:t xml:space="preserve"> definit</w:t>
      </w:r>
      <w:r w:rsidR="009E305B" w:rsidRPr="006E1FE4">
        <w:rPr>
          <w:rFonts w:ascii="Times New Roman" w:hAnsi="Times New Roman" w:cs="Times New Roman"/>
          <w:sz w:val="24"/>
          <w:szCs w:val="24"/>
        </w:rPr>
        <w:t xml:space="preserve">ion is offered by </w:t>
      </w:r>
      <w:r w:rsidR="009E305B" w:rsidRPr="00B9749B">
        <w:rPr>
          <w:rFonts w:ascii="Times New Roman" w:hAnsi="Times New Roman" w:cs="Times New Roman"/>
          <w:sz w:val="24"/>
          <w:szCs w:val="24"/>
        </w:rPr>
        <w:t xml:space="preserve">Anderson </w:t>
      </w:r>
      <w:r w:rsidR="008116B0">
        <w:rPr>
          <w:rFonts w:ascii="Times New Roman" w:hAnsi="Times New Roman" w:cs="Times New Roman"/>
          <w:sz w:val="24"/>
          <w:szCs w:val="24"/>
        </w:rPr>
        <w:t>and</w:t>
      </w:r>
      <w:r w:rsidR="008116B0" w:rsidRPr="00B9749B">
        <w:rPr>
          <w:rFonts w:ascii="Times New Roman" w:hAnsi="Times New Roman" w:cs="Times New Roman"/>
          <w:sz w:val="24"/>
          <w:szCs w:val="24"/>
        </w:rPr>
        <w:t xml:space="preserve"> </w:t>
      </w:r>
      <w:r w:rsidR="009E305B" w:rsidRPr="00B9749B">
        <w:rPr>
          <w:rFonts w:ascii="Times New Roman" w:hAnsi="Times New Roman" w:cs="Times New Roman"/>
          <w:sz w:val="24"/>
          <w:szCs w:val="24"/>
        </w:rPr>
        <w:t>Bushman</w:t>
      </w:r>
      <w:r w:rsidR="00DE7939" w:rsidRPr="00B9749B">
        <w:rPr>
          <w:rFonts w:ascii="Times New Roman" w:hAnsi="Times New Roman" w:cs="Times New Roman"/>
          <w:sz w:val="24"/>
          <w:szCs w:val="24"/>
        </w:rPr>
        <w:t xml:space="preserve"> (2001</w:t>
      </w:r>
      <w:r w:rsidR="00740B71" w:rsidRPr="00B9749B">
        <w:rPr>
          <w:rFonts w:ascii="Times New Roman" w:hAnsi="Times New Roman" w:cs="Times New Roman"/>
          <w:sz w:val="24"/>
          <w:szCs w:val="24"/>
        </w:rPr>
        <w:t xml:space="preserve">, </w:t>
      </w:r>
      <w:r w:rsidR="008D7800" w:rsidRPr="00B9749B">
        <w:rPr>
          <w:rFonts w:ascii="Times New Roman" w:hAnsi="Times New Roman" w:cs="Times New Roman"/>
          <w:sz w:val="24"/>
          <w:szCs w:val="24"/>
        </w:rPr>
        <w:t>p</w:t>
      </w:r>
      <w:r w:rsidR="00740B71" w:rsidRPr="00B9749B">
        <w:rPr>
          <w:rFonts w:ascii="Times New Roman" w:hAnsi="Times New Roman" w:cs="Times New Roman"/>
          <w:sz w:val="24"/>
          <w:szCs w:val="24"/>
        </w:rPr>
        <w:t xml:space="preserve">. </w:t>
      </w:r>
      <w:r w:rsidR="00690AC5" w:rsidRPr="00B9749B">
        <w:rPr>
          <w:rFonts w:ascii="Times New Roman" w:hAnsi="Times New Roman" w:cs="Times New Roman"/>
          <w:sz w:val="24"/>
          <w:szCs w:val="24"/>
        </w:rPr>
        <w:t>354</w:t>
      </w:r>
      <w:r w:rsidR="00DE7939" w:rsidRPr="00B9749B">
        <w:rPr>
          <w:rFonts w:ascii="Times New Roman" w:hAnsi="Times New Roman" w:cs="Times New Roman"/>
          <w:sz w:val="24"/>
          <w:szCs w:val="24"/>
        </w:rPr>
        <w:t>)</w:t>
      </w:r>
      <w:r w:rsidR="001507C7" w:rsidRPr="00B9749B">
        <w:rPr>
          <w:rFonts w:ascii="Times New Roman" w:hAnsi="Times New Roman" w:cs="Times New Roman"/>
          <w:sz w:val="24"/>
          <w:szCs w:val="24"/>
        </w:rPr>
        <w:t>, who</w:t>
      </w:r>
      <w:r w:rsidR="004B0D5B" w:rsidRPr="00B9749B">
        <w:rPr>
          <w:rFonts w:ascii="Times New Roman" w:hAnsi="Times New Roman" w:cs="Times New Roman"/>
          <w:sz w:val="24"/>
          <w:szCs w:val="24"/>
        </w:rPr>
        <w:t xml:space="preserve"> define violent </w:t>
      </w:r>
      <w:r w:rsidR="00690AC5" w:rsidRPr="00B9749B">
        <w:rPr>
          <w:rFonts w:ascii="Times New Roman" w:hAnsi="Times New Roman" w:cs="Times New Roman"/>
          <w:sz w:val="24"/>
          <w:szCs w:val="24"/>
        </w:rPr>
        <w:t>media</w:t>
      </w:r>
      <w:r w:rsidR="004B0D5B" w:rsidRPr="006E1FE4">
        <w:rPr>
          <w:rFonts w:ascii="Times New Roman" w:hAnsi="Times New Roman" w:cs="Times New Roman"/>
          <w:sz w:val="24"/>
          <w:szCs w:val="24"/>
        </w:rPr>
        <w:t xml:space="preserve"> as “</w:t>
      </w:r>
      <w:r w:rsidR="00B9749B">
        <w:rPr>
          <w:rFonts w:ascii="Times New Roman" w:hAnsi="Times New Roman" w:cs="Times New Roman"/>
          <w:sz w:val="24"/>
          <w:szCs w:val="24"/>
        </w:rPr>
        <w:t>depict[</w:t>
      </w:r>
      <w:proofErr w:type="spellStart"/>
      <w:r w:rsidR="00B9749B">
        <w:rPr>
          <w:rFonts w:ascii="Times New Roman" w:hAnsi="Times New Roman" w:cs="Times New Roman"/>
          <w:sz w:val="24"/>
          <w:szCs w:val="24"/>
        </w:rPr>
        <w:t>ing</w:t>
      </w:r>
      <w:proofErr w:type="spellEnd"/>
      <w:r w:rsidR="00B9749B">
        <w:rPr>
          <w:rFonts w:ascii="Times New Roman" w:hAnsi="Times New Roman" w:cs="Times New Roman"/>
          <w:sz w:val="24"/>
          <w:szCs w:val="24"/>
        </w:rPr>
        <w:t>] intentional attempts by individuals to inflict harm on others. An ‘individual’ can be a nonhuman cartoon character, a real person, or anything in between.</w:t>
      </w:r>
      <w:r w:rsidR="00DE7939" w:rsidRPr="006E1FE4">
        <w:rPr>
          <w:rFonts w:ascii="Times New Roman" w:hAnsi="Times New Roman" w:cs="Times New Roman"/>
          <w:sz w:val="24"/>
          <w:szCs w:val="24"/>
        </w:rPr>
        <w:t>”</w:t>
      </w:r>
      <w:r w:rsidR="006C6CDB" w:rsidRPr="006E1FE4">
        <w:rPr>
          <w:rFonts w:ascii="Times New Roman" w:hAnsi="Times New Roman" w:cs="Times New Roman"/>
          <w:sz w:val="24"/>
          <w:szCs w:val="24"/>
        </w:rPr>
        <w:t xml:space="preserve"> This definition </w:t>
      </w:r>
      <w:r w:rsidR="00C54B0C">
        <w:rPr>
          <w:rFonts w:ascii="Times New Roman" w:hAnsi="Times New Roman" w:cs="Times New Roman"/>
          <w:sz w:val="24"/>
          <w:szCs w:val="24"/>
        </w:rPr>
        <w:t>does not attempt to maintain the</w:t>
      </w:r>
      <w:r w:rsidR="006C6CDB" w:rsidRPr="006E1FE4">
        <w:rPr>
          <w:rFonts w:ascii="Times New Roman" w:hAnsi="Times New Roman" w:cs="Times New Roman"/>
          <w:sz w:val="24"/>
          <w:szCs w:val="24"/>
        </w:rPr>
        <w:t xml:space="preserve"> theoretical differences between aggressive and violent behavior, but</w:t>
      </w:r>
      <w:r w:rsidR="005C6E13">
        <w:rPr>
          <w:rFonts w:ascii="Times New Roman" w:hAnsi="Times New Roman" w:cs="Times New Roman"/>
          <w:sz w:val="24"/>
          <w:szCs w:val="24"/>
        </w:rPr>
        <w:t xml:space="preserve"> </w:t>
      </w:r>
      <w:r w:rsidR="00185DDE">
        <w:rPr>
          <w:rFonts w:ascii="Times New Roman" w:hAnsi="Times New Roman" w:cs="Times New Roman"/>
          <w:sz w:val="24"/>
          <w:szCs w:val="24"/>
        </w:rPr>
        <w:t>it does offer</w:t>
      </w:r>
      <w:r w:rsidR="006C6CDB" w:rsidRPr="006E1FE4">
        <w:rPr>
          <w:rFonts w:ascii="Times New Roman" w:hAnsi="Times New Roman" w:cs="Times New Roman"/>
          <w:sz w:val="24"/>
          <w:szCs w:val="24"/>
        </w:rPr>
        <w:t xml:space="preserve"> the </w:t>
      </w:r>
      <w:r w:rsidR="004B0D5B" w:rsidRPr="006E1FE4">
        <w:rPr>
          <w:rFonts w:ascii="Times New Roman" w:hAnsi="Times New Roman" w:cs="Times New Roman"/>
          <w:sz w:val="24"/>
          <w:szCs w:val="24"/>
        </w:rPr>
        <w:t>convenience</w:t>
      </w:r>
      <w:r w:rsidR="006C6CDB" w:rsidRPr="006E1FE4">
        <w:rPr>
          <w:rFonts w:ascii="Times New Roman" w:hAnsi="Times New Roman" w:cs="Times New Roman"/>
          <w:sz w:val="24"/>
          <w:szCs w:val="24"/>
        </w:rPr>
        <w:t xml:space="preserve"> of not trying to categorize whether being caught by a ghost in </w:t>
      </w:r>
      <w:r w:rsidR="006C6CDB" w:rsidRPr="006E1FE4">
        <w:rPr>
          <w:rFonts w:ascii="Times New Roman" w:hAnsi="Times New Roman" w:cs="Times New Roman"/>
          <w:i/>
          <w:sz w:val="24"/>
          <w:szCs w:val="24"/>
        </w:rPr>
        <w:t>Pac-Man</w:t>
      </w:r>
      <w:r w:rsidR="006C6CDB" w:rsidRPr="006E1FE4">
        <w:rPr>
          <w:rFonts w:ascii="Times New Roman" w:hAnsi="Times New Roman" w:cs="Times New Roman"/>
          <w:sz w:val="24"/>
          <w:szCs w:val="24"/>
        </w:rPr>
        <w:t xml:space="preserve"> constitutes minor harm, bodily injury, or death.</w:t>
      </w:r>
      <w:r w:rsidR="005C6E13">
        <w:rPr>
          <w:rFonts w:ascii="Times New Roman" w:hAnsi="Times New Roman" w:cs="Times New Roman"/>
          <w:sz w:val="24"/>
          <w:szCs w:val="24"/>
        </w:rPr>
        <w:t xml:space="preserve"> </w:t>
      </w:r>
      <w:r w:rsidR="00BA6F5C">
        <w:rPr>
          <w:rFonts w:ascii="Times New Roman" w:hAnsi="Times New Roman" w:cs="Times New Roman"/>
          <w:sz w:val="24"/>
          <w:szCs w:val="24"/>
        </w:rPr>
        <w:t>This is the current definition used in meta-analysis (e.g. Anderson et al., 2010), and so is perhaps the most important contemporary definition of media violence.</w:t>
      </w:r>
      <w:r w:rsidR="005C6E13">
        <w:rPr>
          <w:rFonts w:ascii="Times New Roman" w:hAnsi="Times New Roman" w:cs="Times New Roman"/>
          <w:sz w:val="24"/>
          <w:szCs w:val="24"/>
        </w:rPr>
        <w:t xml:space="preserve"> </w:t>
      </w:r>
      <w:r w:rsidR="008D7800">
        <w:rPr>
          <w:rFonts w:ascii="Times New Roman" w:hAnsi="Times New Roman" w:cs="Times New Roman"/>
          <w:sz w:val="24"/>
          <w:szCs w:val="24"/>
        </w:rPr>
        <w:t xml:space="preserve"> </w:t>
      </w:r>
    </w:p>
    <w:p w:rsidR="00D44F92" w:rsidRDefault="00D44F92" w:rsidP="00D44F9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scholars insist that th</w:t>
      </w:r>
      <w:r w:rsidR="0033091F">
        <w:rPr>
          <w:rFonts w:ascii="Times New Roman" w:hAnsi="Times New Roman" w:cs="Times New Roman"/>
          <w:sz w:val="24"/>
          <w:szCs w:val="24"/>
        </w:rPr>
        <w:t>is loose definition is preferable to the</w:t>
      </w:r>
      <w:r>
        <w:rPr>
          <w:rFonts w:ascii="Times New Roman" w:hAnsi="Times New Roman" w:cs="Times New Roman"/>
          <w:sz w:val="24"/>
          <w:szCs w:val="24"/>
        </w:rPr>
        <w:t xml:space="preserve"> lay definition of media violence</w:t>
      </w:r>
      <w:r w:rsidR="0033091F">
        <w:rPr>
          <w:rFonts w:ascii="Times New Roman" w:hAnsi="Times New Roman" w:cs="Times New Roman"/>
          <w:sz w:val="24"/>
          <w:szCs w:val="24"/>
        </w:rPr>
        <w:t>, which, they argue,</w:t>
      </w:r>
      <w:r>
        <w:rPr>
          <w:rFonts w:ascii="Times New Roman" w:hAnsi="Times New Roman" w:cs="Times New Roman"/>
          <w:sz w:val="24"/>
          <w:szCs w:val="24"/>
        </w:rPr>
        <w:t xml:space="preserve"> does not appropriately measure the construct</w:t>
      </w:r>
      <w:r w:rsidRPr="006E1FE4">
        <w:rPr>
          <w:rFonts w:ascii="Times New Roman" w:hAnsi="Times New Roman" w:cs="Times New Roman"/>
          <w:sz w:val="24"/>
          <w:szCs w:val="24"/>
        </w:rPr>
        <w:t>:</w:t>
      </w:r>
    </w:p>
    <w:p w:rsidR="00D44F92" w:rsidRDefault="00D44F92" w:rsidP="00D44F92">
      <w:pPr>
        <w:spacing w:after="0" w:line="480" w:lineRule="auto"/>
        <w:ind w:left="720" w:right="720"/>
        <w:contextualSpacing/>
        <w:rPr>
          <w:rFonts w:ascii="Times New Roman" w:hAnsi="Times New Roman" w:cs="Times New Roman"/>
          <w:sz w:val="24"/>
          <w:szCs w:val="24"/>
        </w:rPr>
      </w:pPr>
      <w:r w:rsidRPr="006E1FE4">
        <w:rPr>
          <w:rFonts w:ascii="Times New Roman" w:hAnsi="Times New Roman" w:cs="Times New Roman"/>
          <w:sz w:val="24"/>
          <w:szCs w:val="24"/>
        </w:rPr>
        <w:t>The general public typically define ‘violent media’ as only those television shows, films, and video games that include graphic images of blood and gore, but media violence researchers also include products without such images. Violent media are those that depict characters intentionally harming other characters who presumably wish to avoid being harmed. Thus, even children’s video games that lack depictions of blood and gore can, and frequently do, include violence. (Anderson et al., 2008, p. e1068)</w:t>
      </w:r>
    </w:p>
    <w:p w:rsidR="005566BC" w:rsidRPr="006E1FE4" w:rsidRDefault="005566BC" w:rsidP="00AD4761">
      <w:pPr>
        <w:spacing w:after="0" w:line="480" w:lineRule="auto"/>
        <w:ind w:right="720" w:firstLine="720"/>
        <w:contextualSpacing/>
        <w:rPr>
          <w:rFonts w:ascii="Times New Roman" w:hAnsi="Times New Roman" w:cs="Times New Roman"/>
          <w:sz w:val="24"/>
          <w:szCs w:val="24"/>
        </w:rPr>
      </w:pPr>
      <w:r>
        <w:rPr>
          <w:rFonts w:ascii="Times New Roman" w:hAnsi="Times New Roman" w:cs="Times New Roman"/>
          <w:sz w:val="24"/>
          <w:szCs w:val="24"/>
        </w:rPr>
        <w:t xml:space="preserve">This idea is worth consideration, </w:t>
      </w:r>
      <w:r w:rsidR="00AD4761">
        <w:rPr>
          <w:rFonts w:ascii="Times New Roman" w:hAnsi="Times New Roman" w:cs="Times New Roman"/>
          <w:sz w:val="24"/>
          <w:szCs w:val="24"/>
        </w:rPr>
        <w:t xml:space="preserve">but </w:t>
      </w:r>
      <w:r w:rsidR="00740B71">
        <w:rPr>
          <w:rFonts w:ascii="Times New Roman" w:hAnsi="Times New Roman" w:cs="Times New Roman"/>
          <w:sz w:val="24"/>
          <w:szCs w:val="24"/>
        </w:rPr>
        <w:t>has only limited</w:t>
      </w:r>
      <w:r w:rsidR="00AD4761">
        <w:rPr>
          <w:rFonts w:ascii="Times New Roman" w:hAnsi="Times New Roman" w:cs="Times New Roman"/>
          <w:sz w:val="24"/>
          <w:szCs w:val="24"/>
        </w:rPr>
        <w:t xml:space="preserve"> </w:t>
      </w:r>
      <w:r w:rsidR="00740B71">
        <w:rPr>
          <w:rFonts w:ascii="Times New Roman" w:hAnsi="Times New Roman" w:cs="Times New Roman"/>
          <w:sz w:val="24"/>
          <w:szCs w:val="24"/>
        </w:rPr>
        <w:t>empirical support. In a later section, we revie</w:t>
      </w:r>
      <w:r w:rsidR="00FF70F2">
        <w:rPr>
          <w:rFonts w:ascii="Times New Roman" w:hAnsi="Times New Roman" w:cs="Times New Roman"/>
          <w:sz w:val="24"/>
          <w:szCs w:val="24"/>
        </w:rPr>
        <w:t xml:space="preserve">w the evidence </w:t>
      </w:r>
      <w:r w:rsidR="0017282C">
        <w:rPr>
          <w:rFonts w:ascii="Times New Roman" w:hAnsi="Times New Roman" w:cs="Times New Roman"/>
          <w:sz w:val="24"/>
          <w:szCs w:val="24"/>
        </w:rPr>
        <w:t xml:space="preserve">that </w:t>
      </w:r>
      <w:r w:rsidR="00FF70F2">
        <w:rPr>
          <w:rFonts w:ascii="Times New Roman" w:hAnsi="Times New Roman" w:cs="Times New Roman"/>
          <w:sz w:val="24"/>
          <w:szCs w:val="24"/>
        </w:rPr>
        <w:t>supports this definition</w:t>
      </w:r>
      <w:r w:rsidR="00ED3344">
        <w:rPr>
          <w:rFonts w:ascii="Times New Roman" w:hAnsi="Times New Roman" w:cs="Times New Roman"/>
          <w:sz w:val="24"/>
          <w:szCs w:val="24"/>
        </w:rPr>
        <w:t xml:space="preserve"> and suggest an alternative interpretation</w:t>
      </w:r>
      <w:r w:rsidR="00FF70F2">
        <w:rPr>
          <w:rFonts w:ascii="Times New Roman" w:hAnsi="Times New Roman" w:cs="Times New Roman"/>
          <w:sz w:val="24"/>
          <w:szCs w:val="24"/>
        </w:rPr>
        <w:t>.</w:t>
      </w:r>
    </w:p>
    <w:p w:rsidR="004349ED" w:rsidRDefault="006C6CDB" w:rsidP="00883D75">
      <w:pPr>
        <w:spacing w:after="0" w:line="480" w:lineRule="auto"/>
        <w:ind w:firstLine="720"/>
        <w:contextualSpacing/>
        <w:rPr>
          <w:rFonts w:ascii="Times New Roman" w:hAnsi="Times New Roman" w:cs="Times New Roman"/>
          <w:sz w:val="24"/>
          <w:szCs w:val="24"/>
        </w:rPr>
      </w:pPr>
      <w:r w:rsidRPr="00A67CC0">
        <w:rPr>
          <w:rFonts w:ascii="Times New Roman" w:hAnsi="Times New Roman" w:cs="Times New Roman"/>
          <w:sz w:val="24"/>
          <w:szCs w:val="24"/>
        </w:rPr>
        <w:t>Other diverse informal definitions exist and influence experimental design.</w:t>
      </w:r>
      <w:r w:rsidR="00816C61" w:rsidRPr="00A67CC0">
        <w:rPr>
          <w:rFonts w:ascii="Times New Roman" w:hAnsi="Times New Roman" w:cs="Times New Roman"/>
          <w:sz w:val="24"/>
          <w:szCs w:val="24"/>
        </w:rPr>
        <w:t xml:space="preserve"> F</w:t>
      </w:r>
      <w:r w:rsidR="00446228">
        <w:rPr>
          <w:rFonts w:ascii="Times New Roman" w:hAnsi="Times New Roman" w:cs="Times New Roman"/>
          <w:sz w:val="24"/>
          <w:szCs w:val="24"/>
        </w:rPr>
        <w:t>or example, some researchers classify violent and nonviolent</w:t>
      </w:r>
      <w:r w:rsidR="00816C61" w:rsidRPr="00A67CC0">
        <w:rPr>
          <w:rFonts w:ascii="Times New Roman" w:hAnsi="Times New Roman" w:cs="Times New Roman"/>
          <w:sz w:val="24"/>
          <w:szCs w:val="24"/>
        </w:rPr>
        <w:t xml:space="preserve"> video games </w:t>
      </w:r>
      <w:r w:rsidR="00446228">
        <w:rPr>
          <w:rFonts w:ascii="Times New Roman" w:hAnsi="Times New Roman" w:cs="Times New Roman"/>
          <w:sz w:val="24"/>
          <w:szCs w:val="24"/>
        </w:rPr>
        <w:t>by their</w:t>
      </w:r>
      <w:r w:rsidR="00816C61" w:rsidRPr="00A67CC0">
        <w:rPr>
          <w:rFonts w:ascii="Times New Roman" w:hAnsi="Times New Roman" w:cs="Times New Roman"/>
          <w:sz w:val="24"/>
          <w:szCs w:val="24"/>
        </w:rPr>
        <w:t xml:space="preserve"> </w:t>
      </w:r>
      <w:r w:rsidR="005B4B86">
        <w:rPr>
          <w:rFonts w:ascii="Times New Roman" w:hAnsi="Times New Roman" w:cs="Times New Roman"/>
          <w:sz w:val="24"/>
          <w:szCs w:val="24"/>
        </w:rPr>
        <w:t>ratings from regulatory associations such as the Entertainment Software Rating Board (ESRB) or the Pan European Game Information Committee (PEGI)</w:t>
      </w:r>
      <w:r w:rsidR="00816C61" w:rsidRPr="00A67CC0">
        <w:rPr>
          <w:rFonts w:ascii="Times New Roman" w:hAnsi="Times New Roman" w:cs="Times New Roman"/>
          <w:sz w:val="24"/>
          <w:szCs w:val="24"/>
        </w:rPr>
        <w:t xml:space="preserve"> (</w:t>
      </w:r>
      <w:proofErr w:type="spellStart"/>
      <w:r w:rsidR="00816C61" w:rsidRPr="00A67CC0">
        <w:rPr>
          <w:rFonts w:ascii="Times New Roman" w:hAnsi="Times New Roman" w:cs="Times New Roman"/>
          <w:sz w:val="24"/>
          <w:szCs w:val="24"/>
        </w:rPr>
        <w:t>Engelhardt</w:t>
      </w:r>
      <w:proofErr w:type="spellEnd"/>
      <w:r w:rsidR="00816C61" w:rsidRPr="00A67CC0">
        <w:rPr>
          <w:rFonts w:ascii="Times New Roman" w:hAnsi="Times New Roman" w:cs="Times New Roman"/>
          <w:sz w:val="24"/>
          <w:szCs w:val="24"/>
        </w:rPr>
        <w:t>,</w:t>
      </w:r>
      <w:r w:rsidR="009E305B" w:rsidRPr="00A67CC0">
        <w:rPr>
          <w:rFonts w:ascii="Times New Roman" w:hAnsi="Times New Roman" w:cs="Times New Roman"/>
          <w:sz w:val="24"/>
          <w:szCs w:val="24"/>
        </w:rPr>
        <w:t xml:space="preserve"> </w:t>
      </w:r>
      <w:proofErr w:type="spellStart"/>
      <w:r w:rsidR="009E305B" w:rsidRPr="00A67CC0">
        <w:rPr>
          <w:rFonts w:ascii="Times New Roman" w:hAnsi="Times New Roman" w:cs="Times New Roman"/>
          <w:sz w:val="24"/>
          <w:szCs w:val="24"/>
        </w:rPr>
        <w:t>Bartholow</w:t>
      </w:r>
      <w:proofErr w:type="spellEnd"/>
      <w:r w:rsidR="009E305B" w:rsidRPr="00A67CC0">
        <w:rPr>
          <w:rFonts w:ascii="Times New Roman" w:hAnsi="Times New Roman" w:cs="Times New Roman"/>
          <w:sz w:val="24"/>
          <w:szCs w:val="24"/>
        </w:rPr>
        <w:t xml:space="preserve">, Kerr, &amp; Bushman, 2011; </w:t>
      </w:r>
      <w:proofErr w:type="spellStart"/>
      <w:r w:rsidR="009E305B" w:rsidRPr="00A67CC0">
        <w:rPr>
          <w:rFonts w:ascii="Times New Roman" w:hAnsi="Times New Roman" w:cs="Times New Roman"/>
          <w:sz w:val="24"/>
          <w:szCs w:val="24"/>
        </w:rPr>
        <w:t>Eng</w:t>
      </w:r>
      <w:r w:rsidR="009E305B" w:rsidRPr="006E1FE4">
        <w:rPr>
          <w:rFonts w:ascii="Times New Roman" w:hAnsi="Times New Roman" w:cs="Times New Roman"/>
          <w:sz w:val="24"/>
          <w:szCs w:val="24"/>
        </w:rPr>
        <w:t>elhardt</w:t>
      </w:r>
      <w:proofErr w:type="spellEnd"/>
      <w:r w:rsidR="009E305B" w:rsidRPr="006E1FE4">
        <w:rPr>
          <w:rFonts w:ascii="Times New Roman" w:hAnsi="Times New Roman" w:cs="Times New Roman"/>
          <w:sz w:val="24"/>
          <w:szCs w:val="24"/>
        </w:rPr>
        <w:t xml:space="preserve">, </w:t>
      </w:r>
      <w:proofErr w:type="spellStart"/>
      <w:r w:rsidR="009E305B" w:rsidRPr="006E1FE4">
        <w:rPr>
          <w:rFonts w:ascii="Times New Roman" w:hAnsi="Times New Roman" w:cs="Times New Roman"/>
          <w:sz w:val="24"/>
          <w:szCs w:val="24"/>
        </w:rPr>
        <w:t>Bartholow</w:t>
      </w:r>
      <w:proofErr w:type="spellEnd"/>
      <w:r w:rsidR="009E305B" w:rsidRPr="006E1FE4">
        <w:rPr>
          <w:rFonts w:ascii="Times New Roman" w:hAnsi="Times New Roman" w:cs="Times New Roman"/>
          <w:sz w:val="24"/>
          <w:szCs w:val="24"/>
        </w:rPr>
        <w:t>, &amp; Saults, 2011</w:t>
      </w:r>
      <w:r w:rsidR="006F6080">
        <w:rPr>
          <w:rFonts w:ascii="Times New Roman" w:hAnsi="Times New Roman" w:cs="Times New Roman"/>
          <w:sz w:val="24"/>
          <w:szCs w:val="24"/>
        </w:rPr>
        <w:t>; Whitaker &amp; Bushman, 2012</w:t>
      </w:r>
      <w:r w:rsidR="00816C61" w:rsidRPr="006E1FE4">
        <w:rPr>
          <w:rFonts w:ascii="Times New Roman" w:hAnsi="Times New Roman" w:cs="Times New Roman"/>
          <w:sz w:val="24"/>
          <w:szCs w:val="24"/>
        </w:rPr>
        <w:t>). Other researchers use games which are perceived by subject</w:t>
      </w:r>
      <w:r w:rsidR="009E305B" w:rsidRPr="006E1FE4">
        <w:rPr>
          <w:rFonts w:ascii="Times New Roman" w:hAnsi="Times New Roman" w:cs="Times New Roman"/>
          <w:sz w:val="24"/>
          <w:szCs w:val="24"/>
        </w:rPr>
        <w:t xml:space="preserve">s as being </w:t>
      </w:r>
      <w:r w:rsidR="00446228">
        <w:rPr>
          <w:rFonts w:ascii="Times New Roman" w:hAnsi="Times New Roman" w:cs="Times New Roman"/>
          <w:sz w:val="24"/>
          <w:szCs w:val="24"/>
        </w:rPr>
        <w:t xml:space="preserve">more or </w:t>
      </w:r>
      <w:r w:rsidR="009E305B" w:rsidRPr="006E1FE4">
        <w:rPr>
          <w:rFonts w:ascii="Times New Roman" w:hAnsi="Times New Roman" w:cs="Times New Roman"/>
          <w:sz w:val="24"/>
          <w:szCs w:val="24"/>
        </w:rPr>
        <w:t>less violent (</w:t>
      </w:r>
      <w:proofErr w:type="spellStart"/>
      <w:r w:rsidR="009E305B" w:rsidRPr="006E1FE4">
        <w:rPr>
          <w:rFonts w:ascii="Times New Roman" w:hAnsi="Times New Roman" w:cs="Times New Roman"/>
          <w:sz w:val="24"/>
          <w:szCs w:val="24"/>
        </w:rPr>
        <w:t>Konijn</w:t>
      </w:r>
      <w:proofErr w:type="spellEnd"/>
      <w:r w:rsidR="005B2473">
        <w:rPr>
          <w:rFonts w:ascii="Times New Roman" w:hAnsi="Times New Roman" w:cs="Times New Roman"/>
          <w:sz w:val="24"/>
          <w:szCs w:val="24"/>
        </w:rPr>
        <w:t xml:space="preserve"> et al.</w:t>
      </w:r>
      <w:r w:rsidR="009E305B" w:rsidRPr="006E1FE4">
        <w:rPr>
          <w:rFonts w:ascii="Times New Roman" w:hAnsi="Times New Roman" w:cs="Times New Roman"/>
          <w:sz w:val="24"/>
          <w:szCs w:val="24"/>
        </w:rPr>
        <w:t xml:space="preserve">, 2007) </w:t>
      </w:r>
      <w:r w:rsidR="005B2473">
        <w:rPr>
          <w:rFonts w:ascii="Times New Roman" w:hAnsi="Times New Roman" w:cs="Times New Roman"/>
          <w:sz w:val="24"/>
          <w:szCs w:val="24"/>
        </w:rPr>
        <w:t xml:space="preserve">which implicitly embraces laypeople’s perceptions </w:t>
      </w:r>
      <w:r w:rsidR="00816C61" w:rsidRPr="006E1FE4">
        <w:rPr>
          <w:rFonts w:ascii="Times New Roman" w:hAnsi="Times New Roman" w:cs="Times New Roman"/>
          <w:sz w:val="24"/>
          <w:szCs w:val="24"/>
        </w:rPr>
        <w:t xml:space="preserve">of </w:t>
      </w:r>
      <w:r w:rsidR="00433E6E">
        <w:rPr>
          <w:rFonts w:ascii="Times New Roman" w:hAnsi="Times New Roman" w:cs="Times New Roman"/>
          <w:sz w:val="24"/>
          <w:szCs w:val="24"/>
        </w:rPr>
        <w:t xml:space="preserve">media </w:t>
      </w:r>
      <w:r w:rsidR="00816C61" w:rsidRPr="006E1FE4">
        <w:rPr>
          <w:rFonts w:ascii="Times New Roman" w:hAnsi="Times New Roman" w:cs="Times New Roman"/>
          <w:sz w:val="24"/>
          <w:szCs w:val="24"/>
        </w:rPr>
        <w:t xml:space="preserve">violence. </w:t>
      </w:r>
      <w:r w:rsidR="005B2473">
        <w:rPr>
          <w:rFonts w:ascii="Times New Roman" w:hAnsi="Times New Roman" w:cs="Times New Roman"/>
          <w:sz w:val="24"/>
          <w:szCs w:val="24"/>
        </w:rPr>
        <w:t>Lay perceptions</w:t>
      </w:r>
      <w:r w:rsidR="00816C61" w:rsidRPr="006E1FE4">
        <w:rPr>
          <w:rFonts w:ascii="Times New Roman" w:hAnsi="Times New Roman" w:cs="Times New Roman"/>
          <w:sz w:val="24"/>
          <w:szCs w:val="24"/>
        </w:rPr>
        <w:t xml:space="preserve"> of </w:t>
      </w:r>
      <w:r w:rsidR="00433E6E">
        <w:rPr>
          <w:rFonts w:ascii="Times New Roman" w:hAnsi="Times New Roman" w:cs="Times New Roman"/>
          <w:sz w:val="24"/>
          <w:szCs w:val="24"/>
        </w:rPr>
        <w:t xml:space="preserve">media </w:t>
      </w:r>
      <w:r w:rsidR="00816C61" w:rsidRPr="006E1FE4">
        <w:rPr>
          <w:rFonts w:ascii="Times New Roman" w:hAnsi="Times New Roman" w:cs="Times New Roman"/>
          <w:sz w:val="24"/>
          <w:szCs w:val="24"/>
        </w:rPr>
        <w:t xml:space="preserve">violence seem to be chiefly </w:t>
      </w:r>
      <w:r w:rsidR="004662B2" w:rsidRPr="006E1FE4">
        <w:rPr>
          <w:rFonts w:ascii="Times New Roman" w:hAnsi="Times New Roman" w:cs="Times New Roman"/>
          <w:sz w:val="24"/>
          <w:szCs w:val="24"/>
        </w:rPr>
        <w:t>reliant upon the explicitness or graphicness of violen</w:t>
      </w:r>
      <w:r w:rsidR="009E305B" w:rsidRPr="006E1FE4">
        <w:rPr>
          <w:rFonts w:ascii="Times New Roman" w:hAnsi="Times New Roman" w:cs="Times New Roman"/>
          <w:sz w:val="24"/>
          <w:szCs w:val="24"/>
        </w:rPr>
        <w:t xml:space="preserve">t acts (Potter &amp; </w:t>
      </w:r>
      <w:proofErr w:type="spellStart"/>
      <w:r w:rsidR="009E305B" w:rsidRPr="006E1FE4">
        <w:rPr>
          <w:rFonts w:ascii="Times New Roman" w:hAnsi="Times New Roman" w:cs="Times New Roman"/>
          <w:sz w:val="24"/>
          <w:szCs w:val="24"/>
        </w:rPr>
        <w:t>Tomasello</w:t>
      </w:r>
      <w:proofErr w:type="spellEnd"/>
      <w:r w:rsidR="009E305B" w:rsidRPr="006E1FE4">
        <w:rPr>
          <w:rFonts w:ascii="Times New Roman" w:hAnsi="Times New Roman" w:cs="Times New Roman"/>
          <w:sz w:val="24"/>
          <w:szCs w:val="24"/>
        </w:rPr>
        <w:t>, 2003</w:t>
      </w:r>
      <w:r w:rsidR="004662B2" w:rsidRPr="006E1FE4">
        <w:rPr>
          <w:rFonts w:ascii="Times New Roman" w:hAnsi="Times New Roman" w:cs="Times New Roman"/>
          <w:sz w:val="24"/>
          <w:szCs w:val="24"/>
        </w:rPr>
        <w:t xml:space="preserve">), a definition often deliberately rejected by </w:t>
      </w:r>
      <w:r w:rsidR="0033091F">
        <w:rPr>
          <w:rFonts w:ascii="Times New Roman" w:hAnsi="Times New Roman" w:cs="Times New Roman"/>
          <w:sz w:val="24"/>
          <w:szCs w:val="24"/>
        </w:rPr>
        <w:t xml:space="preserve">other </w:t>
      </w:r>
      <w:r w:rsidR="004662B2" w:rsidRPr="006E1FE4">
        <w:rPr>
          <w:rFonts w:ascii="Times New Roman" w:hAnsi="Times New Roman" w:cs="Times New Roman"/>
          <w:sz w:val="24"/>
          <w:szCs w:val="24"/>
        </w:rPr>
        <w:t>violent media researchers</w:t>
      </w:r>
      <w:r w:rsidR="00D44F92">
        <w:rPr>
          <w:rFonts w:ascii="Times New Roman" w:hAnsi="Times New Roman" w:cs="Times New Roman"/>
          <w:sz w:val="24"/>
          <w:szCs w:val="24"/>
        </w:rPr>
        <w:t>, as above</w:t>
      </w:r>
      <w:r w:rsidR="004662B2"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w:t>
      </w:r>
    </w:p>
    <w:p w:rsidR="00097615" w:rsidRDefault="00252244" w:rsidP="0011563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Problems caused by </w:t>
      </w:r>
      <w:r w:rsidR="00F808DA">
        <w:rPr>
          <w:rFonts w:ascii="Times New Roman" w:hAnsi="Times New Roman" w:cs="Times New Roman"/>
          <w:b/>
          <w:sz w:val="24"/>
          <w:szCs w:val="24"/>
        </w:rPr>
        <w:t>the imprecise</w:t>
      </w:r>
      <w:r>
        <w:rPr>
          <w:rFonts w:ascii="Times New Roman" w:hAnsi="Times New Roman" w:cs="Times New Roman"/>
          <w:b/>
          <w:sz w:val="24"/>
          <w:szCs w:val="24"/>
        </w:rPr>
        <w:t xml:space="preserve"> definition. </w:t>
      </w:r>
      <w:r w:rsidR="00433E6E">
        <w:rPr>
          <w:rFonts w:ascii="Times New Roman" w:hAnsi="Times New Roman" w:cs="Times New Roman"/>
          <w:sz w:val="24"/>
          <w:szCs w:val="24"/>
        </w:rPr>
        <w:t>Clear and consistent definitions of aggressive behavior, violent behavior, and media violence are important because they inform study design a</w:t>
      </w:r>
      <w:r w:rsidR="00C54B0C">
        <w:rPr>
          <w:rFonts w:ascii="Times New Roman" w:hAnsi="Times New Roman" w:cs="Times New Roman"/>
          <w:sz w:val="24"/>
          <w:szCs w:val="24"/>
        </w:rPr>
        <w:t xml:space="preserve">nd meta-analytic criteria. Insufficient and inconsistent definitions can instead complicate and research progress. </w:t>
      </w:r>
      <w:r w:rsidR="00BA6F5C">
        <w:rPr>
          <w:rFonts w:ascii="Times New Roman" w:hAnsi="Times New Roman" w:cs="Times New Roman"/>
          <w:sz w:val="24"/>
          <w:szCs w:val="24"/>
        </w:rPr>
        <w:t xml:space="preserve">One such complication </w:t>
      </w:r>
      <w:r w:rsidR="00C54B0C">
        <w:rPr>
          <w:rFonts w:ascii="Times New Roman" w:hAnsi="Times New Roman" w:cs="Times New Roman"/>
          <w:sz w:val="24"/>
          <w:szCs w:val="24"/>
        </w:rPr>
        <w:t xml:space="preserve">is found in </w:t>
      </w:r>
      <w:r w:rsidR="00C901F4">
        <w:rPr>
          <w:rFonts w:ascii="Times New Roman" w:hAnsi="Times New Roman" w:cs="Times New Roman"/>
          <w:sz w:val="24"/>
          <w:szCs w:val="24"/>
        </w:rPr>
        <w:t>recent meta-analytic work</w:t>
      </w:r>
      <w:r w:rsidR="00BA6F5C">
        <w:rPr>
          <w:rFonts w:ascii="Times New Roman" w:hAnsi="Times New Roman" w:cs="Times New Roman"/>
          <w:sz w:val="24"/>
          <w:szCs w:val="24"/>
        </w:rPr>
        <w:t>,</w:t>
      </w:r>
      <w:r w:rsidR="00C901F4">
        <w:rPr>
          <w:rFonts w:ascii="Times New Roman" w:hAnsi="Times New Roman" w:cs="Times New Roman"/>
          <w:sz w:val="24"/>
          <w:szCs w:val="24"/>
        </w:rPr>
        <w:t xml:space="preserve"> in which </w:t>
      </w:r>
      <w:r w:rsidR="004B0D5B" w:rsidRPr="006E1FE4">
        <w:rPr>
          <w:rFonts w:ascii="Times New Roman" w:hAnsi="Times New Roman" w:cs="Times New Roman"/>
          <w:sz w:val="24"/>
          <w:szCs w:val="24"/>
        </w:rPr>
        <w:t xml:space="preserve">some studies </w:t>
      </w:r>
      <w:r w:rsidR="009E6929">
        <w:rPr>
          <w:rFonts w:ascii="Times New Roman" w:hAnsi="Times New Roman" w:cs="Times New Roman"/>
          <w:sz w:val="24"/>
          <w:szCs w:val="24"/>
        </w:rPr>
        <w:t>using</w:t>
      </w:r>
      <w:r w:rsidR="004B0D5B" w:rsidRPr="006E1FE4">
        <w:rPr>
          <w:rFonts w:ascii="Times New Roman" w:hAnsi="Times New Roman" w:cs="Times New Roman"/>
          <w:sz w:val="24"/>
          <w:szCs w:val="24"/>
        </w:rPr>
        <w:t xml:space="preserve"> E</w:t>
      </w:r>
      <w:r w:rsidR="007001AC">
        <w:rPr>
          <w:rFonts w:ascii="Times New Roman" w:hAnsi="Times New Roman" w:cs="Times New Roman"/>
          <w:sz w:val="24"/>
          <w:szCs w:val="24"/>
        </w:rPr>
        <w:t>-for-Everyone</w:t>
      </w:r>
      <w:r w:rsidR="004B0D5B" w:rsidRPr="006E1FE4">
        <w:rPr>
          <w:rFonts w:ascii="Times New Roman" w:hAnsi="Times New Roman" w:cs="Times New Roman"/>
          <w:sz w:val="24"/>
          <w:szCs w:val="24"/>
        </w:rPr>
        <w:t>-rated games</w:t>
      </w:r>
      <w:r w:rsidR="005B2473">
        <w:rPr>
          <w:rFonts w:ascii="Times New Roman" w:hAnsi="Times New Roman" w:cs="Times New Roman"/>
          <w:sz w:val="24"/>
          <w:szCs w:val="24"/>
        </w:rPr>
        <w:t xml:space="preserve"> in nonviolent game control conditions</w:t>
      </w:r>
      <w:r w:rsidR="004B0D5B" w:rsidRPr="006E1FE4">
        <w:rPr>
          <w:rFonts w:ascii="Times New Roman" w:hAnsi="Times New Roman" w:cs="Times New Roman"/>
          <w:sz w:val="24"/>
          <w:szCs w:val="24"/>
        </w:rPr>
        <w:t xml:space="preserve"> (</w:t>
      </w:r>
      <w:r w:rsidR="004B0D5B" w:rsidRPr="006E1FE4">
        <w:rPr>
          <w:rFonts w:ascii="Times New Roman" w:hAnsi="Times New Roman" w:cs="Times New Roman"/>
          <w:i/>
          <w:sz w:val="24"/>
          <w:szCs w:val="24"/>
        </w:rPr>
        <w:t>Sonic</w:t>
      </w:r>
      <w:r w:rsidR="00115631" w:rsidRPr="006E1FE4">
        <w:rPr>
          <w:rFonts w:ascii="Times New Roman" w:hAnsi="Times New Roman" w:cs="Times New Roman"/>
          <w:i/>
          <w:sz w:val="24"/>
          <w:szCs w:val="24"/>
        </w:rPr>
        <w:t xml:space="preserve"> the Hedgehog</w:t>
      </w:r>
      <w:r w:rsidR="004B0D5B" w:rsidRPr="006E1FE4">
        <w:rPr>
          <w:rFonts w:ascii="Times New Roman" w:hAnsi="Times New Roman" w:cs="Times New Roman"/>
          <w:i/>
          <w:sz w:val="24"/>
          <w:szCs w:val="24"/>
        </w:rPr>
        <w:t>, Moto Racer, Croc</w:t>
      </w:r>
      <w:r w:rsidR="00115631" w:rsidRPr="006E1FE4">
        <w:rPr>
          <w:rFonts w:ascii="Times New Roman" w:hAnsi="Times New Roman" w:cs="Times New Roman"/>
          <w:i/>
          <w:sz w:val="24"/>
          <w:szCs w:val="24"/>
        </w:rPr>
        <w:t>, Crash Bandicoot</w:t>
      </w:r>
      <w:r w:rsidR="008D7800">
        <w:rPr>
          <w:rFonts w:ascii="Times New Roman" w:hAnsi="Times New Roman" w:cs="Times New Roman"/>
          <w:i/>
          <w:sz w:val="24"/>
          <w:szCs w:val="24"/>
        </w:rPr>
        <w:t>;</w:t>
      </w:r>
      <w:r w:rsidR="00EB0421">
        <w:rPr>
          <w:rFonts w:ascii="Times New Roman" w:hAnsi="Times New Roman" w:cs="Times New Roman"/>
          <w:i/>
          <w:sz w:val="24"/>
          <w:szCs w:val="24"/>
        </w:rPr>
        <w:t xml:space="preserve"> </w:t>
      </w:r>
      <w:r w:rsidR="005B2473">
        <w:rPr>
          <w:rFonts w:ascii="Times New Roman" w:hAnsi="Times New Roman" w:cs="Times New Roman"/>
          <w:sz w:val="24"/>
          <w:szCs w:val="24"/>
        </w:rPr>
        <w:t xml:space="preserve">Brooks, 2000; </w:t>
      </w:r>
      <w:r>
        <w:rPr>
          <w:rFonts w:ascii="Times New Roman" w:hAnsi="Times New Roman" w:cs="Times New Roman"/>
          <w:sz w:val="24"/>
          <w:szCs w:val="24"/>
        </w:rPr>
        <w:t>Funk, Buchm</w:t>
      </w:r>
      <w:r w:rsidR="008D7800">
        <w:rPr>
          <w:rFonts w:ascii="Times New Roman" w:hAnsi="Times New Roman" w:cs="Times New Roman"/>
          <w:sz w:val="24"/>
          <w:szCs w:val="24"/>
        </w:rPr>
        <w:t>a</w:t>
      </w:r>
      <w:r>
        <w:rPr>
          <w:rFonts w:ascii="Times New Roman" w:hAnsi="Times New Roman" w:cs="Times New Roman"/>
          <w:sz w:val="24"/>
          <w:szCs w:val="24"/>
        </w:rPr>
        <w:t>n</w:t>
      </w:r>
      <w:r w:rsidR="008D7800">
        <w:rPr>
          <w:rFonts w:ascii="Times New Roman" w:hAnsi="Times New Roman" w:cs="Times New Roman"/>
          <w:sz w:val="24"/>
          <w:szCs w:val="24"/>
        </w:rPr>
        <w:t xml:space="preserve">, Jenks, &amp; </w:t>
      </w:r>
      <w:proofErr w:type="spellStart"/>
      <w:r w:rsidR="008D7800">
        <w:rPr>
          <w:rFonts w:ascii="Times New Roman" w:hAnsi="Times New Roman" w:cs="Times New Roman"/>
          <w:sz w:val="24"/>
          <w:szCs w:val="24"/>
        </w:rPr>
        <w:t>Bechtoldt</w:t>
      </w:r>
      <w:proofErr w:type="spellEnd"/>
      <w:r w:rsidR="008D7800">
        <w:rPr>
          <w:rFonts w:ascii="Times New Roman" w:hAnsi="Times New Roman" w:cs="Times New Roman"/>
          <w:sz w:val="24"/>
          <w:szCs w:val="24"/>
        </w:rPr>
        <w:t xml:space="preserve">, 2003; </w:t>
      </w:r>
      <w:proofErr w:type="spellStart"/>
      <w:r w:rsidR="008D7800">
        <w:rPr>
          <w:rFonts w:ascii="Times New Roman" w:hAnsi="Times New Roman" w:cs="Times New Roman"/>
          <w:sz w:val="24"/>
          <w:szCs w:val="24"/>
        </w:rPr>
        <w:t>Polman</w:t>
      </w:r>
      <w:proofErr w:type="spellEnd"/>
      <w:r w:rsidR="008D7800">
        <w:rPr>
          <w:rFonts w:ascii="Times New Roman" w:hAnsi="Times New Roman" w:cs="Times New Roman"/>
          <w:sz w:val="24"/>
          <w:szCs w:val="24"/>
        </w:rPr>
        <w:t xml:space="preserve">, de Castro, &amp; van </w:t>
      </w:r>
      <w:proofErr w:type="spellStart"/>
      <w:r w:rsidR="008D7800">
        <w:rPr>
          <w:rFonts w:ascii="Times New Roman" w:hAnsi="Times New Roman" w:cs="Times New Roman"/>
          <w:sz w:val="24"/>
          <w:szCs w:val="24"/>
        </w:rPr>
        <w:t>Aken</w:t>
      </w:r>
      <w:proofErr w:type="spellEnd"/>
      <w:r w:rsidR="008D7800">
        <w:rPr>
          <w:rFonts w:ascii="Times New Roman" w:hAnsi="Times New Roman" w:cs="Times New Roman"/>
          <w:sz w:val="24"/>
          <w:szCs w:val="24"/>
        </w:rPr>
        <w:t xml:space="preserve">, 2008; </w:t>
      </w:r>
      <w:proofErr w:type="spellStart"/>
      <w:r w:rsidR="008D7800">
        <w:rPr>
          <w:rFonts w:ascii="Times New Roman" w:hAnsi="Times New Roman" w:cs="Times New Roman"/>
          <w:sz w:val="24"/>
          <w:szCs w:val="24"/>
        </w:rPr>
        <w:t>S</w:t>
      </w:r>
      <w:r w:rsidR="00B927F5">
        <w:rPr>
          <w:rFonts w:ascii="Times New Roman" w:hAnsi="Times New Roman" w:cs="Times New Roman"/>
          <w:sz w:val="24"/>
          <w:szCs w:val="24"/>
        </w:rPr>
        <w:t>t</w:t>
      </w:r>
      <w:r w:rsidR="008D7800">
        <w:rPr>
          <w:rFonts w:ascii="Times New Roman" w:hAnsi="Times New Roman" w:cs="Times New Roman"/>
          <w:sz w:val="24"/>
          <w:szCs w:val="24"/>
        </w:rPr>
        <w:t>aude</w:t>
      </w:r>
      <w:proofErr w:type="spellEnd"/>
      <w:r w:rsidR="008D7800">
        <w:rPr>
          <w:rFonts w:ascii="Times New Roman" w:hAnsi="Times New Roman" w:cs="Times New Roman"/>
          <w:sz w:val="24"/>
          <w:szCs w:val="24"/>
        </w:rPr>
        <w:t xml:space="preserve">-Müller, </w:t>
      </w:r>
      <w:proofErr w:type="spellStart"/>
      <w:r w:rsidR="008D7800">
        <w:rPr>
          <w:rFonts w:ascii="Times New Roman" w:hAnsi="Times New Roman" w:cs="Times New Roman"/>
          <w:sz w:val="24"/>
          <w:szCs w:val="24"/>
        </w:rPr>
        <w:t>Bliesener</w:t>
      </w:r>
      <w:proofErr w:type="spellEnd"/>
      <w:r w:rsidR="008D7800">
        <w:rPr>
          <w:rFonts w:ascii="Times New Roman" w:hAnsi="Times New Roman" w:cs="Times New Roman"/>
          <w:sz w:val="24"/>
          <w:szCs w:val="24"/>
        </w:rPr>
        <w:t xml:space="preserve">, &amp; </w:t>
      </w:r>
      <w:proofErr w:type="spellStart"/>
      <w:r w:rsidR="008D7800">
        <w:rPr>
          <w:rFonts w:ascii="Times New Roman" w:hAnsi="Times New Roman" w:cs="Times New Roman"/>
          <w:sz w:val="24"/>
          <w:szCs w:val="24"/>
        </w:rPr>
        <w:t>Luthman</w:t>
      </w:r>
      <w:proofErr w:type="spellEnd"/>
      <w:r w:rsidR="008D7800">
        <w:rPr>
          <w:rFonts w:ascii="Times New Roman" w:hAnsi="Times New Roman" w:cs="Times New Roman"/>
          <w:sz w:val="24"/>
          <w:szCs w:val="24"/>
        </w:rPr>
        <w:t>, 2008</w:t>
      </w:r>
      <w:r w:rsidR="004B0D5B" w:rsidRPr="00BA6F5C">
        <w:rPr>
          <w:rFonts w:ascii="Times New Roman" w:hAnsi="Times New Roman" w:cs="Times New Roman"/>
          <w:sz w:val="24"/>
          <w:szCs w:val="24"/>
        </w:rPr>
        <w:t>)</w:t>
      </w:r>
      <w:r w:rsidR="00096721" w:rsidRPr="00096721">
        <w:rPr>
          <w:rFonts w:ascii="Times New Roman" w:hAnsi="Times New Roman"/>
          <w:sz w:val="24"/>
        </w:rPr>
        <w:t xml:space="preserve"> </w:t>
      </w:r>
      <w:r w:rsidR="00C901F4">
        <w:rPr>
          <w:rFonts w:ascii="Times New Roman" w:hAnsi="Times New Roman" w:cs="Times New Roman"/>
          <w:sz w:val="24"/>
          <w:szCs w:val="24"/>
        </w:rPr>
        <w:t xml:space="preserve">have been </w:t>
      </w:r>
      <w:r w:rsidR="004B0D5B" w:rsidRPr="006E1FE4">
        <w:rPr>
          <w:rFonts w:ascii="Times New Roman" w:hAnsi="Times New Roman" w:cs="Times New Roman"/>
          <w:sz w:val="24"/>
          <w:szCs w:val="24"/>
        </w:rPr>
        <w:t xml:space="preserve">excluded from </w:t>
      </w:r>
      <w:r w:rsidR="00EA10F5">
        <w:rPr>
          <w:rFonts w:ascii="Times New Roman" w:hAnsi="Times New Roman" w:cs="Times New Roman"/>
          <w:sz w:val="24"/>
          <w:szCs w:val="24"/>
        </w:rPr>
        <w:t xml:space="preserve">“best-practices” studies </w:t>
      </w:r>
      <w:r w:rsidR="004B0D5B" w:rsidRPr="006E1FE4">
        <w:rPr>
          <w:rFonts w:ascii="Times New Roman" w:hAnsi="Times New Roman" w:cs="Times New Roman"/>
          <w:sz w:val="24"/>
          <w:szCs w:val="24"/>
        </w:rPr>
        <w:t>(Anderson et al</w:t>
      </w:r>
      <w:r w:rsidR="009E305B" w:rsidRPr="006E1FE4">
        <w:rPr>
          <w:rFonts w:ascii="Times New Roman" w:hAnsi="Times New Roman" w:cs="Times New Roman"/>
          <w:sz w:val="24"/>
          <w:szCs w:val="24"/>
        </w:rPr>
        <w:t>.,</w:t>
      </w:r>
      <w:r w:rsidR="00F45F08">
        <w:rPr>
          <w:rFonts w:ascii="Times New Roman" w:hAnsi="Times New Roman" w:cs="Times New Roman"/>
          <w:sz w:val="24"/>
          <w:szCs w:val="24"/>
        </w:rPr>
        <w:t xml:space="preserve"> 2010)</w:t>
      </w:r>
      <w:r w:rsidR="00C54B0C">
        <w:rPr>
          <w:rFonts w:ascii="Times New Roman" w:hAnsi="Times New Roman" w:cs="Times New Roman"/>
          <w:sz w:val="24"/>
          <w:szCs w:val="24"/>
        </w:rPr>
        <w:t>,</w:t>
      </w:r>
      <w:r w:rsidR="004B0D5B" w:rsidRPr="006E1FE4">
        <w:rPr>
          <w:rFonts w:ascii="Times New Roman" w:hAnsi="Times New Roman" w:cs="Times New Roman"/>
          <w:sz w:val="24"/>
          <w:szCs w:val="24"/>
        </w:rPr>
        <w:t xml:space="preserve"> </w:t>
      </w:r>
      <w:r w:rsidR="00F45F08">
        <w:rPr>
          <w:rFonts w:ascii="Times New Roman" w:hAnsi="Times New Roman" w:cs="Times New Roman"/>
          <w:sz w:val="24"/>
          <w:szCs w:val="24"/>
        </w:rPr>
        <w:t>under the</w:t>
      </w:r>
      <w:r w:rsidR="00A31D34">
        <w:rPr>
          <w:rFonts w:ascii="Times New Roman" w:hAnsi="Times New Roman" w:cs="Times New Roman"/>
          <w:sz w:val="24"/>
          <w:szCs w:val="24"/>
        </w:rPr>
        <w:t xml:space="preserve"> argument </w:t>
      </w:r>
      <w:r w:rsidR="00EA10F5">
        <w:rPr>
          <w:rFonts w:ascii="Times New Roman" w:hAnsi="Times New Roman" w:cs="Times New Roman"/>
          <w:sz w:val="24"/>
          <w:szCs w:val="24"/>
        </w:rPr>
        <w:t xml:space="preserve">that these games contain considerable </w:t>
      </w:r>
      <w:r w:rsidR="00096721" w:rsidRPr="00096721">
        <w:rPr>
          <w:rFonts w:ascii="Times New Roman" w:hAnsi="Times New Roman"/>
          <w:sz w:val="24"/>
        </w:rPr>
        <w:t>media violence</w:t>
      </w:r>
      <w:r w:rsidR="00EA10F5">
        <w:rPr>
          <w:rFonts w:ascii="Times New Roman" w:hAnsi="Times New Roman" w:cs="Times New Roman"/>
          <w:sz w:val="24"/>
          <w:szCs w:val="24"/>
        </w:rPr>
        <w:t xml:space="preserve"> and are not an appropriate control condition</w:t>
      </w:r>
      <w:r w:rsidR="00A943DD">
        <w:rPr>
          <w:rFonts w:ascii="Times New Roman" w:hAnsi="Times New Roman" w:cs="Times New Roman"/>
          <w:sz w:val="24"/>
          <w:szCs w:val="24"/>
        </w:rPr>
        <w:t xml:space="preserve">. </w:t>
      </w:r>
      <w:r w:rsidR="00DE3652">
        <w:rPr>
          <w:rFonts w:ascii="Times New Roman" w:hAnsi="Times New Roman" w:cs="Times New Roman"/>
          <w:sz w:val="24"/>
          <w:szCs w:val="24"/>
        </w:rPr>
        <w:t xml:space="preserve">Even in the case that </w:t>
      </w:r>
      <w:r w:rsidR="005B2473">
        <w:rPr>
          <w:rFonts w:ascii="Times New Roman" w:hAnsi="Times New Roman" w:cs="Times New Roman"/>
          <w:sz w:val="24"/>
          <w:szCs w:val="24"/>
        </w:rPr>
        <w:t>these</w:t>
      </w:r>
      <w:r w:rsidR="00DE3652">
        <w:rPr>
          <w:rFonts w:ascii="Times New Roman" w:hAnsi="Times New Roman" w:cs="Times New Roman"/>
          <w:sz w:val="24"/>
          <w:szCs w:val="24"/>
        </w:rPr>
        <w:t xml:space="preserve"> g</w:t>
      </w:r>
      <w:r w:rsidR="005B2473">
        <w:rPr>
          <w:rFonts w:ascii="Times New Roman" w:hAnsi="Times New Roman" w:cs="Times New Roman"/>
          <w:sz w:val="24"/>
          <w:szCs w:val="24"/>
        </w:rPr>
        <w:t>ames are considered to contain aggression or even mild violence</w:t>
      </w:r>
      <w:r w:rsidR="00DE3652">
        <w:rPr>
          <w:rFonts w:ascii="Times New Roman" w:hAnsi="Times New Roman" w:cs="Times New Roman"/>
          <w:sz w:val="24"/>
          <w:szCs w:val="24"/>
        </w:rPr>
        <w:t xml:space="preserve">, this </w:t>
      </w:r>
      <w:r w:rsidR="00115631" w:rsidRPr="006E1FE4">
        <w:rPr>
          <w:rFonts w:ascii="Times New Roman" w:hAnsi="Times New Roman" w:cs="Times New Roman"/>
          <w:sz w:val="24"/>
          <w:szCs w:val="24"/>
        </w:rPr>
        <w:t xml:space="preserve">practice </w:t>
      </w:r>
      <w:r w:rsidR="00DE3652">
        <w:rPr>
          <w:rFonts w:ascii="Times New Roman" w:hAnsi="Times New Roman" w:cs="Times New Roman"/>
          <w:sz w:val="24"/>
          <w:szCs w:val="24"/>
        </w:rPr>
        <w:t>of dichotomization assumes</w:t>
      </w:r>
      <w:r w:rsidR="00115631" w:rsidRPr="006E1FE4">
        <w:rPr>
          <w:rFonts w:ascii="Times New Roman" w:hAnsi="Times New Roman" w:cs="Times New Roman"/>
          <w:sz w:val="24"/>
          <w:szCs w:val="24"/>
        </w:rPr>
        <w:t xml:space="preserve"> that E-rated games involving character-to-character attempted harm </w:t>
      </w:r>
      <w:r w:rsidR="00B9749B">
        <w:rPr>
          <w:rFonts w:ascii="Times New Roman" w:hAnsi="Times New Roman" w:cs="Times New Roman"/>
          <w:sz w:val="24"/>
          <w:szCs w:val="24"/>
        </w:rPr>
        <w:t>are</w:t>
      </w:r>
      <w:r w:rsidR="00FF70F2">
        <w:rPr>
          <w:rFonts w:ascii="Times New Roman" w:hAnsi="Times New Roman" w:cs="Times New Roman"/>
          <w:sz w:val="24"/>
          <w:szCs w:val="24"/>
        </w:rPr>
        <w:t xml:space="preserve"> as harmful as M-</w:t>
      </w:r>
      <w:r w:rsidR="007001AC">
        <w:rPr>
          <w:rFonts w:ascii="Times New Roman" w:hAnsi="Times New Roman" w:cs="Times New Roman"/>
          <w:sz w:val="24"/>
          <w:szCs w:val="24"/>
        </w:rPr>
        <w:t>for-Mature-</w:t>
      </w:r>
      <w:r w:rsidR="00FF70F2">
        <w:rPr>
          <w:rFonts w:ascii="Times New Roman" w:hAnsi="Times New Roman" w:cs="Times New Roman"/>
          <w:sz w:val="24"/>
          <w:szCs w:val="24"/>
        </w:rPr>
        <w:t>rated violent games</w:t>
      </w:r>
      <w:r w:rsidR="00DE3652">
        <w:rPr>
          <w:rFonts w:ascii="Times New Roman" w:hAnsi="Times New Roman" w:cs="Times New Roman"/>
          <w:sz w:val="24"/>
          <w:szCs w:val="24"/>
        </w:rPr>
        <w:t xml:space="preserve">, a bold claim </w:t>
      </w:r>
      <w:r w:rsidR="00C901F4">
        <w:rPr>
          <w:rFonts w:ascii="Times New Roman" w:hAnsi="Times New Roman" w:cs="Times New Roman"/>
          <w:sz w:val="24"/>
          <w:szCs w:val="24"/>
        </w:rPr>
        <w:t xml:space="preserve">that </w:t>
      </w:r>
      <w:r w:rsidR="00DE3652">
        <w:rPr>
          <w:rFonts w:ascii="Times New Roman" w:hAnsi="Times New Roman" w:cs="Times New Roman"/>
          <w:sz w:val="24"/>
          <w:szCs w:val="24"/>
        </w:rPr>
        <w:t xml:space="preserve">would </w:t>
      </w:r>
      <w:r w:rsidR="00C901F4">
        <w:rPr>
          <w:rFonts w:ascii="Times New Roman" w:hAnsi="Times New Roman" w:cs="Times New Roman"/>
          <w:sz w:val="24"/>
          <w:szCs w:val="24"/>
        </w:rPr>
        <w:t xml:space="preserve">seem to require firm </w:t>
      </w:r>
      <w:r w:rsidR="00DE3652">
        <w:rPr>
          <w:rFonts w:ascii="Times New Roman" w:hAnsi="Times New Roman" w:cs="Times New Roman"/>
          <w:sz w:val="24"/>
          <w:szCs w:val="24"/>
        </w:rPr>
        <w:t>empirical support</w:t>
      </w:r>
      <w:r w:rsidR="00115631" w:rsidRPr="006E1FE4">
        <w:rPr>
          <w:rFonts w:ascii="Times New Roman" w:hAnsi="Times New Roman" w:cs="Times New Roman"/>
          <w:sz w:val="24"/>
          <w:szCs w:val="24"/>
        </w:rPr>
        <w:t>.</w:t>
      </w:r>
      <w:r w:rsidR="00FF70F2">
        <w:rPr>
          <w:rFonts w:ascii="Times New Roman" w:hAnsi="Times New Roman" w:cs="Times New Roman"/>
          <w:sz w:val="24"/>
          <w:szCs w:val="24"/>
        </w:rPr>
        <w:t xml:space="preserve"> </w:t>
      </w:r>
    </w:p>
    <w:p w:rsidR="00880F65" w:rsidRDefault="001507C7" w:rsidP="00115631">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This </w:t>
      </w:r>
      <w:r w:rsidR="00BA6F5C">
        <w:rPr>
          <w:rFonts w:ascii="Times New Roman" w:hAnsi="Times New Roman" w:cs="Times New Roman"/>
          <w:sz w:val="24"/>
          <w:szCs w:val="24"/>
        </w:rPr>
        <w:t xml:space="preserve">current </w:t>
      </w:r>
      <w:r w:rsidRPr="006E1FE4">
        <w:rPr>
          <w:rFonts w:ascii="Times New Roman" w:hAnsi="Times New Roman" w:cs="Times New Roman"/>
          <w:sz w:val="24"/>
          <w:szCs w:val="24"/>
        </w:rPr>
        <w:t>definition</w:t>
      </w:r>
      <w:r w:rsidR="00EA10F5">
        <w:rPr>
          <w:rFonts w:ascii="Times New Roman" w:hAnsi="Times New Roman" w:cs="Times New Roman"/>
          <w:sz w:val="24"/>
          <w:szCs w:val="24"/>
        </w:rPr>
        <w:t xml:space="preserve"> of media violence</w:t>
      </w:r>
      <w:r w:rsidRPr="006E1FE4">
        <w:rPr>
          <w:rFonts w:ascii="Times New Roman" w:hAnsi="Times New Roman" w:cs="Times New Roman"/>
          <w:sz w:val="24"/>
          <w:szCs w:val="24"/>
        </w:rPr>
        <w:t xml:space="preserve"> is so broad</w:t>
      </w:r>
      <w:r w:rsidR="00F45F08">
        <w:rPr>
          <w:rFonts w:ascii="Times New Roman" w:hAnsi="Times New Roman" w:cs="Times New Roman"/>
          <w:sz w:val="24"/>
          <w:szCs w:val="24"/>
        </w:rPr>
        <w:t xml:space="preserve"> </w:t>
      </w:r>
      <w:r w:rsidRPr="006E1FE4">
        <w:rPr>
          <w:rFonts w:ascii="Times New Roman" w:hAnsi="Times New Roman" w:cs="Times New Roman"/>
          <w:sz w:val="24"/>
          <w:szCs w:val="24"/>
        </w:rPr>
        <w:t xml:space="preserve">that it is difficult </w:t>
      </w:r>
      <w:r w:rsidR="007860E6" w:rsidRPr="006E1FE4">
        <w:rPr>
          <w:rFonts w:ascii="Times New Roman" w:hAnsi="Times New Roman" w:cs="Times New Roman"/>
          <w:sz w:val="24"/>
          <w:szCs w:val="24"/>
        </w:rPr>
        <w:t xml:space="preserve">for even its own authors to </w:t>
      </w:r>
      <w:r w:rsidR="0002706E" w:rsidRPr="006E1FE4">
        <w:rPr>
          <w:rFonts w:ascii="Times New Roman" w:hAnsi="Times New Roman" w:cs="Times New Roman"/>
          <w:sz w:val="24"/>
          <w:szCs w:val="24"/>
        </w:rPr>
        <w:t>consistently apply it</w:t>
      </w:r>
      <w:r w:rsidR="00880F65">
        <w:rPr>
          <w:rFonts w:ascii="Times New Roman" w:hAnsi="Times New Roman" w:cs="Times New Roman"/>
          <w:sz w:val="24"/>
          <w:szCs w:val="24"/>
        </w:rPr>
        <w:t>.</w:t>
      </w:r>
      <w:r w:rsidR="004349ED" w:rsidRPr="006E1FE4">
        <w:rPr>
          <w:rFonts w:ascii="Times New Roman" w:hAnsi="Times New Roman" w:cs="Times New Roman"/>
          <w:sz w:val="24"/>
          <w:szCs w:val="24"/>
        </w:rPr>
        <w:t xml:space="preserve"> </w:t>
      </w:r>
      <w:r w:rsidR="0002706E" w:rsidRPr="006E1FE4">
        <w:rPr>
          <w:rFonts w:ascii="Times New Roman" w:hAnsi="Times New Roman" w:cs="Times New Roman"/>
          <w:sz w:val="24"/>
          <w:szCs w:val="24"/>
        </w:rPr>
        <w:t xml:space="preserve">A study by </w:t>
      </w:r>
      <w:proofErr w:type="spellStart"/>
      <w:r w:rsidR="004349ED" w:rsidRPr="006E1FE4">
        <w:rPr>
          <w:rFonts w:ascii="Times New Roman" w:hAnsi="Times New Roman" w:cs="Times New Roman"/>
          <w:sz w:val="24"/>
          <w:szCs w:val="24"/>
        </w:rPr>
        <w:t>Carnagey</w:t>
      </w:r>
      <w:proofErr w:type="spellEnd"/>
      <w:r w:rsidR="004349ED" w:rsidRPr="006E1FE4">
        <w:rPr>
          <w:rFonts w:ascii="Times New Roman" w:hAnsi="Times New Roman" w:cs="Times New Roman"/>
          <w:sz w:val="24"/>
          <w:szCs w:val="24"/>
        </w:rPr>
        <w:t xml:space="preserve">, Anderson, and Bushman </w:t>
      </w:r>
      <w:r w:rsidR="007860E6" w:rsidRPr="006E1FE4">
        <w:rPr>
          <w:rFonts w:ascii="Times New Roman" w:hAnsi="Times New Roman" w:cs="Times New Roman"/>
          <w:sz w:val="24"/>
          <w:szCs w:val="24"/>
        </w:rPr>
        <w:t xml:space="preserve">(2007) included in their nonviolent game condition </w:t>
      </w:r>
      <w:r w:rsidR="004349ED" w:rsidRPr="006E1FE4">
        <w:rPr>
          <w:rFonts w:ascii="Times New Roman" w:hAnsi="Times New Roman" w:cs="Times New Roman"/>
          <w:i/>
          <w:sz w:val="24"/>
          <w:szCs w:val="24"/>
        </w:rPr>
        <w:t>3D Munch Man</w:t>
      </w:r>
      <w:r w:rsidR="004E5E6B">
        <w:rPr>
          <w:rFonts w:ascii="Times New Roman" w:hAnsi="Times New Roman" w:cs="Times New Roman"/>
          <w:sz w:val="24"/>
          <w:szCs w:val="24"/>
        </w:rPr>
        <w:t xml:space="preserve">, an imitation </w:t>
      </w:r>
      <w:r w:rsidR="004349ED" w:rsidRPr="006E1FE4">
        <w:rPr>
          <w:rFonts w:ascii="Times New Roman" w:hAnsi="Times New Roman" w:cs="Times New Roman"/>
          <w:sz w:val="24"/>
          <w:szCs w:val="24"/>
        </w:rPr>
        <w:t xml:space="preserve">of the game </w:t>
      </w:r>
      <w:r w:rsidR="004349ED" w:rsidRPr="006E1FE4">
        <w:rPr>
          <w:rFonts w:ascii="Times New Roman" w:hAnsi="Times New Roman" w:cs="Times New Roman"/>
          <w:i/>
          <w:sz w:val="24"/>
          <w:szCs w:val="24"/>
        </w:rPr>
        <w:t xml:space="preserve">Pac-Man, </w:t>
      </w:r>
      <w:r w:rsidR="004349ED" w:rsidRPr="006E1FE4">
        <w:rPr>
          <w:rFonts w:ascii="Times New Roman" w:hAnsi="Times New Roman" w:cs="Times New Roman"/>
          <w:sz w:val="24"/>
          <w:szCs w:val="24"/>
        </w:rPr>
        <w:t xml:space="preserve">which </w:t>
      </w:r>
      <w:r w:rsidR="00F45F08">
        <w:rPr>
          <w:rFonts w:ascii="Times New Roman" w:hAnsi="Times New Roman" w:cs="Times New Roman"/>
          <w:sz w:val="24"/>
          <w:szCs w:val="24"/>
        </w:rPr>
        <w:t xml:space="preserve">meets their own definition of </w:t>
      </w:r>
      <w:r w:rsidR="00C901F4">
        <w:rPr>
          <w:rFonts w:ascii="Times New Roman" w:hAnsi="Times New Roman" w:cs="Times New Roman"/>
          <w:sz w:val="24"/>
          <w:szCs w:val="24"/>
        </w:rPr>
        <w:t xml:space="preserve">a violent game </w:t>
      </w:r>
      <w:r w:rsidR="004349ED" w:rsidRPr="006E1FE4">
        <w:rPr>
          <w:rFonts w:ascii="Times New Roman" w:hAnsi="Times New Roman" w:cs="Times New Roman"/>
          <w:sz w:val="24"/>
          <w:szCs w:val="24"/>
        </w:rPr>
        <w:t xml:space="preserve">(Thompson &amp; </w:t>
      </w:r>
      <w:proofErr w:type="spellStart"/>
      <w:r w:rsidR="004349ED" w:rsidRPr="006E1FE4">
        <w:rPr>
          <w:rFonts w:ascii="Times New Roman" w:hAnsi="Times New Roman" w:cs="Times New Roman"/>
          <w:sz w:val="24"/>
          <w:szCs w:val="24"/>
        </w:rPr>
        <w:t>Haniger</w:t>
      </w:r>
      <w:proofErr w:type="spellEnd"/>
      <w:r w:rsidR="004F33AC" w:rsidRPr="006E1FE4">
        <w:rPr>
          <w:rFonts w:ascii="Times New Roman" w:hAnsi="Times New Roman" w:cs="Times New Roman"/>
          <w:sz w:val="24"/>
          <w:szCs w:val="24"/>
        </w:rPr>
        <w:t>, 2001</w:t>
      </w:r>
      <w:r w:rsidR="004349ED" w:rsidRPr="006E1FE4">
        <w:rPr>
          <w:rFonts w:ascii="Times New Roman" w:hAnsi="Times New Roman" w:cs="Times New Roman"/>
          <w:sz w:val="24"/>
          <w:szCs w:val="24"/>
        </w:rPr>
        <w:t>).</w:t>
      </w:r>
      <w:r w:rsidR="00C24C05">
        <w:rPr>
          <w:rFonts w:ascii="Times New Roman" w:hAnsi="Times New Roman" w:cs="Times New Roman"/>
          <w:sz w:val="24"/>
          <w:szCs w:val="24"/>
        </w:rPr>
        <w:t xml:space="preserve"> </w:t>
      </w:r>
      <w:r w:rsidR="007B20CC">
        <w:rPr>
          <w:rFonts w:ascii="Times New Roman" w:hAnsi="Times New Roman" w:cs="Times New Roman"/>
          <w:sz w:val="24"/>
          <w:szCs w:val="24"/>
        </w:rPr>
        <w:t xml:space="preserve">This study was included in the “best-practices” meta-analysis, as was a study by </w:t>
      </w:r>
      <w:proofErr w:type="spellStart"/>
      <w:r w:rsidR="007B20CC">
        <w:rPr>
          <w:rFonts w:ascii="Times New Roman" w:hAnsi="Times New Roman" w:cs="Times New Roman"/>
          <w:sz w:val="24"/>
          <w:szCs w:val="24"/>
        </w:rPr>
        <w:t>Konijn</w:t>
      </w:r>
      <w:proofErr w:type="spellEnd"/>
      <w:r w:rsidR="007B20CC">
        <w:rPr>
          <w:rFonts w:ascii="Times New Roman" w:hAnsi="Times New Roman" w:cs="Times New Roman"/>
          <w:sz w:val="24"/>
          <w:szCs w:val="24"/>
        </w:rPr>
        <w:t xml:space="preserve"> et al. (2007), which used games </w:t>
      </w:r>
      <w:r w:rsidR="00C901F4">
        <w:rPr>
          <w:rFonts w:ascii="Times New Roman" w:hAnsi="Times New Roman" w:cs="Times New Roman"/>
          <w:sz w:val="24"/>
          <w:szCs w:val="24"/>
        </w:rPr>
        <w:t xml:space="preserve">that </w:t>
      </w:r>
      <w:r w:rsidR="007B20CC">
        <w:rPr>
          <w:rFonts w:ascii="Times New Roman" w:hAnsi="Times New Roman" w:cs="Times New Roman"/>
          <w:sz w:val="24"/>
          <w:szCs w:val="24"/>
        </w:rPr>
        <w:t xml:space="preserve">would </w:t>
      </w:r>
      <w:r w:rsidR="00515BE9">
        <w:rPr>
          <w:rFonts w:ascii="Times New Roman" w:hAnsi="Times New Roman" w:cs="Times New Roman"/>
          <w:sz w:val="24"/>
          <w:szCs w:val="24"/>
        </w:rPr>
        <w:t>be considered “violent” by the current definition</w:t>
      </w:r>
      <w:r w:rsidR="007B20CC">
        <w:rPr>
          <w:rFonts w:ascii="Times New Roman" w:hAnsi="Times New Roman" w:cs="Times New Roman"/>
          <w:sz w:val="24"/>
          <w:szCs w:val="24"/>
        </w:rPr>
        <w:t xml:space="preserve">. </w:t>
      </w:r>
      <w:r w:rsidR="00097615">
        <w:rPr>
          <w:rFonts w:ascii="Times New Roman" w:hAnsi="Times New Roman" w:cs="Times New Roman"/>
          <w:sz w:val="24"/>
          <w:szCs w:val="24"/>
        </w:rPr>
        <w:t xml:space="preserve">On the other hand, a study </w:t>
      </w:r>
      <w:r w:rsidR="00D44F92">
        <w:rPr>
          <w:rFonts w:ascii="Times New Roman" w:hAnsi="Times New Roman" w:cs="Times New Roman"/>
          <w:sz w:val="24"/>
          <w:szCs w:val="24"/>
        </w:rPr>
        <w:t>which used</w:t>
      </w:r>
      <w:r w:rsidR="00097615">
        <w:rPr>
          <w:rFonts w:ascii="Times New Roman" w:hAnsi="Times New Roman" w:cs="Times New Roman"/>
          <w:sz w:val="24"/>
          <w:szCs w:val="24"/>
        </w:rPr>
        <w:t xml:space="preserve"> </w:t>
      </w:r>
      <w:r w:rsidR="00097615">
        <w:rPr>
          <w:rFonts w:ascii="Times New Roman" w:hAnsi="Times New Roman" w:cs="Times New Roman"/>
          <w:i/>
          <w:sz w:val="24"/>
          <w:szCs w:val="24"/>
        </w:rPr>
        <w:t>Moto Racer</w:t>
      </w:r>
      <w:r w:rsidR="00F808DA">
        <w:rPr>
          <w:rFonts w:ascii="Times New Roman" w:hAnsi="Times New Roman" w:cs="Times New Roman"/>
          <w:i/>
          <w:sz w:val="24"/>
          <w:szCs w:val="24"/>
        </w:rPr>
        <w:t xml:space="preserve">, </w:t>
      </w:r>
      <w:r w:rsidR="00F808DA">
        <w:rPr>
          <w:rFonts w:ascii="Times New Roman" w:hAnsi="Times New Roman" w:cs="Times New Roman"/>
          <w:sz w:val="24"/>
          <w:szCs w:val="24"/>
        </w:rPr>
        <w:t>a motorcycle racing game,</w:t>
      </w:r>
      <w:r w:rsidR="00097615">
        <w:rPr>
          <w:rFonts w:ascii="Times New Roman" w:hAnsi="Times New Roman" w:cs="Times New Roman"/>
          <w:i/>
          <w:sz w:val="24"/>
          <w:szCs w:val="24"/>
        </w:rPr>
        <w:t xml:space="preserve"> </w:t>
      </w:r>
      <w:r w:rsidR="00D44F92">
        <w:rPr>
          <w:rFonts w:ascii="Times New Roman" w:hAnsi="Times New Roman" w:cs="Times New Roman"/>
          <w:sz w:val="24"/>
          <w:szCs w:val="24"/>
        </w:rPr>
        <w:t xml:space="preserve">in its control condition </w:t>
      </w:r>
      <w:r w:rsidR="00097615">
        <w:rPr>
          <w:rFonts w:ascii="Times New Roman" w:hAnsi="Times New Roman" w:cs="Times New Roman"/>
          <w:sz w:val="24"/>
          <w:szCs w:val="24"/>
        </w:rPr>
        <w:t xml:space="preserve">(Brooks, 2000) was said to have a control game which contained violence and was excluded from this analysis (Anderson et al., 2010, online supplement). We have watched a considerable amount of </w:t>
      </w:r>
      <w:r w:rsidR="00097615">
        <w:rPr>
          <w:rFonts w:ascii="Times New Roman" w:hAnsi="Times New Roman" w:cs="Times New Roman"/>
          <w:i/>
          <w:sz w:val="24"/>
          <w:szCs w:val="24"/>
        </w:rPr>
        <w:t xml:space="preserve">Moto Racer </w:t>
      </w:r>
      <w:r w:rsidR="00097615">
        <w:rPr>
          <w:rFonts w:ascii="Times New Roman" w:hAnsi="Times New Roman" w:cs="Times New Roman"/>
          <w:sz w:val="24"/>
          <w:szCs w:val="24"/>
        </w:rPr>
        <w:t xml:space="preserve">footage and could not find violent content by any definition – at most, it is possible to collide with another motocross cyclist and fall of </w:t>
      </w:r>
      <w:r w:rsidR="00D44F92">
        <w:rPr>
          <w:rFonts w:ascii="Times New Roman" w:hAnsi="Times New Roman" w:cs="Times New Roman"/>
          <w:sz w:val="24"/>
          <w:szCs w:val="24"/>
        </w:rPr>
        <w:t>one’s</w:t>
      </w:r>
      <w:r w:rsidR="00097615">
        <w:rPr>
          <w:rFonts w:ascii="Times New Roman" w:hAnsi="Times New Roman" w:cs="Times New Roman"/>
          <w:sz w:val="24"/>
          <w:szCs w:val="24"/>
        </w:rPr>
        <w:t xml:space="preserve"> motorbike, a </w:t>
      </w:r>
      <w:r w:rsidR="00F808DA">
        <w:rPr>
          <w:rFonts w:ascii="Times New Roman" w:hAnsi="Times New Roman" w:cs="Times New Roman"/>
          <w:sz w:val="24"/>
          <w:szCs w:val="24"/>
        </w:rPr>
        <w:t>mistake which punishes the player by costing time</w:t>
      </w:r>
      <w:r w:rsidR="00170218">
        <w:rPr>
          <w:rFonts w:ascii="Times New Roman" w:hAnsi="Times New Roman" w:cs="Times New Roman"/>
          <w:sz w:val="24"/>
          <w:szCs w:val="24"/>
        </w:rPr>
        <w:t xml:space="preserve"> but inflicts no physical harm</w:t>
      </w:r>
      <w:r w:rsidR="00F808DA">
        <w:rPr>
          <w:rFonts w:ascii="Times New Roman" w:hAnsi="Times New Roman" w:cs="Times New Roman"/>
          <w:sz w:val="24"/>
          <w:szCs w:val="24"/>
        </w:rPr>
        <w:t xml:space="preserve"> to either </w:t>
      </w:r>
      <w:r w:rsidR="005B2473">
        <w:rPr>
          <w:rFonts w:ascii="Times New Roman" w:hAnsi="Times New Roman" w:cs="Times New Roman"/>
          <w:sz w:val="24"/>
          <w:szCs w:val="24"/>
        </w:rPr>
        <w:t>cyclist</w:t>
      </w:r>
      <w:r w:rsidR="00D73529">
        <w:rPr>
          <w:rFonts w:ascii="Times New Roman" w:hAnsi="Times New Roman" w:cs="Times New Roman"/>
          <w:sz w:val="24"/>
          <w:szCs w:val="24"/>
        </w:rPr>
        <w:t>.</w:t>
      </w:r>
      <w:r w:rsidR="00FF70F2">
        <w:rPr>
          <w:rStyle w:val="FootnoteReference"/>
          <w:rFonts w:ascii="Times New Roman" w:hAnsi="Times New Roman" w:cs="Times New Roman"/>
          <w:sz w:val="24"/>
          <w:szCs w:val="24"/>
        </w:rPr>
        <w:footnoteReference w:id="2"/>
      </w:r>
      <w:r w:rsidR="00097615">
        <w:rPr>
          <w:rFonts w:ascii="Times New Roman" w:hAnsi="Times New Roman" w:cs="Times New Roman"/>
          <w:sz w:val="24"/>
          <w:szCs w:val="24"/>
        </w:rPr>
        <w:t xml:space="preserve"> </w:t>
      </w:r>
      <w:r w:rsidR="00185900">
        <w:rPr>
          <w:rFonts w:ascii="Times New Roman" w:hAnsi="Times New Roman" w:cs="Times New Roman"/>
          <w:sz w:val="24"/>
          <w:szCs w:val="24"/>
        </w:rPr>
        <w:t>In another instance, a study was included as “best-practices” despite comparing two as-defined “violent” games (</w:t>
      </w:r>
      <w:r w:rsidR="00185900">
        <w:rPr>
          <w:rFonts w:ascii="Times New Roman" w:hAnsi="Times New Roman" w:cs="Times New Roman"/>
          <w:i/>
          <w:sz w:val="24"/>
          <w:szCs w:val="24"/>
        </w:rPr>
        <w:t xml:space="preserve">Centipede, </w:t>
      </w:r>
      <w:proofErr w:type="spellStart"/>
      <w:r w:rsidR="00185900" w:rsidRPr="00185900">
        <w:rPr>
          <w:rFonts w:ascii="Times New Roman" w:hAnsi="Times New Roman" w:cs="Times New Roman"/>
          <w:i/>
          <w:sz w:val="24"/>
          <w:szCs w:val="24"/>
        </w:rPr>
        <w:t>Zaxxon</w:t>
      </w:r>
      <w:proofErr w:type="spellEnd"/>
      <w:r w:rsidR="00185900">
        <w:rPr>
          <w:rFonts w:ascii="Times New Roman" w:hAnsi="Times New Roman" w:cs="Times New Roman"/>
          <w:sz w:val="24"/>
          <w:szCs w:val="24"/>
        </w:rPr>
        <w:t>) against a no-game control condition</w:t>
      </w:r>
      <w:r w:rsidR="00515BE9">
        <w:rPr>
          <w:rFonts w:ascii="Times New Roman" w:hAnsi="Times New Roman" w:cs="Times New Roman"/>
          <w:sz w:val="24"/>
          <w:szCs w:val="24"/>
        </w:rPr>
        <w:t>, failing to include a non-violent game condition</w:t>
      </w:r>
      <w:r w:rsidR="00185900">
        <w:rPr>
          <w:rFonts w:ascii="Times New Roman" w:hAnsi="Times New Roman" w:cs="Times New Roman"/>
          <w:sz w:val="24"/>
          <w:szCs w:val="24"/>
        </w:rPr>
        <w:t xml:space="preserve"> (Anderson &amp; Ford, 1986). </w:t>
      </w:r>
      <w:r w:rsidR="007B20CC" w:rsidRPr="00185900">
        <w:rPr>
          <w:rFonts w:ascii="Times New Roman" w:hAnsi="Times New Roman" w:cs="Times New Roman"/>
          <w:sz w:val="24"/>
          <w:szCs w:val="24"/>
        </w:rPr>
        <w:t>Th</w:t>
      </w:r>
      <w:r w:rsidR="00097615" w:rsidRPr="00185900">
        <w:rPr>
          <w:rFonts w:ascii="Times New Roman" w:hAnsi="Times New Roman" w:cs="Times New Roman"/>
          <w:sz w:val="24"/>
          <w:szCs w:val="24"/>
        </w:rPr>
        <w:t>ese</w:t>
      </w:r>
      <w:r w:rsidR="00097615">
        <w:rPr>
          <w:rFonts w:ascii="Times New Roman" w:hAnsi="Times New Roman" w:cs="Times New Roman"/>
          <w:sz w:val="24"/>
          <w:szCs w:val="24"/>
        </w:rPr>
        <w:t xml:space="preserve"> criticisms</w:t>
      </w:r>
      <w:r w:rsidR="007B20CC">
        <w:rPr>
          <w:rFonts w:ascii="Times New Roman" w:hAnsi="Times New Roman" w:cs="Times New Roman"/>
          <w:sz w:val="24"/>
          <w:szCs w:val="24"/>
        </w:rPr>
        <w:t xml:space="preserve"> </w:t>
      </w:r>
      <w:r w:rsidR="00097615">
        <w:rPr>
          <w:rFonts w:ascii="Times New Roman" w:hAnsi="Times New Roman" w:cs="Times New Roman"/>
          <w:sz w:val="24"/>
          <w:szCs w:val="24"/>
        </w:rPr>
        <w:t>are</w:t>
      </w:r>
      <w:r w:rsidR="007B20CC">
        <w:rPr>
          <w:rFonts w:ascii="Times New Roman" w:hAnsi="Times New Roman" w:cs="Times New Roman"/>
          <w:sz w:val="24"/>
          <w:szCs w:val="24"/>
        </w:rPr>
        <w:t xml:space="preserve"> not </w:t>
      </w:r>
      <w:r w:rsidR="00097615">
        <w:rPr>
          <w:rFonts w:ascii="Times New Roman" w:hAnsi="Times New Roman" w:cs="Times New Roman"/>
          <w:sz w:val="24"/>
          <w:szCs w:val="24"/>
        </w:rPr>
        <w:t xml:space="preserve">intended </w:t>
      </w:r>
      <w:r w:rsidR="007B20CC">
        <w:rPr>
          <w:rFonts w:ascii="Times New Roman" w:hAnsi="Times New Roman" w:cs="Times New Roman"/>
          <w:sz w:val="24"/>
          <w:szCs w:val="24"/>
        </w:rPr>
        <w:t xml:space="preserve">to discredit the findings of the meta-analysis, whose results would </w:t>
      </w:r>
      <w:r w:rsidR="00515BE9">
        <w:rPr>
          <w:rFonts w:ascii="Times New Roman" w:hAnsi="Times New Roman" w:cs="Times New Roman"/>
          <w:sz w:val="24"/>
          <w:szCs w:val="24"/>
        </w:rPr>
        <w:t>not be</w:t>
      </w:r>
      <w:r w:rsidR="007B20CC">
        <w:rPr>
          <w:rFonts w:ascii="Times New Roman" w:hAnsi="Times New Roman" w:cs="Times New Roman"/>
          <w:sz w:val="24"/>
          <w:szCs w:val="24"/>
        </w:rPr>
        <w:t xml:space="preserve"> influenced </w:t>
      </w:r>
      <w:r w:rsidR="00515BE9">
        <w:rPr>
          <w:rFonts w:ascii="Times New Roman" w:hAnsi="Times New Roman" w:cs="Times New Roman"/>
          <w:sz w:val="24"/>
          <w:szCs w:val="24"/>
        </w:rPr>
        <w:t xml:space="preserve">much </w:t>
      </w:r>
      <w:r w:rsidR="007B20CC">
        <w:rPr>
          <w:rFonts w:ascii="Times New Roman" w:hAnsi="Times New Roman" w:cs="Times New Roman"/>
          <w:sz w:val="24"/>
          <w:szCs w:val="24"/>
        </w:rPr>
        <w:t>by the inclusion or exclusion of a few studies, but rather to highlight the ambiguity and challenge of maintaining consistent and clear evaluations of game content given the present unrefined definition.</w:t>
      </w:r>
      <w:r w:rsidR="00097615">
        <w:rPr>
          <w:rFonts w:ascii="Times New Roman" w:hAnsi="Times New Roman" w:cs="Times New Roman"/>
          <w:sz w:val="24"/>
          <w:szCs w:val="24"/>
        </w:rPr>
        <w:t xml:space="preserve"> </w:t>
      </w:r>
      <w:r w:rsidR="00B9749B">
        <w:rPr>
          <w:rFonts w:ascii="Times New Roman" w:hAnsi="Times New Roman" w:cs="Times New Roman"/>
          <w:sz w:val="24"/>
          <w:szCs w:val="24"/>
        </w:rPr>
        <w:t>Coding studies for m</w:t>
      </w:r>
      <w:r w:rsidR="00097615">
        <w:rPr>
          <w:rFonts w:ascii="Times New Roman" w:hAnsi="Times New Roman" w:cs="Times New Roman"/>
          <w:sz w:val="24"/>
          <w:szCs w:val="24"/>
        </w:rPr>
        <w:t>eta-analysis is difficult enough under the best of circumstances – poor definitions exacerbate these difficulties.</w:t>
      </w:r>
    </w:p>
    <w:p w:rsidR="00186748" w:rsidRPr="006E1FE4" w:rsidRDefault="005A2B85" w:rsidP="0011563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broad definition</w:t>
      </w:r>
      <w:r w:rsidR="007A671F" w:rsidRPr="006E1FE4">
        <w:rPr>
          <w:rFonts w:ascii="Times New Roman" w:hAnsi="Times New Roman" w:cs="Times New Roman"/>
          <w:sz w:val="24"/>
          <w:szCs w:val="24"/>
        </w:rPr>
        <w:t xml:space="preserve"> </w:t>
      </w:r>
      <w:r w:rsidR="00FF6C09">
        <w:rPr>
          <w:rFonts w:ascii="Times New Roman" w:hAnsi="Times New Roman" w:cs="Times New Roman"/>
          <w:sz w:val="24"/>
          <w:szCs w:val="24"/>
        </w:rPr>
        <w:t xml:space="preserve">also </w:t>
      </w:r>
      <w:r w:rsidR="007A671F" w:rsidRPr="006E1FE4">
        <w:rPr>
          <w:rFonts w:ascii="Times New Roman" w:hAnsi="Times New Roman" w:cs="Times New Roman"/>
          <w:sz w:val="24"/>
          <w:szCs w:val="24"/>
        </w:rPr>
        <w:t xml:space="preserve">has </w:t>
      </w:r>
      <w:r>
        <w:rPr>
          <w:rFonts w:ascii="Times New Roman" w:hAnsi="Times New Roman" w:cs="Times New Roman"/>
          <w:sz w:val="24"/>
          <w:szCs w:val="24"/>
        </w:rPr>
        <w:t>elicited</w:t>
      </w:r>
      <w:r w:rsidR="007A671F" w:rsidRPr="006E1FE4">
        <w:rPr>
          <w:rFonts w:ascii="Times New Roman" w:hAnsi="Times New Roman" w:cs="Times New Roman"/>
          <w:sz w:val="24"/>
          <w:szCs w:val="24"/>
        </w:rPr>
        <w:t xml:space="preserve"> the </w:t>
      </w:r>
      <w:r>
        <w:rPr>
          <w:rFonts w:ascii="Times New Roman" w:hAnsi="Times New Roman" w:cs="Times New Roman"/>
          <w:sz w:val="24"/>
          <w:szCs w:val="24"/>
        </w:rPr>
        <w:t>complaint that</w:t>
      </w:r>
      <w:r w:rsidR="007A671F" w:rsidRPr="006E1FE4">
        <w:rPr>
          <w:rFonts w:ascii="Times New Roman" w:hAnsi="Times New Roman" w:cs="Times New Roman"/>
          <w:sz w:val="24"/>
          <w:szCs w:val="24"/>
        </w:rPr>
        <w:t xml:space="preserve"> “</w:t>
      </w:r>
      <w:r w:rsidR="007A671F" w:rsidRPr="006E1FE4">
        <w:rPr>
          <w:rFonts w:ascii="Times New Roman" w:hAnsi="Times New Roman" w:cs="Times New Roman"/>
          <w:i/>
          <w:sz w:val="24"/>
          <w:szCs w:val="24"/>
        </w:rPr>
        <w:t>almost all vid</w:t>
      </w:r>
      <w:r w:rsidR="004F33AC" w:rsidRPr="006E1FE4">
        <w:rPr>
          <w:rFonts w:ascii="Times New Roman" w:hAnsi="Times New Roman" w:cs="Times New Roman"/>
          <w:i/>
          <w:sz w:val="24"/>
          <w:szCs w:val="24"/>
        </w:rPr>
        <w:t xml:space="preserve">eo games are </w:t>
      </w:r>
      <w:r>
        <w:rPr>
          <w:rFonts w:ascii="Times New Roman" w:hAnsi="Times New Roman" w:cs="Times New Roman"/>
          <w:i/>
          <w:sz w:val="24"/>
          <w:szCs w:val="24"/>
        </w:rPr>
        <w:t>[currently defined as]</w:t>
      </w:r>
      <w:r w:rsidR="004F33AC" w:rsidRPr="006E1FE4">
        <w:rPr>
          <w:rFonts w:ascii="Times New Roman" w:hAnsi="Times New Roman" w:cs="Times New Roman"/>
          <w:i/>
          <w:sz w:val="24"/>
          <w:szCs w:val="24"/>
        </w:rPr>
        <w:t xml:space="preserve"> violent video games</w:t>
      </w:r>
      <w:r w:rsidR="007A671F" w:rsidRPr="006E1FE4">
        <w:rPr>
          <w:rFonts w:ascii="Times New Roman" w:hAnsi="Times New Roman" w:cs="Times New Roman"/>
          <w:sz w:val="24"/>
          <w:szCs w:val="24"/>
        </w:rPr>
        <w:t>” (Ferguson, 2014, p</w:t>
      </w:r>
      <w:r w:rsidR="003D0424" w:rsidRPr="006E1FE4">
        <w:rPr>
          <w:rFonts w:ascii="Times New Roman" w:hAnsi="Times New Roman" w:cs="Times New Roman"/>
          <w:sz w:val="24"/>
          <w:szCs w:val="24"/>
        </w:rPr>
        <w:t>.</w:t>
      </w:r>
      <w:r w:rsidR="007A671F" w:rsidRPr="006E1FE4">
        <w:rPr>
          <w:rFonts w:ascii="Times New Roman" w:hAnsi="Times New Roman" w:cs="Times New Roman"/>
          <w:sz w:val="24"/>
          <w:szCs w:val="24"/>
        </w:rPr>
        <w:t xml:space="preserve"> 4, emphasis original</w:t>
      </w:r>
      <w:r w:rsidR="001F61C9">
        <w:rPr>
          <w:rFonts w:ascii="Times New Roman" w:hAnsi="Times New Roman" w:cs="Times New Roman"/>
          <w:sz w:val="24"/>
          <w:szCs w:val="24"/>
        </w:rPr>
        <w:t>; see also the brief of amici curiae in support of the respondents in Sc</w:t>
      </w:r>
      <w:r w:rsidR="00F4100B">
        <w:rPr>
          <w:rFonts w:ascii="Times New Roman" w:hAnsi="Times New Roman" w:cs="Times New Roman"/>
          <w:sz w:val="24"/>
          <w:szCs w:val="24"/>
        </w:rPr>
        <w:t>h</w:t>
      </w:r>
      <w:r w:rsidR="001F61C9">
        <w:rPr>
          <w:rFonts w:ascii="Times New Roman" w:hAnsi="Times New Roman" w:cs="Times New Roman"/>
          <w:sz w:val="24"/>
          <w:szCs w:val="24"/>
        </w:rPr>
        <w:t>warzenegger v. Entertainment Merchants Association, 2010</w:t>
      </w:r>
      <w:r w:rsidR="007A671F" w:rsidRPr="006E1FE4">
        <w:rPr>
          <w:rFonts w:ascii="Times New Roman" w:hAnsi="Times New Roman" w:cs="Times New Roman"/>
          <w:sz w:val="24"/>
          <w:szCs w:val="24"/>
        </w:rPr>
        <w:t>)</w:t>
      </w:r>
      <w:r w:rsidR="00C901F4">
        <w:rPr>
          <w:rFonts w:ascii="Times New Roman" w:hAnsi="Times New Roman" w:cs="Times New Roman"/>
          <w:sz w:val="24"/>
          <w:szCs w:val="24"/>
        </w:rPr>
        <w:t>,</w:t>
      </w:r>
      <w:r w:rsidR="004F33AC" w:rsidRPr="006E1FE4">
        <w:rPr>
          <w:rFonts w:ascii="Times New Roman" w:hAnsi="Times New Roman" w:cs="Times New Roman"/>
          <w:sz w:val="24"/>
          <w:szCs w:val="24"/>
        </w:rPr>
        <w:t xml:space="preserve"> which can make it difficult to</w:t>
      </w:r>
      <w:r w:rsidR="00EA10F5">
        <w:rPr>
          <w:rFonts w:ascii="Times New Roman" w:hAnsi="Times New Roman" w:cs="Times New Roman"/>
          <w:sz w:val="24"/>
          <w:szCs w:val="24"/>
        </w:rPr>
        <w:t xml:space="preserve"> separate effects of video game use </w:t>
      </w:r>
      <w:r w:rsidR="00F808DA">
        <w:rPr>
          <w:rFonts w:ascii="Times New Roman" w:hAnsi="Times New Roman" w:cs="Times New Roman"/>
          <w:sz w:val="24"/>
          <w:szCs w:val="24"/>
        </w:rPr>
        <w:t xml:space="preserve">in general </w:t>
      </w:r>
      <w:r w:rsidR="00EA10F5">
        <w:rPr>
          <w:rFonts w:ascii="Times New Roman" w:hAnsi="Times New Roman" w:cs="Times New Roman"/>
          <w:sz w:val="24"/>
          <w:szCs w:val="24"/>
        </w:rPr>
        <w:t>from effects of violent media exposure</w:t>
      </w:r>
      <w:r w:rsidR="004F33AC" w:rsidRPr="006E1FE4">
        <w:rPr>
          <w:rFonts w:ascii="Times New Roman" w:hAnsi="Times New Roman" w:cs="Times New Roman"/>
          <w:sz w:val="24"/>
          <w:szCs w:val="24"/>
        </w:rPr>
        <w:t>.</w:t>
      </w:r>
      <w:r w:rsidR="004B0D5B" w:rsidRPr="006E1FE4">
        <w:rPr>
          <w:rFonts w:ascii="Times New Roman" w:hAnsi="Times New Roman" w:cs="Times New Roman"/>
          <w:sz w:val="24"/>
          <w:szCs w:val="24"/>
        </w:rPr>
        <w:t xml:space="preserve"> </w:t>
      </w:r>
      <w:r w:rsidR="001B1A29">
        <w:rPr>
          <w:rFonts w:ascii="Times New Roman" w:hAnsi="Times New Roman" w:cs="Times New Roman"/>
          <w:sz w:val="24"/>
          <w:szCs w:val="24"/>
        </w:rPr>
        <w:t>T</w:t>
      </w:r>
      <w:r w:rsidR="00EA10F5">
        <w:rPr>
          <w:rFonts w:ascii="Times New Roman" w:hAnsi="Times New Roman" w:cs="Times New Roman"/>
          <w:sz w:val="24"/>
          <w:szCs w:val="24"/>
        </w:rPr>
        <w:t>he current</w:t>
      </w:r>
      <w:r w:rsidR="001B1A29">
        <w:rPr>
          <w:rFonts w:ascii="Times New Roman" w:hAnsi="Times New Roman" w:cs="Times New Roman"/>
          <w:sz w:val="24"/>
          <w:szCs w:val="24"/>
        </w:rPr>
        <w:t xml:space="preserve"> definition</w:t>
      </w:r>
      <w:r w:rsidR="00EA10F5">
        <w:rPr>
          <w:rFonts w:ascii="Times New Roman" w:hAnsi="Times New Roman" w:cs="Times New Roman"/>
          <w:sz w:val="24"/>
          <w:szCs w:val="24"/>
        </w:rPr>
        <w:t xml:space="preserve"> of media violence</w:t>
      </w:r>
      <w:r w:rsidR="001B1A29">
        <w:rPr>
          <w:rFonts w:ascii="Times New Roman" w:hAnsi="Times New Roman" w:cs="Times New Roman"/>
          <w:sz w:val="24"/>
          <w:szCs w:val="24"/>
        </w:rPr>
        <w:t xml:space="preserve"> certainly seems to lack resolution and precision. </w:t>
      </w:r>
      <w:r w:rsidR="00F45F08">
        <w:rPr>
          <w:rFonts w:ascii="Times New Roman" w:hAnsi="Times New Roman" w:cs="Times New Roman"/>
          <w:sz w:val="24"/>
          <w:szCs w:val="24"/>
        </w:rPr>
        <w:t>It makes it very challenging to find control conditions which are considered “nonviolent</w:t>
      </w:r>
      <w:r w:rsidR="005B2473">
        <w:rPr>
          <w:rFonts w:ascii="Times New Roman" w:hAnsi="Times New Roman" w:cs="Times New Roman"/>
          <w:sz w:val="24"/>
          <w:szCs w:val="24"/>
        </w:rPr>
        <w:t>.</w:t>
      </w:r>
      <w:r w:rsidR="00F45F08">
        <w:rPr>
          <w:rFonts w:ascii="Times New Roman" w:hAnsi="Times New Roman" w:cs="Times New Roman"/>
          <w:sz w:val="24"/>
          <w:szCs w:val="24"/>
        </w:rPr>
        <w:t xml:space="preserve">” </w:t>
      </w:r>
      <w:r w:rsidR="005B2473">
        <w:rPr>
          <w:rFonts w:ascii="Times New Roman" w:hAnsi="Times New Roman" w:cs="Times New Roman"/>
          <w:sz w:val="24"/>
          <w:szCs w:val="24"/>
        </w:rPr>
        <w:t xml:space="preserve">As mentioned previously, </w:t>
      </w:r>
      <w:r w:rsidR="005B2473">
        <w:rPr>
          <w:rFonts w:ascii="Times New Roman" w:hAnsi="Times New Roman" w:cs="Times New Roman"/>
          <w:i/>
          <w:sz w:val="24"/>
          <w:szCs w:val="24"/>
        </w:rPr>
        <w:t xml:space="preserve">Sonic the Hedgehog </w:t>
      </w:r>
      <w:r w:rsidR="005B2473">
        <w:rPr>
          <w:rFonts w:ascii="Times New Roman" w:hAnsi="Times New Roman" w:cs="Times New Roman"/>
          <w:sz w:val="24"/>
          <w:szCs w:val="24"/>
        </w:rPr>
        <w:t xml:space="preserve">has been considered by meta-analysts to be a violent game, even though the </w:t>
      </w:r>
      <w:r w:rsidR="0055726D">
        <w:rPr>
          <w:rFonts w:ascii="Times New Roman" w:hAnsi="Times New Roman" w:cs="Times New Roman"/>
          <w:sz w:val="24"/>
          <w:szCs w:val="24"/>
        </w:rPr>
        <w:t xml:space="preserve">player character never harms anyone – at most, </w:t>
      </w:r>
      <w:r w:rsidR="00954A09">
        <w:rPr>
          <w:rFonts w:ascii="Times New Roman" w:hAnsi="Times New Roman" w:cs="Times New Roman"/>
          <w:sz w:val="24"/>
          <w:szCs w:val="24"/>
        </w:rPr>
        <w:t xml:space="preserve">he jumps on the heads of robots, which breaks them, freeing </w:t>
      </w:r>
      <w:r w:rsidR="00D73529">
        <w:rPr>
          <w:rFonts w:ascii="Times New Roman" w:hAnsi="Times New Roman" w:cs="Times New Roman"/>
          <w:sz w:val="24"/>
          <w:szCs w:val="24"/>
        </w:rPr>
        <w:t xml:space="preserve">the </w:t>
      </w:r>
      <w:r w:rsidR="00954A09">
        <w:rPr>
          <w:rFonts w:ascii="Times New Roman" w:hAnsi="Times New Roman" w:cs="Times New Roman"/>
          <w:sz w:val="24"/>
          <w:szCs w:val="24"/>
        </w:rPr>
        <w:t xml:space="preserve">cute forest animals </w:t>
      </w:r>
      <w:r w:rsidR="00D73529">
        <w:rPr>
          <w:rFonts w:ascii="Times New Roman" w:hAnsi="Times New Roman" w:cs="Times New Roman"/>
          <w:sz w:val="24"/>
          <w:szCs w:val="24"/>
        </w:rPr>
        <w:t>that</w:t>
      </w:r>
      <w:r w:rsidR="00954A09">
        <w:rPr>
          <w:rFonts w:ascii="Times New Roman" w:hAnsi="Times New Roman" w:cs="Times New Roman"/>
          <w:sz w:val="24"/>
          <w:szCs w:val="24"/>
        </w:rPr>
        <w:t xml:space="preserve"> were trapped inside</w:t>
      </w:r>
      <w:r w:rsidR="0055726D">
        <w:rPr>
          <w:rFonts w:ascii="Times New Roman" w:hAnsi="Times New Roman" w:cs="Times New Roman"/>
          <w:sz w:val="24"/>
          <w:szCs w:val="24"/>
        </w:rPr>
        <w:t xml:space="preserve">. </w:t>
      </w:r>
      <w:r w:rsidR="00F45F08">
        <w:rPr>
          <w:rFonts w:ascii="Times New Roman" w:hAnsi="Times New Roman" w:cs="Times New Roman"/>
          <w:sz w:val="24"/>
          <w:szCs w:val="24"/>
        </w:rPr>
        <w:t>Given these definitions, even</w:t>
      </w:r>
      <w:r w:rsidR="00115631" w:rsidRPr="006E1FE4">
        <w:rPr>
          <w:rFonts w:ascii="Times New Roman" w:hAnsi="Times New Roman" w:cs="Times New Roman"/>
          <w:sz w:val="24"/>
          <w:szCs w:val="24"/>
        </w:rPr>
        <w:t xml:space="preserve"> </w:t>
      </w:r>
      <w:r w:rsidR="004B0D5B" w:rsidRPr="006E1FE4">
        <w:rPr>
          <w:rFonts w:ascii="Times New Roman" w:hAnsi="Times New Roman" w:cs="Times New Roman"/>
          <w:sz w:val="24"/>
          <w:szCs w:val="24"/>
        </w:rPr>
        <w:t>Chess, w</w:t>
      </w:r>
      <w:r w:rsidR="00115631" w:rsidRPr="006E1FE4">
        <w:rPr>
          <w:rFonts w:ascii="Times New Roman" w:hAnsi="Times New Roman" w:cs="Times New Roman"/>
          <w:sz w:val="24"/>
          <w:szCs w:val="24"/>
        </w:rPr>
        <w:t xml:space="preserve">ith its anthropomorphic pieces </w:t>
      </w:r>
      <w:r w:rsidR="00D73529">
        <w:rPr>
          <w:rFonts w:ascii="Times New Roman" w:hAnsi="Times New Roman" w:cs="Times New Roman"/>
          <w:sz w:val="24"/>
          <w:szCs w:val="24"/>
        </w:rPr>
        <w:t>that</w:t>
      </w:r>
      <w:r w:rsidR="00115631" w:rsidRPr="006E1FE4">
        <w:rPr>
          <w:rFonts w:ascii="Times New Roman" w:hAnsi="Times New Roman" w:cs="Times New Roman"/>
          <w:sz w:val="24"/>
          <w:szCs w:val="24"/>
        </w:rPr>
        <w:t xml:space="preserve"> </w:t>
      </w:r>
      <w:r w:rsidR="00F45F08">
        <w:rPr>
          <w:rFonts w:ascii="Times New Roman" w:hAnsi="Times New Roman" w:cs="Times New Roman"/>
          <w:sz w:val="24"/>
          <w:szCs w:val="24"/>
        </w:rPr>
        <w:t>battle and capture each other, c</w:t>
      </w:r>
      <w:r w:rsidR="00115631" w:rsidRPr="006E1FE4">
        <w:rPr>
          <w:rFonts w:ascii="Times New Roman" w:hAnsi="Times New Roman" w:cs="Times New Roman"/>
          <w:sz w:val="24"/>
          <w:szCs w:val="24"/>
        </w:rPr>
        <w:t>ould be considered a violent game</w:t>
      </w:r>
      <w:r w:rsidR="007860E6" w:rsidRPr="006E1FE4">
        <w:rPr>
          <w:rFonts w:ascii="Times New Roman" w:hAnsi="Times New Roman" w:cs="Times New Roman"/>
          <w:sz w:val="24"/>
          <w:szCs w:val="24"/>
        </w:rPr>
        <w:t xml:space="preserve">, and would be expected to </w:t>
      </w:r>
      <w:r>
        <w:rPr>
          <w:rFonts w:ascii="Times New Roman" w:hAnsi="Times New Roman" w:cs="Times New Roman"/>
          <w:sz w:val="24"/>
          <w:szCs w:val="24"/>
        </w:rPr>
        <w:t>cause</w:t>
      </w:r>
      <w:r w:rsidR="007860E6" w:rsidRPr="006E1FE4">
        <w:rPr>
          <w:rFonts w:ascii="Times New Roman" w:hAnsi="Times New Roman" w:cs="Times New Roman"/>
          <w:sz w:val="24"/>
          <w:szCs w:val="24"/>
        </w:rPr>
        <w:t xml:space="preserve"> increased aggression, </w:t>
      </w:r>
      <w:r>
        <w:rPr>
          <w:rFonts w:ascii="Times New Roman" w:hAnsi="Times New Roman" w:cs="Times New Roman"/>
          <w:sz w:val="24"/>
          <w:szCs w:val="24"/>
        </w:rPr>
        <w:t xml:space="preserve">greater </w:t>
      </w:r>
      <w:r w:rsidR="007860E6" w:rsidRPr="006E1FE4">
        <w:rPr>
          <w:rFonts w:ascii="Times New Roman" w:hAnsi="Times New Roman" w:cs="Times New Roman"/>
          <w:sz w:val="24"/>
          <w:szCs w:val="24"/>
        </w:rPr>
        <w:t>aggressive affect, and reduced prosocial behavior</w:t>
      </w:r>
      <w:r w:rsidR="00115631" w:rsidRPr="006E1FE4">
        <w:rPr>
          <w:rFonts w:ascii="Times New Roman" w:hAnsi="Times New Roman" w:cs="Times New Roman"/>
          <w:sz w:val="24"/>
          <w:szCs w:val="24"/>
        </w:rPr>
        <w:t>.</w:t>
      </w:r>
      <w:r w:rsidR="00C24C05">
        <w:rPr>
          <w:rFonts w:ascii="Times New Roman" w:hAnsi="Times New Roman" w:cs="Times New Roman"/>
          <w:sz w:val="24"/>
          <w:szCs w:val="24"/>
        </w:rPr>
        <w:t xml:space="preserve"> </w:t>
      </w:r>
      <w:r w:rsidR="00097615">
        <w:rPr>
          <w:rFonts w:ascii="Times New Roman" w:hAnsi="Times New Roman" w:cs="Times New Roman"/>
          <w:sz w:val="24"/>
          <w:szCs w:val="24"/>
        </w:rPr>
        <w:t>Because of this difficulty, n</w:t>
      </w:r>
      <w:r w:rsidR="007B20CC">
        <w:rPr>
          <w:rFonts w:ascii="Times New Roman" w:hAnsi="Times New Roman" w:cs="Times New Roman"/>
          <w:sz w:val="24"/>
          <w:szCs w:val="24"/>
        </w:rPr>
        <w:t>onviolent game conditions have been restricted chiefly to puzzle, sports, and driving games</w:t>
      </w:r>
      <w:r w:rsidR="00097615">
        <w:rPr>
          <w:rFonts w:ascii="Times New Roman" w:hAnsi="Times New Roman" w:cs="Times New Roman"/>
          <w:sz w:val="24"/>
          <w:szCs w:val="24"/>
        </w:rPr>
        <w:t xml:space="preserve">. These games may have </w:t>
      </w:r>
      <w:r w:rsidR="00170218">
        <w:rPr>
          <w:rFonts w:ascii="Times New Roman" w:hAnsi="Times New Roman" w:cs="Times New Roman"/>
          <w:sz w:val="24"/>
          <w:szCs w:val="24"/>
        </w:rPr>
        <w:t xml:space="preserve">features and </w:t>
      </w:r>
      <w:r w:rsidR="00097615">
        <w:rPr>
          <w:rFonts w:ascii="Times New Roman" w:hAnsi="Times New Roman" w:cs="Times New Roman"/>
          <w:sz w:val="24"/>
          <w:szCs w:val="24"/>
        </w:rPr>
        <w:t>effects of their own which limit the validity of conclusions drawn from contrasting violent games against these nonviolent games.</w:t>
      </w:r>
    </w:p>
    <w:p w:rsidR="00962B73" w:rsidRDefault="00561F93"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Adding to the confusion, t</w:t>
      </w:r>
      <w:r w:rsidR="00186748" w:rsidRPr="006E1FE4">
        <w:rPr>
          <w:rFonts w:ascii="Times New Roman" w:hAnsi="Times New Roman" w:cs="Times New Roman"/>
          <w:sz w:val="24"/>
          <w:szCs w:val="24"/>
        </w:rPr>
        <w:t>he distinction between the l</w:t>
      </w:r>
      <w:r w:rsidR="004E7A96">
        <w:rPr>
          <w:rFonts w:ascii="Times New Roman" w:hAnsi="Times New Roman" w:cs="Times New Roman"/>
          <w:sz w:val="24"/>
          <w:szCs w:val="24"/>
        </w:rPr>
        <w:t xml:space="preserve">ay definition and the </w:t>
      </w:r>
      <w:r w:rsidR="00F808DA">
        <w:rPr>
          <w:rFonts w:ascii="Times New Roman" w:hAnsi="Times New Roman" w:cs="Times New Roman"/>
          <w:sz w:val="24"/>
          <w:szCs w:val="24"/>
        </w:rPr>
        <w:t>academic definition</w:t>
      </w:r>
      <w:r w:rsidR="00115631" w:rsidRPr="006E1FE4">
        <w:rPr>
          <w:rFonts w:ascii="Times New Roman" w:hAnsi="Times New Roman" w:cs="Times New Roman"/>
          <w:sz w:val="24"/>
          <w:szCs w:val="24"/>
        </w:rPr>
        <w:t xml:space="preserve"> of </w:t>
      </w:r>
      <w:r w:rsidR="00186748" w:rsidRPr="006E1FE4">
        <w:rPr>
          <w:rFonts w:ascii="Times New Roman" w:hAnsi="Times New Roman" w:cs="Times New Roman"/>
          <w:i/>
          <w:sz w:val="24"/>
          <w:szCs w:val="24"/>
        </w:rPr>
        <w:t>violent media</w:t>
      </w:r>
      <w:r w:rsidR="00186748" w:rsidRPr="006E1FE4">
        <w:rPr>
          <w:rFonts w:ascii="Times New Roman" w:hAnsi="Times New Roman" w:cs="Times New Roman"/>
          <w:sz w:val="24"/>
          <w:szCs w:val="24"/>
        </w:rPr>
        <w:t xml:space="preserve"> is </w:t>
      </w:r>
      <w:r w:rsidR="008F6ABC">
        <w:rPr>
          <w:rFonts w:ascii="Times New Roman" w:hAnsi="Times New Roman" w:cs="Times New Roman"/>
          <w:sz w:val="24"/>
          <w:szCs w:val="24"/>
        </w:rPr>
        <w:t>not maintained</w:t>
      </w:r>
      <w:r w:rsidRPr="006E1FE4">
        <w:rPr>
          <w:rFonts w:ascii="Times New Roman" w:hAnsi="Times New Roman" w:cs="Times New Roman"/>
          <w:sz w:val="24"/>
          <w:szCs w:val="24"/>
        </w:rPr>
        <w:t xml:space="preserve"> in research practice</w:t>
      </w:r>
      <w:r w:rsidR="00186748" w:rsidRPr="006E1FE4">
        <w:rPr>
          <w:rFonts w:ascii="Times New Roman" w:hAnsi="Times New Roman" w:cs="Times New Roman"/>
          <w:sz w:val="24"/>
          <w:szCs w:val="24"/>
        </w:rPr>
        <w:t xml:space="preserve">. </w:t>
      </w:r>
      <w:r w:rsidR="000A03F2" w:rsidRPr="006E1FE4">
        <w:rPr>
          <w:rFonts w:ascii="Times New Roman" w:hAnsi="Times New Roman" w:cs="Times New Roman"/>
          <w:sz w:val="24"/>
          <w:szCs w:val="24"/>
        </w:rPr>
        <w:t xml:space="preserve">Despite the categorical distinction made by the Anderson </w:t>
      </w:r>
      <w:r w:rsidR="009D20D8" w:rsidRPr="006E1FE4">
        <w:rPr>
          <w:rFonts w:ascii="Times New Roman" w:hAnsi="Times New Roman" w:cs="Times New Roman"/>
          <w:sz w:val="24"/>
          <w:szCs w:val="24"/>
        </w:rPr>
        <w:t>&amp; Bushman</w:t>
      </w:r>
      <w:r w:rsidR="000A03F2" w:rsidRPr="006E1FE4">
        <w:rPr>
          <w:rFonts w:ascii="Times New Roman" w:hAnsi="Times New Roman" w:cs="Times New Roman"/>
          <w:sz w:val="24"/>
          <w:szCs w:val="24"/>
        </w:rPr>
        <w:t xml:space="preserve"> (2001) </w:t>
      </w:r>
      <w:r w:rsidR="00EA10F5">
        <w:rPr>
          <w:rFonts w:ascii="Times New Roman" w:hAnsi="Times New Roman" w:cs="Times New Roman"/>
          <w:sz w:val="24"/>
          <w:szCs w:val="24"/>
        </w:rPr>
        <w:t xml:space="preserve">violent media </w:t>
      </w:r>
      <w:r w:rsidR="000A03F2" w:rsidRPr="006E1FE4">
        <w:rPr>
          <w:rFonts w:ascii="Times New Roman" w:hAnsi="Times New Roman" w:cs="Times New Roman"/>
          <w:sz w:val="24"/>
          <w:szCs w:val="24"/>
        </w:rPr>
        <w:t xml:space="preserve">definition and </w:t>
      </w:r>
      <w:r w:rsidR="009D20D8" w:rsidRPr="006E1FE4">
        <w:rPr>
          <w:rFonts w:ascii="Times New Roman" w:hAnsi="Times New Roman" w:cs="Times New Roman"/>
          <w:sz w:val="24"/>
          <w:szCs w:val="24"/>
        </w:rPr>
        <w:t xml:space="preserve">Anderson et al. </w:t>
      </w:r>
      <w:r w:rsidR="00F808DA" w:rsidRPr="006E1FE4">
        <w:rPr>
          <w:rFonts w:ascii="Times New Roman" w:hAnsi="Times New Roman" w:cs="Times New Roman"/>
          <w:sz w:val="24"/>
          <w:szCs w:val="24"/>
        </w:rPr>
        <w:t>(2010)</w:t>
      </w:r>
      <w:r w:rsidR="00F808DA">
        <w:rPr>
          <w:rFonts w:ascii="Times New Roman" w:hAnsi="Times New Roman" w:cs="Times New Roman"/>
          <w:sz w:val="24"/>
          <w:szCs w:val="24"/>
        </w:rPr>
        <w:t xml:space="preserve"> </w:t>
      </w:r>
      <w:r w:rsidR="000A03F2" w:rsidRPr="006E1FE4">
        <w:rPr>
          <w:rFonts w:ascii="Times New Roman" w:hAnsi="Times New Roman" w:cs="Times New Roman"/>
          <w:sz w:val="24"/>
          <w:szCs w:val="24"/>
        </w:rPr>
        <w:t>best-practices criteria,</w:t>
      </w:r>
      <w:r w:rsidR="007C546B" w:rsidRPr="006E1FE4">
        <w:rPr>
          <w:rFonts w:ascii="Times New Roman" w:hAnsi="Times New Roman" w:cs="Times New Roman"/>
          <w:sz w:val="24"/>
          <w:szCs w:val="24"/>
        </w:rPr>
        <w:t xml:space="preserve"> </w:t>
      </w:r>
      <w:r w:rsidR="000A03F2" w:rsidRPr="006E1FE4">
        <w:rPr>
          <w:rFonts w:ascii="Times New Roman" w:hAnsi="Times New Roman" w:cs="Times New Roman"/>
          <w:sz w:val="24"/>
          <w:szCs w:val="24"/>
        </w:rPr>
        <w:t>measure</w:t>
      </w:r>
      <w:r w:rsidR="004F33AC" w:rsidRPr="006E1FE4">
        <w:rPr>
          <w:rFonts w:ascii="Times New Roman" w:hAnsi="Times New Roman" w:cs="Times New Roman"/>
          <w:sz w:val="24"/>
          <w:szCs w:val="24"/>
        </w:rPr>
        <w:t>s</w:t>
      </w:r>
      <w:r w:rsidR="000A03F2" w:rsidRPr="006E1FE4">
        <w:rPr>
          <w:rFonts w:ascii="Times New Roman" w:hAnsi="Times New Roman" w:cs="Times New Roman"/>
          <w:sz w:val="24"/>
          <w:szCs w:val="24"/>
        </w:rPr>
        <w:t xml:space="preserve"> of previous violent game exposure </w:t>
      </w:r>
      <w:r w:rsidR="002437D9">
        <w:rPr>
          <w:rFonts w:ascii="Times New Roman" w:hAnsi="Times New Roman" w:cs="Times New Roman"/>
          <w:sz w:val="24"/>
          <w:szCs w:val="24"/>
        </w:rPr>
        <w:t xml:space="preserve">in longitudinal and experimental </w:t>
      </w:r>
      <w:r w:rsidRPr="006E1FE4">
        <w:rPr>
          <w:rFonts w:ascii="Times New Roman" w:hAnsi="Times New Roman" w:cs="Times New Roman"/>
          <w:sz w:val="24"/>
          <w:szCs w:val="24"/>
        </w:rPr>
        <w:t>often</w:t>
      </w:r>
      <w:r w:rsidR="000A03F2" w:rsidRPr="006E1FE4">
        <w:rPr>
          <w:rFonts w:ascii="Times New Roman" w:hAnsi="Times New Roman" w:cs="Times New Roman"/>
          <w:sz w:val="24"/>
          <w:szCs w:val="24"/>
        </w:rPr>
        <w:t xml:space="preserve"> treat game violence as a continuous construct which can be measured through </w:t>
      </w:r>
      <w:r w:rsidR="00D44F92">
        <w:rPr>
          <w:rFonts w:ascii="Times New Roman" w:hAnsi="Times New Roman" w:cs="Times New Roman"/>
          <w:sz w:val="24"/>
          <w:szCs w:val="24"/>
        </w:rPr>
        <w:t xml:space="preserve">participants’ </w:t>
      </w:r>
      <w:r w:rsidR="000A03F2" w:rsidRPr="006E1FE4">
        <w:rPr>
          <w:rFonts w:ascii="Times New Roman" w:hAnsi="Times New Roman" w:cs="Times New Roman"/>
          <w:sz w:val="24"/>
          <w:szCs w:val="24"/>
        </w:rPr>
        <w:t>subjective rating</w:t>
      </w:r>
      <w:r w:rsidR="00D44F92">
        <w:rPr>
          <w:rFonts w:ascii="Times New Roman" w:hAnsi="Times New Roman" w:cs="Times New Roman"/>
          <w:sz w:val="24"/>
          <w:szCs w:val="24"/>
        </w:rPr>
        <w:t>s</w:t>
      </w:r>
      <w:r w:rsidR="000A03F2" w:rsidRPr="006E1FE4">
        <w:rPr>
          <w:rFonts w:ascii="Times New Roman" w:hAnsi="Times New Roman" w:cs="Times New Roman"/>
          <w:sz w:val="24"/>
          <w:szCs w:val="24"/>
        </w:rPr>
        <w:t xml:space="preserve"> (</w:t>
      </w:r>
      <w:r w:rsidR="00F808DA">
        <w:rPr>
          <w:rFonts w:ascii="Times New Roman" w:hAnsi="Times New Roman" w:cs="Times New Roman"/>
          <w:sz w:val="24"/>
          <w:szCs w:val="24"/>
        </w:rPr>
        <w:t xml:space="preserve">e.g. </w:t>
      </w:r>
      <w:r w:rsidR="000A03F2" w:rsidRPr="006E1FE4">
        <w:rPr>
          <w:rFonts w:ascii="Times New Roman" w:hAnsi="Times New Roman" w:cs="Times New Roman"/>
          <w:sz w:val="24"/>
          <w:szCs w:val="24"/>
        </w:rPr>
        <w:t>Anderson &amp; Dill, 2000)</w:t>
      </w:r>
      <w:r w:rsidRPr="006E1FE4">
        <w:rPr>
          <w:rFonts w:ascii="Times New Roman" w:hAnsi="Times New Roman" w:cs="Times New Roman"/>
          <w:sz w:val="24"/>
          <w:szCs w:val="24"/>
        </w:rPr>
        <w:t xml:space="preserve">, and then sometimes </w:t>
      </w:r>
      <w:r w:rsidR="003412C5">
        <w:rPr>
          <w:rFonts w:ascii="Times New Roman" w:hAnsi="Times New Roman" w:cs="Times New Roman"/>
          <w:sz w:val="24"/>
          <w:szCs w:val="24"/>
        </w:rPr>
        <w:t>dichotomized</w:t>
      </w:r>
      <w:r w:rsidRPr="006E1FE4">
        <w:rPr>
          <w:rFonts w:ascii="Times New Roman" w:hAnsi="Times New Roman" w:cs="Times New Roman"/>
          <w:sz w:val="24"/>
          <w:szCs w:val="24"/>
        </w:rPr>
        <w:t xml:space="preserve"> (</w:t>
      </w:r>
      <w:r w:rsidR="006F201A" w:rsidRPr="006E1FE4">
        <w:rPr>
          <w:rFonts w:ascii="Times New Roman" w:hAnsi="Times New Roman" w:cs="Times New Roman"/>
          <w:sz w:val="24"/>
          <w:szCs w:val="24"/>
        </w:rPr>
        <w:t xml:space="preserve">e.g. </w:t>
      </w:r>
      <w:proofErr w:type="spellStart"/>
      <w:r w:rsidR="006F201A" w:rsidRPr="006E1FE4">
        <w:rPr>
          <w:rFonts w:ascii="Times New Roman" w:hAnsi="Times New Roman" w:cs="Times New Roman"/>
          <w:sz w:val="24"/>
          <w:szCs w:val="24"/>
        </w:rPr>
        <w:t>Busching</w:t>
      </w:r>
      <w:proofErr w:type="spellEnd"/>
      <w:r w:rsidR="006F201A" w:rsidRPr="006E1FE4">
        <w:rPr>
          <w:rFonts w:ascii="Times New Roman" w:hAnsi="Times New Roman" w:cs="Times New Roman"/>
          <w:sz w:val="24"/>
          <w:szCs w:val="24"/>
        </w:rPr>
        <w:t xml:space="preserve"> et al., 2013</w:t>
      </w:r>
      <w:r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w:t>
      </w:r>
      <w:r w:rsidR="00472ED5">
        <w:rPr>
          <w:rFonts w:ascii="Times New Roman" w:hAnsi="Times New Roman" w:cs="Times New Roman"/>
          <w:sz w:val="24"/>
          <w:szCs w:val="24"/>
        </w:rPr>
        <w:t xml:space="preserve">For example, one common approach is to ask participants to list their three favorite games, subjectively rate how violent they are, and indicate how frequently each game is played. Violent game exposure is then measured by multiplying the subjective violent content rating by the frequency of play. </w:t>
      </w:r>
      <w:r w:rsidR="000A03F2" w:rsidRPr="006E1FE4">
        <w:rPr>
          <w:rFonts w:ascii="Times New Roman" w:hAnsi="Times New Roman" w:cs="Times New Roman"/>
          <w:sz w:val="24"/>
          <w:szCs w:val="24"/>
        </w:rPr>
        <w:t>Application of this measure has become “the standard procedure” (Anderson et al., 2008, p</w:t>
      </w:r>
      <w:r w:rsidR="003D0424" w:rsidRPr="006E1FE4">
        <w:rPr>
          <w:rFonts w:ascii="Times New Roman" w:hAnsi="Times New Roman" w:cs="Times New Roman"/>
          <w:sz w:val="24"/>
          <w:szCs w:val="24"/>
        </w:rPr>
        <w:t>.</w:t>
      </w:r>
      <w:r w:rsidR="000A03F2" w:rsidRPr="006E1FE4">
        <w:rPr>
          <w:rFonts w:ascii="Times New Roman" w:hAnsi="Times New Roman" w:cs="Times New Roman"/>
          <w:sz w:val="24"/>
          <w:szCs w:val="24"/>
        </w:rPr>
        <w:t xml:space="preserve"> e1069) despite theoretical perspectives that lay definitions of </w:t>
      </w:r>
      <w:r w:rsidR="00EA10F5">
        <w:rPr>
          <w:rFonts w:ascii="Times New Roman" w:hAnsi="Times New Roman" w:cs="Times New Roman"/>
          <w:sz w:val="24"/>
          <w:szCs w:val="24"/>
        </w:rPr>
        <w:t xml:space="preserve">media </w:t>
      </w:r>
      <w:r w:rsidR="000A03F2" w:rsidRPr="006E1FE4">
        <w:rPr>
          <w:rFonts w:ascii="Times New Roman" w:hAnsi="Times New Roman" w:cs="Times New Roman"/>
          <w:sz w:val="24"/>
          <w:szCs w:val="24"/>
        </w:rPr>
        <w:t>violence do not match the research construc</w:t>
      </w:r>
      <w:r w:rsidR="00584AB3" w:rsidRPr="006E1FE4">
        <w:rPr>
          <w:rFonts w:ascii="Times New Roman" w:hAnsi="Times New Roman" w:cs="Times New Roman"/>
          <w:sz w:val="24"/>
          <w:szCs w:val="24"/>
        </w:rPr>
        <w:t>t</w:t>
      </w:r>
      <w:r w:rsidR="002F3B01">
        <w:rPr>
          <w:rFonts w:ascii="Times New Roman" w:hAnsi="Times New Roman" w:cs="Times New Roman"/>
          <w:sz w:val="24"/>
          <w:szCs w:val="24"/>
        </w:rPr>
        <w:t xml:space="preserve"> (</w:t>
      </w:r>
      <w:r w:rsidR="0055726D">
        <w:rPr>
          <w:rFonts w:ascii="Times New Roman" w:hAnsi="Times New Roman" w:cs="Times New Roman"/>
          <w:sz w:val="24"/>
          <w:szCs w:val="24"/>
        </w:rPr>
        <w:t>Anderson et al., 2008, p. e1068</w:t>
      </w:r>
      <w:r w:rsidR="002F3B01">
        <w:rPr>
          <w:rFonts w:ascii="Times New Roman" w:hAnsi="Times New Roman" w:cs="Times New Roman"/>
          <w:sz w:val="24"/>
          <w:szCs w:val="24"/>
        </w:rPr>
        <w:t>)</w:t>
      </w:r>
      <w:r w:rsidR="00584AB3" w:rsidRPr="006E1FE4">
        <w:rPr>
          <w:rFonts w:ascii="Times New Roman" w:hAnsi="Times New Roman" w:cs="Times New Roman"/>
          <w:sz w:val="24"/>
          <w:szCs w:val="24"/>
        </w:rPr>
        <w:t xml:space="preserve">. </w:t>
      </w:r>
      <w:r w:rsidR="00D44F92">
        <w:rPr>
          <w:rFonts w:ascii="Times New Roman" w:hAnsi="Times New Roman" w:cs="Times New Roman"/>
          <w:sz w:val="24"/>
          <w:szCs w:val="24"/>
        </w:rPr>
        <w:t>If</w:t>
      </w:r>
      <w:r w:rsidR="00962B73">
        <w:rPr>
          <w:rFonts w:ascii="Times New Roman" w:hAnsi="Times New Roman" w:cs="Times New Roman"/>
          <w:sz w:val="24"/>
          <w:szCs w:val="24"/>
        </w:rPr>
        <w:t xml:space="preserve"> lay definitions of violence are not an appropriate measure of the research construct, then the subjective rating measure should not be the standard procedure in measuring violent media exposure.</w:t>
      </w:r>
    </w:p>
    <w:p w:rsidR="00D131FE" w:rsidRPr="006E1FE4" w:rsidRDefault="00F808DA"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Instead</w:t>
      </w:r>
      <w:r w:rsidR="00115631" w:rsidRPr="006E1FE4">
        <w:rPr>
          <w:rFonts w:ascii="Times New Roman" w:hAnsi="Times New Roman" w:cs="Times New Roman"/>
          <w:sz w:val="24"/>
          <w:szCs w:val="24"/>
        </w:rPr>
        <w:t xml:space="preserve">, </w:t>
      </w:r>
      <w:r w:rsidR="009D5BB8">
        <w:rPr>
          <w:rFonts w:ascii="Times New Roman" w:hAnsi="Times New Roman" w:cs="Times New Roman"/>
          <w:sz w:val="24"/>
          <w:szCs w:val="24"/>
        </w:rPr>
        <w:t>subjective ratings seem to perform as well or better in research. A</w:t>
      </w:r>
      <w:r w:rsidR="004F33AC" w:rsidRPr="006E1FE4">
        <w:rPr>
          <w:rFonts w:ascii="Times New Roman" w:hAnsi="Times New Roman" w:cs="Times New Roman"/>
          <w:sz w:val="24"/>
          <w:szCs w:val="24"/>
        </w:rPr>
        <w:t xml:space="preserve"> recent </w:t>
      </w:r>
      <w:r w:rsidR="006A456F" w:rsidRPr="006E1FE4">
        <w:rPr>
          <w:rFonts w:ascii="Times New Roman" w:hAnsi="Times New Roman" w:cs="Times New Roman"/>
          <w:sz w:val="24"/>
          <w:szCs w:val="24"/>
        </w:rPr>
        <w:t>study of the validity of measurement methods</w:t>
      </w:r>
      <w:r w:rsidR="004F33AC" w:rsidRPr="006E1FE4">
        <w:rPr>
          <w:rFonts w:ascii="Times New Roman" w:hAnsi="Times New Roman" w:cs="Times New Roman"/>
          <w:sz w:val="24"/>
          <w:szCs w:val="24"/>
        </w:rPr>
        <w:t xml:space="preserve"> </w:t>
      </w:r>
      <w:r w:rsidR="007939F8" w:rsidRPr="006E1FE4">
        <w:rPr>
          <w:rFonts w:ascii="Times New Roman" w:hAnsi="Times New Roman" w:cs="Times New Roman"/>
          <w:sz w:val="24"/>
          <w:szCs w:val="24"/>
        </w:rPr>
        <w:t xml:space="preserve">reveals larger cross-sectional and longitudinal effect size estimates when </w:t>
      </w:r>
      <w:r w:rsidR="005B4B86">
        <w:rPr>
          <w:rFonts w:ascii="Times New Roman" w:hAnsi="Times New Roman" w:cs="Times New Roman"/>
          <w:sz w:val="24"/>
          <w:szCs w:val="24"/>
        </w:rPr>
        <w:t>participant</w:t>
      </w:r>
      <w:r w:rsidR="007939F8" w:rsidRPr="006E1FE4">
        <w:rPr>
          <w:rFonts w:ascii="Times New Roman" w:hAnsi="Times New Roman" w:cs="Times New Roman"/>
          <w:sz w:val="24"/>
          <w:szCs w:val="24"/>
        </w:rPr>
        <w:t xml:space="preserve">s subjectively rated the violent content of their games </w:t>
      </w:r>
      <w:r w:rsidR="00632143">
        <w:rPr>
          <w:rFonts w:ascii="Times New Roman" w:hAnsi="Times New Roman" w:cs="Times New Roman"/>
          <w:sz w:val="24"/>
          <w:szCs w:val="24"/>
        </w:rPr>
        <w:t>(original response range 1-4, later made categorical, with</w:t>
      </w:r>
      <w:r w:rsidR="000E3FBF" w:rsidRPr="006E1FE4">
        <w:rPr>
          <w:rFonts w:ascii="Times New Roman" w:hAnsi="Times New Roman" w:cs="Times New Roman"/>
          <w:sz w:val="24"/>
          <w:szCs w:val="24"/>
        </w:rPr>
        <w:t xml:space="preserve"> </w:t>
      </w:r>
      <w:r w:rsidR="007601A0">
        <w:rPr>
          <w:rFonts w:ascii="Times New Roman" w:hAnsi="Times New Roman" w:cs="Times New Roman"/>
          <w:sz w:val="24"/>
          <w:szCs w:val="24"/>
        </w:rPr>
        <w:t xml:space="preserve">1 </w:t>
      </w:r>
      <w:r w:rsidR="00632143">
        <w:rPr>
          <w:rFonts w:ascii="Times New Roman" w:hAnsi="Times New Roman" w:cs="Times New Roman"/>
          <w:sz w:val="24"/>
          <w:szCs w:val="24"/>
        </w:rPr>
        <w:t xml:space="preserve">scored as </w:t>
      </w:r>
      <w:r w:rsidR="007601A0">
        <w:rPr>
          <w:rFonts w:ascii="Times New Roman" w:hAnsi="Times New Roman" w:cs="Times New Roman"/>
          <w:sz w:val="24"/>
          <w:szCs w:val="24"/>
        </w:rPr>
        <w:t xml:space="preserve">“nonviolent” and </w:t>
      </w:r>
      <w:r w:rsidR="000E3FBF" w:rsidRPr="006E1FE4">
        <w:rPr>
          <w:rFonts w:ascii="Times New Roman" w:hAnsi="Times New Roman" w:cs="Times New Roman"/>
          <w:sz w:val="24"/>
          <w:szCs w:val="24"/>
        </w:rPr>
        <w:t xml:space="preserve">scores 2-4 </w:t>
      </w:r>
      <w:r w:rsidR="00632143">
        <w:rPr>
          <w:rFonts w:ascii="Times New Roman" w:hAnsi="Times New Roman" w:cs="Times New Roman"/>
          <w:sz w:val="24"/>
          <w:szCs w:val="24"/>
        </w:rPr>
        <w:t>scored</w:t>
      </w:r>
      <w:r w:rsidR="000E3FBF" w:rsidRPr="006E1FE4">
        <w:rPr>
          <w:rFonts w:ascii="Times New Roman" w:hAnsi="Times New Roman" w:cs="Times New Roman"/>
          <w:sz w:val="24"/>
          <w:szCs w:val="24"/>
        </w:rPr>
        <w:t xml:space="preserve"> as “violent”) </w:t>
      </w:r>
      <w:r w:rsidR="007939F8" w:rsidRPr="006E1FE4">
        <w:rPr>
          <w:rFonts w:ascii="Times New Roman" w:hAnsi="Times New Roman" w:cs="Times New Roman"/>
          <w:sz w:val="24"/>
          <w:szCs w:val="24"/>
        </w:rPr>
        <w:t>as compared to when an expert rated the games’ violent contents</w:t>
      </w:r>
      <w:r w:rsidR="000E3FBF" w:rsidRPr="006E1FE4">
        <w:rPr>
          <w:rFonts w:ascii="Times New Roman" w:hAnsi="Times New Roman" w:cs="Times New Roman"/>
          <w:sz w:val="24"/>
          <w:szCs w:val="24"/>
        </w:rPr>
        <w:t xml:space="preserve"> (</w:t>
      </w:r>
      <w:r w:rsidR="00632143">
        <w:rPr>
          <w:rFonts w:ascii="Times New Roman" w:hAnsi="Times New Roman" w:cs="Times New Roman"/>
          <w:sz w:val="24"/>
          <w:szCs w:val="24"/>
        </w:rPr>
        <w:t xml:space="preserve">original response </w:t>
      </w:r>
      <w:r w:rsidR="000E3FBF" w:rsidRPr="006E1FE4">
        <w:rPr>
          <w:rFonts w:ascii="Times New Roman" w:hAnsi="Times New Roman" w:cs="Times New Roman"/>
          <w:sz w:val="24"/>
          <w:szCs w:val="24"/>
        </w:rPr>
        <w:t xml:space="preserve">range 1-9, </w:t>
      </w:r>
      <w:r w:rsidR="00632143">
        <w:rPr>
          <w:rFonts w:ascii="Times New Roman" w:hAnsi="Times New Roman" w:cs="Times New Roman"/>
          <w:sz w:val="24"/>
          <w:szCs w:val="24"/>
        </w:rPr>
        <w:t xml:space="preserve">later made categorical, </w:t>
      </w:r>
      <w:r w:rsidR="000E3FBF" w:rsidRPr="006E1FE4">
        <w:rPr>
          <w:rFonts w:ascii="Times New Roman" w:hAnsi="Times New Roman" w:cs="Times New Roman"/>
          <w:sz w:val="24"/>
          <w:szCs w:val="24"/>
        </w:rPr>
        <w:t xml:space="preserve">with </w:t>
      </w:r>
      <w:r w:rsidR="00632143">
        <w:rPr>
          <w:rFonts w:ascii="Times New Roman" w:hAnsi="Times New Roman" w:cs="Times New Roman"/>
          <w:sz w:val="24"/>
          <w:szCs w:val="24"/>
        </w:rPr>
        <w:t>1 scored as</w:t>
      </w:r>
      <w:r w:rsidR="007601A0">
        <w:rPr>
          <w:rFonts w:ascii="Times New Roman" w:hAnsi="Times New Roman" w:cs="Times New Roman"/>
          <w:sz w:val="24"/>
          <w:szCs w:val="24"/>
        </w:rPr>
        <w:t xml:space="preserve"> “nonviolent” and </w:t>
      </w:r>
      <w:r w:rsidR="000E3FBF" w:rsidRPr="006E1FE4">
        <w:rPr>
          <w:rFonts w:ascii="Times New Roman" w:hAnsi="Times New Roman" w:cs="Times New Roman"/>
          <w:sz w:val="24"/>
          <w:szCs w:val="24"/>
        </w:rPr>
        <w:t>scores 2-9</w:t>
      </w:r>
      <w:r w:rsidR="00632143">
        <w:rPr>
          <w:rFonts w:ascii="Times New Roman" w:hAnsi="Times New Roman" w:cs="Times New Roman"/>
          <w:sz w:val="24"/>
          <w:szCs w:val="24"/>
        </w:rPr>
        <w:t xml:space="preserve"> scored</w:t>
      </w:r>
      <w:r w:rsidR="000E3FBF" w:rsidRPr="006E1FE4">
        <w:rPr>
          <w:rFonts w:ascii="Times New Roman" w:hAnsi="Times New Roman" w:cs="Times New Roman"/>
          <w:sz w:val="24"/>
          <w:szCs w:val="24"/>
        </w:rPr>
        <w:t xml:space="preserve"> as “violent”)</w:t>
      </w:r>
      <w:r w:rsidR="006A456F" w:rsidRPr="006E1FE4">
        <w:rPr>
          <w:rFonts w:ascii="Times New Roman" w:hAnsi="Times New Roman" w:cs="Times New Roman"/>
          <w:sz w:val="24"/>
          <w:szCs w:val="24"/>
        </w:rPr>
        <w:t xml:space="preserve"> (</w:t>
      </w:r>
      <w:proofErr w:type="spellStart"/>
      <w:r w:rsidR="006A456F" w:rsidRPr="006E1FE4">
        <w:rPr>
          <w:rFonts w:ascii="Times New Roman" w:hAnsi="Times New Roman" w:cs="Times New Roman"/>
          <w:sz w:val="24"/>
          <w:szCs w:val="24"/>
        </w:rPr>
        <w:t>Busching</w:t>
      </w:r>
      <w:proofErr w:type="spellEnd"/>
      <w:r w:rsidR="006A456F" w:rsidRPr="006E1FE4">
        <w:rPr>
          <w:rFonts w:ascii="Times New Roman" w:hAnsi="Times New Roman" w:cs="Times New Roman"/>
          <w:sz w:val="24"/>
          <w:szCs w:val="24"/>
        </w:rPr>
        <w:t xml:space="preserve"> et al., 2013, Table 4, reprinted in this manuscript</w:t>
      </w:r>
      <w:r w:rsidR="00620B69" w:rsidRPr="006E1FE4">
        <w:rPr>
          <w:rFonts w:ascii="Times New Roman" w:hAnsi="Times New Roman" w:cs="Times New Roman"/>
          <w:sz w:val="24"/>
          <w:szCs w:val="24"/>
        </w:rPr>
        <w:t xml:space="preserve"> as Table 1</w:t>
      </w:r>
      <w:r w:rsidR="006A456F" w:rsidRPr="006E1FE4">
        <w:rPr>
          <w:rFonts w:ascii="Times New Roman" w:hAnsi="Times New Roman" w:cs="Times New Roman"/>
          <w:sz w:val="24"/>
          <w:szCs w:val="24"/>
        </w:rPr>
        <w:t>)</w:t>
      </w:r>
      <w:r w:rsidR="007939F8" w:rsidRPr="006E1FE4">
        <w:rPr>
          <w:rFonts w:ascii="Times New Roman" w:hAnsi="Times New Roman" w:cs="Times New Roman"/>
          <w:sz w:val="24"/>
          <w:szCs w:val="24"/>
        </w:rPr>
        <w:t xml:space="preserve">. </w:t>
      </w:r>
      <w:r w:rsidR="00395794">
        <w:rPr>
          <w:rFonts w:ascii="Times New Roman" w:hAnsi="Times New Roman" w:cs="Times New Roman"/>
          <w:sz w:val="24"/>
          <w:szCs w:val="24"/>
        </w:rPr>
        <w:t xml:space="preserve">If a stronger observed effect is to be considered as evidence for greater </w:t>
      </w:r>
      <w:r w:rsidR="0055726D">
        <w:rPr>
          <w:rFonts w:ascii="Times New Roman" w:hAnsi="Times New Roman" w:cs="Times New Roman"/>
          <w:sz w:val="24"/>
          <w:szCs w:val="24"/>
        </w:rPr>
        <w:t>predictive</w:t>
      </w:r>
      <w:r w:rsidR="00395794">
        <w:rPr>
          <w:rFonts w:ascii="Times New Roman" w:hAnsi="Times New Roman" w:cs="Times New Roman"/>
          <w:sz w:val="24"/>
          <w:szCs w:val="24"/>
        </w:rPr>
        <w:t xml:space="preserve"> validity</w:t>
      </w:r>
      <w:r w:rsidR="0083737A">
        <w:rPr>
          <w:rFonts w:ascii="Times New Roman" w:hAnsi="Times New Roman" w:cs="Times New Roman"/>
          <w:sz w:val="24"/>
          <w:szCs w:val="24"/>
        </w:rPr>
        <w:t xml:space="preserve"> (</w:t>
      </w:r>
      <w:r w:rsidR="0055726D">
        <w:rPr>
          <w:rFonts w:ascii="Times New Roman" w:hAnsi="Times New Roman" w:cs="Times New Roman"/>
          <w:sz w:val="24"/>
          <w:szCs w:val="24"/>
        </w:rPr>
        <w:t xml:space="preserve">as argued in </w:t>
      </w:r>
      <w:proofErr w:type="spellStart"/>
      <w:r w:rsidR="0055726D">
        <w:rPr>
          <w:rFonts w:ascii="Times New Roman" w:hAnsi="Times New Roman" w:cs="Times New Roman"/>
          <w:sz w:val="24"/>
          <w:szCs w:val="24"/>
        </w:rPr>
        <w:t>Busching</w:t>
      </w:r>
      <w:proofErr w:type="spellEnd"/>
      <w:r w:rsidR="0055726D">
        <w:rPr>
          <w:rFonts w:ascii="Times New Roman" w:hAnsi="Times New Roman" w:cs="Times New Roman"/>
          <w:sz w:val="24"/>
          <w:szCs w:val="24"/>
        </w:rPr>
        <w:t xml:space="preserve"> et al., 2013, p. 12</w:t>
      </w:r>
      <w:r w:rsidR="0083737A">
        <w:rPr>
          <w:rFonts w:ascii="Times New Roman" w:hAnsi="Times New Roman" w:cs="Times New Roman"/>
          <w:sz w:val="24"/>
          <w:szCs w:val="24"/>
        </w:rPr>
        <w:t>)</w:t>
      </w:r>
      <w:r w:rsidR="007939F8" w:rsidRPr="006E1FE4">
        <w:rPr>
          <w:rFonts w:ascii="Times New Roman" w:hAnsi="Times New Roman" w:cs="Times New Roman"/>
          <w:sz w:val="24"/>
          <w:szCs w:val="24"/>
        </w:rPr>
        <w:t>, it is possible that the lay definition of vi</w:t>
      </w:r>
      <w:r w:rsidR="0053394C" w:rsidRPr="006E1FE4">
        <w:rPr>
          <w:rFonts w:ascii="Times New Roman" w:hAnsi="Times New Roman" w:cs="Times New Roman"/>
          <w:sz w:val="24"/>
          <w:szCs w:val="24"/>
        </w:rPr>
        <w:t xml:space="preserve">olent media is </w:t>
      </w:r>
      <w:r w:rsidR="00B927F5">
        <w:rPr>
          <w:rFonts w:ascii="Times New Roman" w:hAnsi="Times New Roman" w:cs="Times New Roman"/>
          <w:sz w:val="24"/>
          <w:szCs w:val="24"/>
        </w:rPr>
        <w:t xml:space="preserve">just </w:t>
      </w:r>
      <w:r w:rsidR="0053394C" w:rsidRPr="006E1FE4">
        <w:rPr>
          <w:rFonts w:ascii="Times New Roman" w:hAnsi="Times New Roman" w:cs="Times New Roman"/>
          <w:sz w:val="24"/>
          <w:szCs w:val="24"/>
        </w:rPr>
        <w:t>as valid as</w:t>
      </w:r>
      <w:r w:rsidR="007939F8" w:rsidRPr="006E1FE4">
        <w:rPr>
          <w:rFonts w:ascii="Times New Roman" w:hAnsi="Times New Roman" w:cs="Times New Roman"/>
          <w:sz w:val="24"/>
          <w:szCs w:val="24"/>
        </w:rPr>
        <w:t xml:space="preserve"> the definitions presented above</w:t>
      </w:r>
      <w:r w:rsidR="00B927F5">
        <w:rPr>
          <w:rFonts w:ascii="Times New Roman" w:hAnsi="Times New Roman" w:cs="Times New Roman"/>
          <w:sz w:val="24"/>
          <w:szCs w:val="24"/>
        </w:rPr>
        <w:t>, if not more valid</w:t>
      </w:r>
      <w:r w:rsidR="007939F8" w:rsidRPr="006E1FE4">
        <w:rPr>
          <w:rFonts w:ascii="Times New Roman" w:hAnsi="Times New Roman" w:cs="Times New Roman"/>
          <w:sz w:val="24"/>
          <w:szCs w:val="24"/>
        </w:rPr>
        <w:t xml:space="preserve">. </w:t>
      </w:r>
    </w:p>
    <w:p w:rsidR="00D131FE" w:rsidRDefault="00D131FE"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This issue is further complicated by an unfortunate tradition in the introduction sections of violent game studies. While most </w:t>
      </w:r>
      <w:r w:rsidR="009D5BB8">
        <w:rPr>
          <w:rFonts w:ascii="Times New Roman" w:hAnsi="Times New Roman" w:cs="Times New Roman"/>
          <w:sz w:val="24"/>
          <w:szCs w:val="24"/>
        </w:rPr>
        <w:t xml:space="preserve">research </w:t>
      </w:r>
      <w:r w:rsidRPr="006E1FE4">
        <w:rPr>
          <w:rFonts w:ascii="Times New Roman" w:hAnsi="Times New Roman" w:cs="Times New Roman"/>
          <w:sz w:val="24"/>
          <w:szCs w:val="24"/>
        </w:rPr>
        <w:t xml:space="preserve">manuscripts test effects of the </w:t>
      </w:r>
      <w:r w:rsidR="007601A0" w:rsidRPr="006E1FE4">
        <w:rPr>
          <w:rFonts w:ascii="Times New Roman" w:hAnsi="Times New Roman" w:cs="Times New Roman"/>
          <w:sz w:val="24"/>
          <w:szCs w:val="24"/>
        </w:rPr>
        <w:t xml:space="preserve">categorical </w:t>
      </w:r>
      <w:r w:rsidRPr="006E1FE4">
        <w:rPr>
          <w:rFonts w:ascii="Times New Roman" w:hAnsi="Times New Roman" w:cs="Times New Roman"/>
          <w:sz w:val="24"/>
          <w:szCs w:val="24"/>
        </w:rPr>
        <w:t>presence of game violence, the introduction</w:t>
      </w:r>
      <w:r w:rsidR="00395794">
        <w:rPr>
          <w:rFonts w:ascii="Times New Roman" w:hAnsi="Times New Roman" w:cs="Times New Roman"/>
          <w:sz w:val="24"/>
          <w:szCs w:val="24"/>
        </w:rPr>
        <w:t>s</w:t>
      </w:r>
      <w:r w:rsidR="0002706E" w:rsidRPr="006E1FE4">
        <w:rPr>
          <w:rFonts w:ascii="Times New Roman" w:hAnsi="Times New Roman" w:cs="Times New Roman"/>
          <w:sz w:val="24"/>
          <w:szCs w:val="24"/>
        </w:rPr>
        <w:t xml:space="preserve"> of these manuscripts</w:t>
      </w:r>
      <w:r w:rsidRPr="006E1FE4">
        <w:rPr>
          <w:rFonts w:ascii="Times New Roman" w:hAnsi="Times New Roman" w:cs="Times New Roman"/>
          <w:sz w:val="24"/>
          <w:szCs w:val="24"/>
        </w:rPr>
        <w:t xml:space="preserve"> often lament</w:t>
      </w:r>
      <w:r w:rsidR="0002706E" w:rsidRPr="006E1FE4">
        <w:rPr>
          <w:rFonts w:ascii="Times New Roman" w:hAnsi="Times New Roman" w:cs="Times New Roman"/>
          <w:sz w:val="24"/>
          <w:szCs w:val="24"/>
        </w:rPr>
        <w:t xml:space="preserve"> </w:t>
      </w:r>
      <w:r w:rsidR="00880F65">
        <w:rPr>
          <w:rFonts w:ascii="Times New Roman" w:hAnsi="Times New Roman" w:cs="Times New Roman"/>
          <w:sz w:val="24"/>
          <w:szCs w:val="24"/>
        </w:rPr>
        <w:t>that violent game content is becoming increasingly photorealistic, explicit, and extreme</w:t>
      </w:r>
      <w:r w:rsidR="002F6481">
        <w:rPr>
          <w:rFonts w:ascii="Times New Roman" w:hAnsi="Times New Roman" w:cs="Times New Roman"/>
          <w:sz w:val="24"/>
          <w:szCs w:val="24"/>
        </w:rPr>
        <w:t xml:space="preserve"> (e.g. Anders</w:t>
      </w:r>
      <w:r w:rsidR="0055726D">
        <w:rPr>
          <w:rFonts w:ascii="Times New Roman" w:hAnsi="Times New Roman" w:cs="Times New Roman"/>
          <w:sz w:val="24"/>
          <w:szCs w:val="24"/>
        </w:rPr>
        <w:t xml:space="preserve">on &amp; Bushman, 2001; </w:t>
      </w:r>
      <w:proofErr w:type="spellStart"/>
      <w:r w:rsidR="0055726D">
        <w:rPr>
          <w:rFonts w:ascii="Times New Roman" w:hAnsi="Times New Roman" w:cs="Times New Roman"/>
          <w:sz w:val="24"/>
          <w:szCs w:val="24"/>
        </w:rPr>
        <w:t>Engelhardt</w:t>
      </w:r>
      <w:proofErr w:type="spellEnd"/>
      <w:r w:rsidR="0055726D">
        <w:rPr>
          <w:rFonts w:ascii="Times New Roman" w:hAnsi="Times New Roman" w:cs="Times New Roman"/>
          <w:sz w:val="24"/>
          <w:szCs w:val="24"/>
        </w:rPr>
        <w:t xml:space="preserve"> et al.</w:t>
      </w:r>
      <w:r w:rsidR="002F6481">
        <w:rPr>
          <w:rFonts w:ascii="Times New Roman" w:hAnsi="Times New Roman" w:cs="Times New Roman"/>
          <w:sz w:val="24"/>
          <w:szCs w:val="24"/>
        </w:rPr>
        <w:t>, 2011</w:t>
      </w:r>
      <w:r w:rsidR="000465C6">
        <w:rPr>
          <w:rFonts w:ascii="Times New Roman" w:hAnsi="Times New Roman" w:cs="Times New Roman"/>
          <w:sz w:val="24"/>
          <w:szCs w:val="24"/>
        </w:rPr>
        <w:t>; see also concerns in APA Task Force statement, 2005</w:t>
      </w:r>
      <w:r w:rsidR="002F6481">
        <w:rPr>
          <w:rFonts w:ascii="Times New Roman" w:hAnsi="Times New Roman" w:cs="Times New Roman"/>
          <w:sz w:val="24"/>
          <w:szCs w:val="24"/>
        </w:rPr>
        <w:t>)</w:t>
      </w:r>
      <w:r w:rsidRPr="006E1FE4">
        <w:rPr>
          <w:rFonts w:ascii="Times New Roman" w:hAnsi="Times New Roman" w:cs="Times New Roman"/>
          <w:sz w:val="24"/>
          <w:szCs w:val="24"/>
        </w:rPr>
        <w:t xml:space="preserve">. </w:t>
      </w:r>
      <w:r w:rsidR="00880F65">
        <w:rPr>
          <w:rFonts w:ascii="Times New Roman" w:hAnsi="Times New Roman" w:cs="Times New Roman"/>
          <w:sz w:val="24"/>
          <w:szCs w:val="24"/>
        </w:rPr>
        <w:t>However, to s</w:t>
      </w:r>
      <w:r w:rsidR="00A444B4" w:rsidRPr="006E1FE4">
        <w:rPr>
          <w:rFonts w:ascii="Times New Roman" w:hAnsi="Times New Roman" w:cs="Times New Roman"/>
          <w:sz w:val="24"/>
          <w:szCs w:val="24"/>
        </w:rPr>
        <w:t xml:space="preserve">peak of violent content as continuous </w:t>
      </w:r>
      <w:r w:rsidR="00880F65">
        <w:rPr>
          <w:rFonts w:ascii="Times New Roman" w:hAnsi="Times New Roman" w:cs="Times New Roman"/>
          <w:sz w:val="24"/>
          <w:szCs w:val="24"/>
        </w:rPr>
        <w:t>in the introduction</w:t>
      </w:r>
      <w:r w:rsidR="005A2B1E" w:rsidRPr="006E1FE4">
        <w:rPr>
          <w:rFonts w:ascii="Times New Roman" w:hAnsi="Times New Roman" w:cs="Times New Roman"/>
          <w:sz w:val="24"/>
          <w:szCs w:val="24"/>
        </w:rPr>
        <w:t xml:space="preserve"> </w:t>
      </w:r>
      <w:r w:rsidR="00A444B4" w:rsidRPr="006E1FE4">
        <w:rPr>
          <w:rFonts w:ascii="Times New Roman" w:hAnsi="Times New Roman" w:cs="Times New Roman"/>
          <w:sz w:val="24"/>
          <w:szCs w:val="24"/>
        </w:rPr>
        <w:t xml:space="preserve">while treating it as categorical in methodology and meta-analysis leads to unnecessary confusion. </w:t>
      </w:r>
      <w:r w:rsidR="001B1A29">
        <w:rPr>
          <w:rFonts w:ascii="Times New Roman" w:hAnsi="Times New Roman" w:cs="Times New Roman"/>
          <w:sz w:val="24"/>
          <w:szCs w:val="24"/>
        </w:rPr>
        <w:t>Two</w:t>
      </w:r>
      <w:r w:rsidR="00A444B4" w:rsidRPr="006E1FE4">
        <w:rPr>
          <w:rFonts w:ascii="Times New Roman" w:hAnsi="Times New Roman" w:cs="Times New Roman"/>
          <w:sz w:val="24"/>
          <w:szCs w:val="24"/>
        </w:rPr>
        <w:t xml:space="preserve"> stud</w:t>
      </w:r>
      <w:r w:rsidR="001B1A29">
        <w:rPr>
          <w:rFonts w:ascii="Times New Roman" w:hAnsi="Times New Roman" w:cs="Times New Roman"/>
          <w:sz w:val="24"/>
          <w:szCs w:val="24"/>
        </w:rPr>
        <w:t>ies</w:t>
      </w:r>
      <w:r w:rsidR="00303A9F">
        <w:rPr>
          <w:rFonts w:ascii="Times New Roman" w:hAnsi="Times New Roman" w:cs="Times New Roman"/>
          <w:sz w:val="24"/>
          <w:szCs w:val="24"/>
        </w:rPr>
        <w:t xml:space="preserve"> have</w:t>
      </w:r>
      <w:r w:rsidR="00A444B4" w:rsidRPr="006E1FE4">
        <w:rPr>
          <w:rFonts w:ascii="Times New Roman" w:hAnsi="Times New Roman" w:cs="Times New Roman"/>
          <w:sz w:val="24"/>
          <w:szCs w:val="24"/>
        </w:rPr>
        <w:t xml:space="preserve"> </w:t>
      </w:r>
      <w:r w:rsidR="00303A9F">
        <w:rPr>
          <w:rFonts w:ascii="Times New Roman" w:hAnsi="Times New Roman" w:cs="Times New Roman"/>
          <w:sz w:val="24"/>
          <w:szCs w:val="24"/>
        </w:rPr>
        <w:t>investigated whether technological advancement enhances</w:t>
      </w:r>
      <w:r w:rsidR="00974453" w:rsidRPr="006E1FE4">
        <w:rPr>
          <w:rFonts w:ascii="Times New Roman" w:hAnsi="Times New Roman" w:cs="Times New Roman"/>
          <w:sz w:val="24"/>
          <w:szCs w:val="24"/>
        </w:rPr>
        <w:t xml:space="preserve"> the effects of violent games</w:t>
      </w:r>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Barlett</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Rodeheffer</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Baldassaro</w:t>
      </w:r>
      <w:proofErr w:type="spellEnd"/>
      <w:r w:rsidR="00C901F4">
        <w:rPr>
          <w:rFonts w:ascii="Times New Roman" w:hAnsi="Times New Roman" w:cs="Times New Roman"/>
          <w:sz w:val="24"/>
          <w:szCs w:val="24"/>
        </w:rPr>
        <w:t xml:space="preserve">, </w:t>
      </w:r>
      <w:proofErr w:type="spellStart"/>
      <w:r w:rsidR="00C901F4">
        <w:rPr>
          <w:rFonts w:ascii="Times New Roman" w:hAnsi="Times New Roman" w:cs="Times New Roman"/>
          <w:sz w:val="24"/>
          <w:szCs w:val="24"/>
        </w:rPr>
        <w:t>Hinkin</w:t>
      </w:r>
      <w:proofErr w:type="spellEnd"/>
      <w:r w:rsidR="00C901F4">
        <w:rPr>
          <w:rFonts w:ascii="Times New Roman" w:hAnsi="Times New Roman" w:cs="Times New Roman"/>
          <w:sz w:val="24"/>
          <w:szCs w:val="24"/>
        </w:rPr>
        <w:t>, &amp; Harris, 2008;</w:t>
      </w:r>
      <w:r w:rsidR="00C901F4" w:rsidRPr="006E1FE4">
        <w:rPr>
          <w:rFonts w:ascii="Times New Roman" w:hAnsi="Times New Roman" w:cs="Times New Roman"/>
          <w:sz w:val="24"/>
          <w:szCs w:val="24"/>
        </w:rPr>
        <w:t xml:space="preserve"> Ivory &amp; </w:t>
      </w:r>
      <w:proofErr w:type="spellStart"/>
      <w:r w:rsidR="00C901F4" w:rsidRPr="006E1FE4">
        <w:rPr>
          <w:rFonts w:ascii="Times New Roman" w:hAnsi="Times New Roman" w:cs="Times New Roman"/>
          <w:sz w:val="24"/>
          <w:szCs w:val="24"/>
        </w:rPr>
        <w:t>Kalyanaraman</w:t>
      </w:r>
      <w:proofErr w:type="spellEnd"/>
      <w:r w:rsidR="00C901F4" w:rsidRPr="006E1FE4">
        <w:rPr>
          <w:rFonts w:ascii="Times New Roman" w:hAnsi="Times New Roman" w:cs="Times New Roman"/>
          <w:sz w:val="24"/>
          <w:szCs w:val="24"/>
        </w:rPr>
        <w:t>, 2007)</w:t>
      </w:r>
      <w:r w:rsidR="00303A9F">
        <w:rPr>
          <w:rFonts w:ascii="Times New Roman" w:hAnsi="Times New Roman" w:cs="Times New Roman"/>
          <w:sz w:val="24"/>
          <w:szCs w:val="24"/>
        </w:rPr>
        <w:t>; neither study found significant moderation (although sample sizes were modest)</w:t>
      </w:r>
      <w:r w:rsidR="00A444B4" w:rsidRPr="006E1FE4">
        <w:rPr>
          <w:rFonts w:ascii="Times New Roman" w:hAnsi="Times New Roman" w:cs="Times New Roman"/>
          <w:sz w:val="24"/>
          <w:szCs w:val="24"/>
        </w:rPr>
        <w:t>.</w:t>
      </w:r>
      <w:r w:rsidR="000E3FBF" w:rsidRPr="006E1FE4">
        <w:rPr>
          <w:rFonts w:ascii="Times New Roman" w:hAnsi="Times New Roman" w:cs="Times New Roman"/>
          <w:sz w:val="24"/>
          <w:szCs w:val="24"/>
        </w:rPr>
        <w:t xml:space="preserve"> </w:t>
      </w:r>
      <w:r w:rsidR="00974453" w:rsidRPr="006E1FE4">
        <w:rPr>
          <w:rFonts w:ascii="Times New Roman" w:hAnsi="Times New Roman" w:cs="Times New Roman"/>
          <w:sz w:val="24"/>
          <w:szCs w:val="24"/>
        </w:rPr>
        <w:t>We are not aware of any studies which have found evidence for an effect</w:t>
      </w:r>
      <w:r w:rsidR="005A2B1E" w:rsidRPr="006E1FE4">
        <w:rPr>
          <w:rFonts w:ascii="Times New Roman" w:hAnsi="Times New Roman" w:cs="Times New Roman"/>
          <w:sz w:val="24"/>
          <w:szCs w:val="24"/>
        </w:rPr>
        <w:t xml:space="preserve"> of graphical fidelity</w:t>
      </w:r>
      <w:r w:rsidR="00974453" w:rsidRPr="006E1FE4">
        <w:rPr>
          <w:rFonts w:ascii="Times New Roman" w:hAnsi="Times New Roman" w:cs="Times New Roman"/>
          <w:sz w:val="24"/>
          <w:szCs w:val="24"/>
        </w:rPr>
        <w:t>. R</w:t>
      </w:r>
      <w:r w:rsidR="000E3FBF" w:rsidRPr="006E1FE4">
        <w:rPr>
          <w:rFonts w:ascii="Times New Roman" w:hAnsi="Times New Roman" w:cs="Times New Roman"/>
          <w:sz w:val="24"/>
          <w:szCs w:val="24"/>
        </w:rPr>
        <w:t xml:space="preserve">esearchers </w:t>
      </w:r>
      <w:r w:rsidR="00974453" w:rsidRPr="006E1FE4">
        <w:rPr>
          <w:rFonts w:ascii="Times New Roman" w:hAnsi="Times New Roman" w:cs="Times New Roman"/>
          <w:sz w:val="24"/>
          <w:szCs w:val="24"/>
        </w:rPr>
        <w:t>should</w:t>
      </w:r>
      <w:r w:rsidR="000E3FBF" w:rsidRPr="006E1FE4">
        <w:rPr>
          <w:rFonts w:ascii="Times New Roman" w:hAnsi="Times New Roman" w:cs="Times New Roman"/>
          <w:sz w:val="24"/>
          <w:szCs w:val="24"/>
        </w:rPr>
        <w:t xml:space="preserve"> </w:t>
      </w:r>
      <w:r w:rsidR="00395794">
        <w:rPr>
          <w:rFonts w:ascii="Times New Roman" w:hAnsi="Times New Roman" w:cs="Times New Roman"/>
          <w:sz w:val="24"/>
          <w:szCs w:val="24"/>
        </w:rPr>
        <w:t>b</w:t>
      </w:r>
      <w:r w:rsidR="00DF6756">
        <w:rPr>
          <w:rFonts w:ascii="Times New Roman" w:hAnsi="Times New Roman" w:cs="Times New Roman"/>
          <w:sz w:val="24"/>
          <w:szCs w:val="24"/>
        </w:rPr>
        <w:t>e</w:t>
      </w:r>
      <w:r w:rsidR="00395794">
        <w:rPr>
          <w:rFonts w:ascii="Times New Roman" w:hAnsi="Times New Roman" w:cs="Times New Roman"/>
          <w:sz w:val="24"/>
          <w:szCs w:val="24"/>
        </w:rPr>
        <w:t xml:space="preserve"> </w:t>
      </w:r>
      <w:r w:rsidR="000E3FBF" w:rsidRPr="006E1FE4">
        <w:rPr>
          <w:rFonts w:ascii="Times New Roman" w:hAnsi="Times New Roman" w:cs="Times New Roman"/>
          <w:sz w:val="24"/>
          <w:szCs w:val="24"/>
        </w:rPr>
        <w:t xml:space="preserve">careful to say exactly what they mean when referring to “violent </w:t>
      </w:r>
      <w:r w:rsidR="007601A0">
        <w:rPr>
          <w:rFonts w:ascii="Times New Roman" w:hAnsi="Times New Roman" w:cs="Times New Roman"/>
          <w:sz w:val="24"/>
          <w:szCs w:val="24"/>
        </w:rPr>
        <w:t xml:space="preserve">media </w:t>
      </w:r>
      <w:r w:rsidR="000E3FBF" w:rsidRPr="006E1FE4">
        <w:rPr>
          <w:rFonts w:ascii="Times New Roman" w:hAnsi="Times New Roman" w:cs="Times New Roman"/>
          <w:sz w:val="24"/>
          <w:szCs w:val="24"/>
        </w:rPr>
        <w:t>content,” which</w:t>
      </w:r>
      <w:r w:rsidR="00FF70F2">
        <w:rPr>
          <w:rFonts w:ascii="Times New Roman" w:hAnsi="Times New Roman" w:cs="Times New Roman"/>
          <w:sz w:val="24"/>
          <w:szCs w:val="24"/>
        </w:rPr>
        <w:t xml:space="preserve">, by </w:t>
      </w:r>
      <w:r w:rsidR="000E3FBF" w:rsidRPr="006E1FE4">
        <w:rPr>
          <w:rFonts w:ascii="Times New Roman" w:hAnsi="Times New Roman" w:cs="Times New Roman"/>
          <w:sz w:val="24"/>
          <w:szCs w:val="24"/>
        </w:rPr>
        <w:t xml:space="preserve">present </w:t>
      </w:r>
      <w:r w:rsidR="00FF70F2">
        <w:rPr>
          <w:rFonts w:ascii="Times New Roman" w:hAnsi="Times New Roman" w:cs="Times New Roman"/>
          <w:sz w:val="24"/>
          <w:szCs w:val="24"/>
        </w:rPr>
        <w:t xml:space="preserve">definitions, </w:t>
      </w:r>
      <w:r w:rsidR="000E3FBF" w:rsidRPr="006E1FE4">
        <w:rPr>
          <w:rFonts w:ascii="Times New Roman" w:hAnsi="Times New Roman" w:cs="Times New Roman"/>
          <w:sz w:val="24"/>
          <w:szCs w:val="24"/>
        </w:rPr>
        <w:t>has little to do with graphical precision, cinematic presentation, or sophisticated computer technology.</w:t>
      </w:r>
      <w:r w:rsidR="005A2B1E" w:rsidRPr="006E1FE4">
        <w:rPr>
          <w:rFonts w:ascii="Times New Roman" w:hAnsi="Times New Roman" w:cs="Times New Roman"/>
          <w:sz w:val="24"/>
          <w:szCs w:val="24"/>
        </w:rPr>
        <w:t xml:space="preserve"> To do otherwise confuses other researchers and misinforms </w:t>
      </w:r>
      <w:r w:rsidR="00395794">
        <w:rPr>
          <w:rFonts w:ascii="Times New Roman" w:hAnsi="Times New Roman" w:cs="Times New Roman"/>
          <w:sz w:val="24"/>
          <w:szCs w:val="24"/>
        </w:rPr>
        <w:t>the public</w:t>
      </w:r>
      <w:r w:rsidR="005A2B1E" w:rsidRPr="006E1FE4">
        <w:rPr>
          <w:rFonts w:ascii="Times New Roman" w:hAnsi="Times New Roman" w:cs="Times New Roman"/>
          <w:sz w:val="24"/>
          <w:szCs w:val="24"/>
        </w:rPr>
        <w:t>.</w:t>
      </w:r>
    </w:p>
    <w:p w:rsidR="00FC5D5C" w:rsidRDefault="00D519A1" w:rsidP="00D519A1">
      <w:pPr>
        <w:spacing w:after="0" w:line="480" w:lineRule="auto"/>
        <w:ind w:firstLine="720"/>
        <w:contextualSpacing/>
        <w:rPr>
          <w:rFonts w:ascii="Times New Roman" w:hAnsi="Times New Roman" w:cs="Times New Roman"/>
          <w:sz w:val="24"/>
          <w:szCs w:val="24"/>
        </w:rPr>
      </w:pPr>
      <w:proofErr w:type="gramStart"/>
      <w:r w:rsidRPr="006E1FE4">
        <w:rPr>
          <w:rFonts w:ascii="Times New Roman" w:hAnsi="Times New Roman" w:cs="Times New Roman"/>
          <w:b/>
          <w:sz w:val="24"/>
          <w:szCs w:val="24"/>
        </w:rPr>
        <w:t>Lack of support for existing definitions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As outlined above, the current definitions of “violent game content”</w:t>
      </w:r>
      <w:r w:rsidR="00276CE8">
        <w:rPr>
          <w:rFonts w:ascii="Times New Roman" w:hAnsi="Times New Roman" w:cs="Times New Roman"/>
          <w:sz w:val="24"/>
          <w:szCs w:val="24"/>
        </w:rPr>
        <w:t xml:space="preserve"> seem arbitrary and imprecise</w:t>
      </w:r>
      <w:r w:rsidR="00FC5D5C">
        <w:rPr>
          <w:rFonts w:ascii="Times New Roman" w:hAnsi="Times New Roman" w:cs="Times New Roman"/>
          <w:sz w:val="24"/>
          <w:szCs w:val="24"/>
        </w:rPr>
        <w:t>, as they do not respect the psychological distinction between violence and mere aggression</w:t>
      </w:r>
      <w:r w:rsidR="00276CE8">
        <w:rPr>
          <w:rFonts w:ascii="Times New Roman" w:hAnsi="Times New Roman" w:cs="Times New Roman"/>
          <w:sz w:val="24"/>
          <w:szCs w:val="24"/>
        </w:rPr>
        <w:t>.</w:t>
      </w:r>
      <w:r w:rsidR="00FC5D5C">
        <w:rPr>
          <w:rFonts w:ascii="Times New Roman" w:hAnsi="Times New Roman" w:cs="Times New Roman"/>
          <w:sz w:val="24"/>
          <w:szCs w:val="24"/>
        </w:rPr>
        <w:t xml:space="preserve"> By dichotomizing games into violent and nonviolent games, it is also assumed that any nonzero amount of violence causes equivalent effects</w:t>
      </w:r>
      <w:r w:rsidR="00E13190">
        <w:rPr>
          <w:rFonts w:ascii="Times New Roman" w:hAnsi="Times New Roman" w:cs="Times New Roman"/>
          <w:sz w:val="24"/>
          <w:szCs w:val="24"/>
        </w:rPr>
        <w:t xml:space="preserve"> </w:t>
      </w:r>
      <w:r w:rsidR="00FC5D5C">
        <w:rPr>
          <w:rFonts w:ascii="Times New Roman" w:hAnsi="Times New Roman" w:cs="Times New Roman"/>
          <w:sz w:val="24"/>
          <w:szCs w:val="24"/>
        </w:rPr>
        <w:t>on aggressive behavior</w:t>
      </w:r>
      <w:r w:rsidR="004536C6">
        <w:rPr>
          <w:rFonts w:ascii="Times New Roman" w:hAnsi="Times New Roman" w:cs="Times New Roman"/>
          <w:sz w:val="24"/>
          <w:szCs w:val="24"/>
        </w:rPr>
        <w:t xml:space="preserve">, thereby treating </w:t>
      </w:r>
      <w:r w:rsidR="004536C6">
        <w:rPr>
          <w:rFonts w:ascii="Times New Roman" w:hAnsi="Times New Roman" w:cs="Times New Roman"/>
          <w:i/>
          <w:sz w:val="24"/>
          <w:szCs w:val="24"/>
        </w:rPr>
        <w:t xml:space="preserve">Sonic the Hedgehog </w:t>
      </w:r>
      <w:r w:rsidR="004536C6">
        <w:rPr>
          <w:rFonts w:ascii="Times New Roman" w:hAnsi="Times New Roman" w:cs="Times New Roman"/>
          <w:sz w:val="24"/>
          <w:szCs w:val="24"/>
        </w:rPr>
        <w:t xml:space="preserve">as </w:t>
      </w:r>
      <w:r w:rsidR="00C901F4">
        <w:rPr>
          <w:rFonts w:ascii="Times New Roman" w:hAnsi="Times New Roman" w:cs="Times New Roman"/>
          <w:sz w:val="24"/>
          <w:szCs w:val="24"/>
        </w:rPr>
        <w:t>equivalent in violence to</w:t>
      </w:r>
      <w:r w:rsidR="004536C6">
        <w:rPr>
          <w:rFonts w:ascii="Times New Roman" w:hAnsi="Times New Roman" w:cs="Times New Roman"/>
          <w:sz w:val="24"/>
          <w:szCs w:val="24"/>
        </w:rPr>
        <w:t xml:space="preserve"> </w:t>
      </w:r>
      <w:r w:rsidR="004536C6">
        <w:rPr>
          <w:rFonts w:ascii="Times New Roman" w:hAnsi="Times New Roman" w:cs="Times New Roman"/>
          <w:i/>
          <w:sz w:val="24"/>
          <w:szCs w:val="24"/>
        </w:rPr>
        <w:t>Call of Duty</w:t>
      </w:r>
      <w:r w:rsidR="00FC5D5C">
        <w:rPr>
          <w:rFonts w:ascii="Times New Roman" w:hAnsi="Times New Roman" w:cs="Times New Roman"/>
          <w:sz w:val="24"/>
          <w:szCs w:val="24"/>
        </w:rPr>
        <w:t xml:space="preserve">. </w:t>
      </w:r>
    </w:p>
    <w:p w:rsidR="00D519A1" w:rsidRDefault="00FC5D5C"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definition of “violent game content” would seem to be an unwarranted extrapolation from</w:t>
      </w:r>
      <w:r w:rsidR="004536C6">
        <w:rPr>
          <w:rFonts w:ascii="Times New Roman" w:hAnsi="Times New Roman" w:cs="Times New Roman"/>
          <w:sz w:val="24"/>
          <w:szCs w:val="24"/>
        </w:rPr>
        <w:t xml:space="preserve"> the current evidence.</w:t>
      </w:r>
      <w:r>
        <w:rPr>
          <w:rFonts w:ascii="Times New Roman" w:hAnsi="Times New Roman" w:cs="Times New Roman"/>
          <w:sz w:val="24"/>
          <w:szCs w:val="24"/>
        </w:rPr>
        <w:t xml:space="preserve"> </w:t>
      </w:r>
      <w:r w:rsidR="004536C6">
        <w:rPr>
          <w:rFonts w:ascii="Times New Roman" w:hAnsi="Times New Roman" w:cs="Times New Roman"/>
          <w:sz w:val="24"/>
          <w:szCs w:val="24"/>
        </w:rPr>
        <w:t>E</w:t>
      </w:r>
      <w:r>
        <w:rPr>
          <w:rFonts w:ascii="Times New Roman" w:hAnsi="Times New Roman" w:cs="Times New Roman"/>
          <w:sz w:val="24"/>
          <w:szCs w:val="24"/>
        </w:rPr>
        <w:t xml:space="preserve">xperimental research typically </w:t>
      </w:r>
      <w:r w:rsidR="004536C6">
        <w:rPr>
          <w:rFonts w:ascii="Times New Roman" w:hAnsi="Times New Roman" w:cs="Times New Roman"/>
          <w:sz w:val="24"/>
          <w:szCs w:val="24"/>
        </w:rPr>
        <w:t xml:space="preserve">compares nonviolent games against only the most extreme and graphically violent games; comparisons between nonviolent and mildly-violent games such as </w:t>
      </w:r>
      <w:r w:rsidR="004536C6">
        <w:rPr>
          <w:rFonts w:ascii="Times New Roman" w:hAnsi="Times New Roman" w:cs="Times New Roman"/>
          <w:i/>
          <w:sz w:val="24"/>
          <w:szCs w:val="24"/>
        </w:rPr>
        <w:t>Sonic the Hedgehog</w:t>
      </w:r>
      <w:r w:rsidR="004536C6">
        <w:rPr>
          <w:rFonts w:ascii="Times New Roman" w:hAnsi="Times New Roman" w:cs="Times New Roman"/>
          <w:sz w:val="24"/>
          <w:szCs w:val="24"/>
        </w:rPr>
        <w:t xml:space="preserve"> are rare</w:t>
      </w:r>
      <w:r>
        <w:rPr>
          <w:rFonts w:ascii="Times New Roman" w:hAnsi="Times New Roman" w:cs="Times New Roman"/>
          <w:sz w:val="24"/>
          <w:szCs w:val="24"/>
        </w:rPr>
        <w:t xml:space="preserve">. </w:t>
      </w:r>
      <w:r w:rsidR="004536C6">
        <w:rPr>
          <w:rFonts w:ascii="Times New Roman" w:hAnsi="Times New Roman" w:cs="Times New Roman"/>
          <w:sz w:val="24"/>
          <w:szCs w:val="24"/>
        </w:rPr>
        <w:t xml:space="preserve">Thus, this definition does not fit the available evidence. </w:t>
      </w:r>
      <w:r w:rsidR="00D519A1">
        <w:rPr>
          <w:rFonts w:ascii="Times New Roman" w:hAnsi="Times New Roman" w:cs="Times New Roman"/>
          <w:sz w:val="24"/>
          <w:szCs w:val="24"/>
        </w:rPr>
        <w:t xml:space="preserve">Two studies </w:t>
      </w:r>
      <w:r w:rsidR="004536C6">
        <w:rPr>
          <w:rFonts w:ascii="Times New Roman" w:hAnsi="Times New Roman" w:cs="Times New Roman"/>
          <w:sz w:val="24"/>
          <w:szCs w:val="24"/>
        </w:rPr>
        <w:t xml:space="preserve">are claimed to </w:t>
      </w:r>
      <w:r w:rsidR="00D519A1">
        <w:rPr>
          <w:rFonts w:ascii="Times New Roman" w:hAnsi="Times New Roman" w:cs="Times New Roman"/>
          <w:sz w:val="24"/>
          <w:szCs w:val="24"/>
        </w:rPr>
        <w:t xml:space="preserve">have </w:t>
      </w:r>
      <w:r w:rsidR="004536C6">
        <w:rPr>
          <w:rFonts w:ascii="Times New Roman" w:hAnsi="Times New Roman" w:cs="Times New Roman"/>
          <w:sz w:val="24"/>
          <w:szCs w:val="24"/>
        </w:rPr>
        <w:t>demonstrated</w:t>
      </w:r>
      <w:r w:rsidR="00D519A1">
        <w:rPr>
          <w:rFonts w:ascii="Times New Roman" w:hAnsi="Times New Roman" w:cs="Times New Roman"/>
          <w:sz w:val="24"/>
          <w:szCs w:val="24"/>
        </w:rPr>
        <w:t xml:space="preserve"> that less-violent games have effects equal to more-violent games.</w:t>
      </w:r>
      <w:r w:rsidR="00276CE8">
        <w:rPr>
          <w:rFonts w:ascii="Times New Roman" w:hAnsi="Times New Roman" w:cs="Times New Roman"/>
          <w:sz w:val="24"/>
          <w:szCs w:val="24"/>
        </w:rPr>
        <w:t xml:space="preserve"> However, the evidence is slight at best</w:t>
      </w:r>
      <w:r w:rsidR="004536C6">
        <w:rPr>
          <w:rFonts w:ascii="Times New Roman" w:hAnsi="Times New Roman" w:cs="Times New Roman"/>
          <w:sz w:val="24"/>
          <w:szCs w:val="24"/>
        </w:rPr>
        <w:t xml:space="preserve">, and </w:t>
      </w:r>
      <w:proofErr w:type="gramStart"/>
      <w:r w:rsidR="004536C6">
        <w:rPr>
          <w:rFonts w:ascii="Times New Roman" w:hAnsi="Times New Roman" w:cs="Times New Roman"/>
          <w:sz w:val="24"/>
          <w:szCs w:val="24"/>
        </w:rPr>
        <w:t>open</w:t>
      </w:r>
      <w:proofErr w:type="gramEnd"/>
      <w:r w:rsidR="004536C6">
        <w:rPr>
          <w:rFonts w:ascii="Times New Roman" w:hAnsi="Times New Roman" w:cs="Times New Roman"/>
          <w:sz w:val="24"/>
          <w:szCs w:val="24"/>
        </w:rPr>
        <w:t xml:space="preserve"> to alternative interpretation</w:t>
      </w:r>
      <w:r w:rsidR="00276CE8">
        <w:rPr>
          <w:rFonts w:ascii="Times New Roman" w:hAnsi="Times New Roman" w:cs="Times New Roman"/>
          <w:sz w:val="24"/>
          <w:szCs w:val="24"/>
        </w:rPr>
        <w:t>.</w:t>
      </w:r>
      <w:r w:rsidR="00D519A1">
        <w:rPr>
          <w:rFonts w:ascii="Times New Roman" w:hAnsi="Times New Roman" w:cs="Times New Roman"/>
          <w:sz w:val="24"/>
          <w:szCs w:val="24"/>
        </w:rPr>
        <w:t xml:space="preserve"> </w:t>
      </w:r>
    </w:p>
    <w:p w:rsidR="005F2033" w:rsidRDefault="00D519A1"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one</w:t>
      </w:r>
      <w:r w:rsidR="005F2033">
        <w:rPr>
          <w:rFonts w:ascii="Times New Roman" w:hAnsi="Times New Roman" w:cs="Times New Roman"/>
          <w:sz w:val="24"/>
          <w:szCs w:val="24"/>
        </w:rPr>
        <w:t xml:space="preserve"> study</w:t>
      </w:r>
      <w:r w:rsidR="008231FD">
        <w:rPr>
          <w:rFonts w:ascii="Times New Roman" w:hAnsi="Times New Roman" w:cs="Times New Roman"/>
          <w:sz w:val="24"/>
          <w:szCs w:val="24"/>
        </w:rPr>
        <w:t xml:space="preserve"> (Anderson &amp; Ford, 1986), had 60</w:t>
      </w:r>
      <w:r>
        <w:rPr>
          <w:rFonts w:ascii="Times New Roman" w:hAnsi="Times New Roman" w:cs="Times New Roman"/>
          <w:sz w:val="24"/>
          <w:szCs w:val="24"/>
        </w:rPr>
        <w:t xml:space="preserve"> subjects play</w:t>
      </w:r>
      <w:r w:rsidR="008231FD">
        <w:rPr>
          <w:rFonts w:ascii="Times New Roman" w:hAnsi="Times New Roman" w:cs="Times New Roman"/>
          <w:sz w:val="24"/>
          <w:szCs w:val="24"/>
        </w:rPr>
        <w:t>ed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either </w:t>
      </w:r>
      <w:proofErr w:type="spellStart"/>
      <w:r>
        <w:rPr>
          <w:rFonts w:ascii="Times New Roman" w:hAnsi="Times New Roman" w:cs="Times New Roman"/>
          <w:i/>
          <w:sz w:val="24"/>
          <w:szCs w:val="24"/>
        </w:rPr>
        <w:t>Zaxxon</w:t>
      </w:r>
      <w:proofErr w:type="spellEnd"/>
      <w:proofErr w:type="gramEnd"/>
      <w:r>
        <w:rPr>
          <w:rFonts w:ascii="Times New Roman" w:hAnsi="Times New Roman" w:cs="Times New Roman"/>
          <w:i/>
          <w:sz w:val="24"/>
          <w:szCs w:val="24"/>
        </w:rPr>
        <w:t xml:space="preserve">, Centipede, </w:t>
      </w:r>
      <w:r>
        <w:rPr>
          <w:rFonts w:ascii="Times New Roman" w:hAnsi="Times New Roman" w:cs="Times New Roman"/>
          <w:sz w:val="24"/>
          <w:szCs w:val="24"/>
        </w:rPr>
        <w:t xml:space="preserve">or no game. </w:t>
      </w:r>
      <w:r w:rsidR="005E1C55">
        <w:rPr>
          <w:rFonts w:ascii="Times New Roman" w:hAnsi="Times New Roman" w:cs="Times New Roman"/>
          <w:sz w:val="24"/>
          <w:szCs w:val="24"/>
        </w:rPr>
        <w:t>These early arcade-action video games involved piloting a spaceship and shooting aggressive insects (</w:t>
      </w:r>
      <w:r w:rsidR="005E1C55">
        <w:rPr>
          <w:rFonts w:ascii="Times New Roman" w:hAnsi="Times New Roman" w:cs="Times New Roman"/>
          <w:i/>
          <w:sz w:val="24"/>
          <w:szCs w:val="24"/>
        </w:rPr>
        <w:t xml:space="preserve">Centipede) </w:t>
      </w:r>
      <w:r w:rsidR="005E1C55">
        <w:rPr>
          <w:rFonts w:ascii="Times New Roman" w:hAnsi="Times New Roman" w:cs="Times New Roman"/>
          <w:sz w:val="24"/>
          <w:szCs w:val="24"/>
        </w:rPr>
        <w:t>or other spacecraft (</w:t>
      </w:r>
      <w:proofErr w:type="spellStart"/>
      <w:r w:rsidR="005E1C55">
        <w:rPr>
          <w:rFonts w:ascii="Times New Roman" w:hAnsi="Times New Roman" w:cs="Times New Roman"/>
          <w:i/>
          <w:sz w:val="24"/>
          <w:szCs w:val="24"/>
        </w:rPr>
        <w:t>Zaxxon</w:t>
      </w:r>
      <w:proofErr w:type="spellEnd"/>
      <w:r w:rsidR="005E1C55">
        <w:rPr>
          <w:rFonts w:ascii="Times New Roman" w:hAnsi="Times New Roman" w:cs="Times New Roman"/>
          <w:sz w:val="24"/>
          <w:szCs w:val="24"/>
        </w:rPr>
        <w:t>). At this time in video game development, games did not yet have sophisticate</w:t>
      </w:r>
      <w:r w:rsidR="004536C6">
        <w:rPr>
          <w:rFonts w:ascii="Times New Roman" w:hAnsi="Times New Roman" w:cs="Times New Roman"/>
          <w:sz w:val="24"/>
          <w:szCs w:val="24"/>
        </w:rPr>
        <w:t xml:space="preserve">d graphics or depictions of gore, but </w:t>
      </w:r>
      <w:proofErr w:type="spellStart"/>
      <w:r w:rsidR="004536C6">
        <w:rPr>
          <w:rFonts w:ascii="Times New Roman" w:hAnsi="Times New Roman" w:cs="Times New Roman"/>
          <w:i/>
          <w:sz w:val="24"/>
          <w:szCs w:val="24"/>
        </w:rPr>
        <w:t>Zaxxon</w:t>
      </w:r>
      <w:proofErr w:type="spellEnd"/>
      <w:r w:rsidR="004536C6">
        <w:rPr>
          <w:rFonts w:ascii="Times New Roman" w:hAnsi="Times New Roman" w:cs="Times New Roman"/>
          <w:i/>
          <w:sz w:val="24"/>
          <w:szCs w:val="24"/>
        </w:rPr>
        <w:t xml:space="preserve"> </w:t>
      </w:r>
      <w:r w:rsidR="004536C6">
        <w:rPr>
          <w:rFonts w:ascii="Times New Roman" w:hAnsi="Times New Roman" w:cs="Times New Roman"/>
          <w:sz w:val="24"/>
          <w:szCs w:val="24"/>
        </w:rPr>
        <w:t xml:space="preserve">was considered to be more violent than </w:t>
      </w:r>
      <w:r w:rsidR="004536C6">
        <w:rPr>
          <w:rFonts w:ascii="Times New Roman" w:hAnsi="Times New Roman" w:cs="Times New Roman"/>
          <w:i/>
          <w:sz w:val="24"/>
          <w:szCs w:val="24"/>
        </w:rPr>
        <w:t xml:space="preserve">Centipede </w:t>
      </w:r>
      <w:r w:rsidR="004536C6">
        <w:rPr>
          <w:rFonts w:ascii="Times New Roman" w:hAnsi="Times New Roman" w:cs="Times New Roman"/>
          <w:sz w:val="24"/>
          <w:szCs w:val="24"/>
        </w:rPr>
        <w:t>based on pilot testing</w:t>
      </w:r>
      <w:r w:rsidR="005E1C55">
        <w:rPr>
          <w:rFonts w:ascii="Times New Roman" w:hAnsi="Times New Roman" w:cs="Times New Roman"/>
          <w:sz w:val="24"/>
          <w:szCs w:val="24"/>
        </w:rPr>
        <w:t xml:space="preserve">. </w:t>
      </w:r>
      <w:r>
        <w:rPr>
          <w:rFonts w:ascii="Times New Roman" w:hAnsi="Times New Roman" w:cs="Times New Roman"/>
          <w:sz w:val="24"/>
          <w:szCs w:val="24"/>
        </w:rPr>
        <w:t xml:space="preserve">Contrasts found that </w:t>
      </w:r>
      <w:r w:rsidR="002862C1">
        <w:rPr>
          <w:rFonts w:ascii="Times New Roman" w:hAnsi="Times New Roman" w:cs="Times New Roman"/>
          <w:sz w:val="24"/>
          <w:szCs w:val="24"/>
        </w:rPr>
        <w:t>participants who played either</w:t>
      </w:r>
      <w:r>
        <w:rPr>
          <w:rFonts w:ascii="Times New Roman" w:hAnsi="Times New Roman" w:cs="Times New Roman"/>
          <w:sz w:val="24"/>
          <w:szCs w:val="24"/>
        </w:rPr>
        <w:t xml:space="preserve"> </w:t>
      </w:r>
      <w:proofErr w:type="spellStart"/>
      <w:r w:rsidRPr="00731E76">
        <w:rPr>
          <w:rFonts w:ascii="Times New Roman" w:hAnsi="Times New Roman" w:cs="Times New Roman"/>
          <w:i/>
          <w:sz w:val="24"/>
          <w:szCs w:val="24"/>
        </w:rPr>
        <w:t>Zaxxon</w:t>
      </w:r>
      <w:proofErr w:type="spellEnd"/>
      <w:r>
        <w:rPr>
          <w:rFonts w:ascii="Times New Roman" w:hAnsi="Times New Roman" w:cs="Times New Roman"/>
          <w:sz w:val="24"/>
          <w:szCs w:val="24"/>
        </w:rPr>
        <w:t xml:space="preserve"> or </w:t>
      </w:r>
      <w:r w:rsidRPr="00731E76">
        <w:rPr>
          <w:rFonts w:ascii="Times New Roman" w:hAnsi="Times New Roman" w:cs="Times New Roman"/>
          <w:i/>
          <w:sz w:val="24"/>
          <w:szCs w:val="24"/>
        </w:rPr>
        <w:t>Centipede</w:t>
      </w:r>
      <w:r>
        <w:rPr>
          <w:rFonts w:ascii="Times New Roman" w:hAnsi="Times New Roman" w:cs="Times New Roman"/>
          <w:sz w:val="24"/>
          <w:szCs w:val="24"/>
        </w:rPr>
        <w:t xml:space="preserve"> had elevated levels of hostile affect </w:t>
      </w:r>
      <w:r w:rsidR="00911353">
        <w:rPr>
          <w:rFonts w:ascii="Times New Roman" w:hAnsi="Times New Roman" w:cs="Times New Roman"/>
          <w:sz w:val="24"/>
          <w:szCs w:val="24"/>
        </w:rPr>
        <w:t>compared to those who played no game</w:t>
      </w:r>
      <w:r w:rsidR="00731E76">
        <w:rPr>
          <w:rFonts w:ascii="Times New Roman" w:hAnsi="Times New Roman" w:cs="Times New Roman"/>
          <w:sz w:val="24"/>
          <w:szCs w:val="24"/>
        </w:rPr>
        <w:t xml:space="preserve"> (</w:t>
      </w:r>
      <w:r w:rsidR="00731E76">
        <w:rPr>
          <w:rFonts w:ascii="Times New Roman" w:hAnsi="Times New Roman" w:cs="Times New Roman"/>
          <w:i/>
          <w:sz w:val="24"/>
          <w:szCs w:val="24"/>
        </w:rPr>
        <w:t xml:space="preserve">r </w:t>
      </w:r>
      <w:r w:rsidR="00731E76">
        <w:rPr>
          <w:rFonts w:ascii="Times New Roman" w:hAnsi="Times New Roman" w:cs="Times New Roman"/>
          <w:sz w:val="24"/>
          <w:szCs w:val="24"/>
        </w:rPr>
        <w:t>≈ .35, [.09, .54])</w:t>
      </w:r>
      <w:r w:rsidR="00C743AC">
        <w:rPr>
          <w:rFonts w:ascii="Times New Roman" w:hAnsi="Times New Roman" w:cs="Times New Roman"/>
          <w:sz w:val="24"/>
          <w:szCs w:val="24"/>
        </w:rPr>
        <w:t>, which was taken as evidence that as-defined violent content can increase aggression even in the absence of explicit harm or gore</w:t>
      </w:r>
      <w:r>
        <w:rPr>
          <w:rFonts w:ascii="Times New Roman" w:hAnsi="Times New Roman" w:cs="Times New Roman"/>
          <w:sz w:val="24"/>
          <w:szCs w:val="24"/>
        </w:rPr>
        <w:t>.</w:t>
      </w:r>
      <w:r w:rsidR="00911353">
        <w:rPr>
          <w:rFonts w:ascii="Times New Roman" w:hAnsi="Times New Roman" w:cs="Times New Roman"/>
          <w:sz w:val="24"/>
          <w:szCs w:val="24"/>
        </w:rPr>
        <w:t xml:space="preserve"> However, </w:t>
      </w:r>
      <w:proofErr w:type="spellStart"/>
      <w:r w:rsidR="00911353" w:rsidRPr="00731E76">
        <w:rPr>
          <w:rFonts w:ascii="Times New Roman" w:hAnsi="Times New Roman" w:cs="Times New Roman"/>
          <w:i/>
          <w:sz w:val="24"/>
          <w:szCs w:val="24"/>
        </w:rPr>
        <w:t>Zaxxon</w:t>
      </w:r>
      <w:proofErr w:type="spellEnd"/>
      <w:r w:rsidR="00911353">
        <w:rPr>
          <w:rFonts w:ascii="Times New Roman" w:hAnsi="Times New Roman" w:cs="Times New Roman"/>
          <w:sz w:val="24"/>
          <w:szCs w:val="24"/>
        </w:rPr>
        <w:t xml:space="preserve"> did not increase hostile affect relative to </w:t>
      </w:r>
      <w:r w:rsidR="00911353" w:rsidRPr="00731E76">
        <w:rPr>
          <w:rFonts w:ascii="Times New Roman" w:hAnsi="Times New Roman" w:cs="Times New Roman"/>
          <w:i/>
          <w:sz w:val="24"/>
          <w:szCs w:val="24"/>
        </w:rPr>
        <w:t>Centipede</w:t>
      </w:r>
      <w:r w:rsidR="00911353">
        <w:rPr>
          <w:rFonts w:ascii="Times New Roman" w:hAnsi="Times New Roman" w:cs="Times New Roman"/>
          <w:sz w:val="24"/>
          <w:szCs w:val="24"/>
        </w:rPr>
        <w:t xml:space="preserve"> (r = .18, [-.15, 46]), and no non-violen</w:t>
      </w:r>
      <w:r w:rsidR="00C743AC">
        <w:rPr>
          <w:rFonts w:ascii="Times New Roman" w:hAnsi="Times New Roman" w:cs="Times New Roman"/>
          <w:sz w:val="24"/>
          <w:szCs w:val="24"/>
        </w:rPr>
        <w:t>t</w:t>
      </w:r>
      <w:r w:rsidR="00911353">
        <w:rPr>
          <w:rFonts w:ascii="Times New Roman" w:hAnsi="Times New Roman" w:cs="Times New Roman"/>
          <w:sz w:val="24"/>
          <w:szCs w:val="24"/>
        </w:rPr>
        <w:t xml:space="preserve"> game was tested.</w:t>
      </w:r>
      <w:r w:rsidR="005E1C55">
        <w:rPr>
          <w:rFonts w:ascii="Times New Roman" w:hAnsi="Times New Roman" w:cs="Times New Roman"/>
          <w:sz w:val="24"/>
          <w:szCs w:val="24"/>
        </w:rPr>
        <w:t xml:space="preserve"> </w:t>
      </w:r>
      <w:r w:rsidR="00DB5DDB">
        <w:rPr>
          <w:rFonts w:ascii="Times New Roman" w:hAnsi="Times New Roman" w:cs="Times New Roman"/>
          <w:sz w:val="24"/>
          <w:szCs w:val="24"/>
        </w:rPr>
        <w:t xml:space="preserve">We suggest that effects on aggressive arousal are likely caused by the games’ exciting, </w:t>
      </w:r>
      <w:r w:rsidR="00C743AC">
        <w:rPr>
          <w:rFonts w:ascii="Times New Roman" w:hAnsi="Times New Roman" w:cs="Times New Roman"/>
          <w:sz w:val="24"/>
          <w:szCs w:val="24"/>
        </w:rPr>
        <w:t>challenging</w:t>
      </w:r>
      <w:r w:rsidR="008231FD">
        <w:rPr>
          <w:rFonts w:ascii="Times New Roman" w:hAnsi="Times New Roman" w:cs="Times New Roman"/>
          <w:sz w:val="24"/>
          <w:szCs w:val="24"/>
        </w:rPr>
        <w:t>, and conflict-based</w:t>
      </w:r>
      <w:r w:rsidR="00C743AC">
        <w:rPr>
          <w:rFonts w:ascii="Times New Roman" w:hAnsi="Times New Roman" w:cs="Times New Roman"/>
          <w:sz w:val="24"/>
          <w:szCs w:val="24"/>
        </w:rPr>
        <w:t xml:space="preserve"> gameplay</w:t>
      </w:r>
      <w:r w:rsidR="00DB5DDB">
        <w:rPr>
          <w:rFonts w:ascii="Times New Roman" w:hAnsi="Times New Roman" w:cs="Times New Roman"/>
          <w:sz w:val="24"/>
          <w:szCs w:val="24"/>
        </w:rPr>
        <w:t xml:space="preserve">, rather than violent content alone. </w:t>
      </w:r>
    </w:p>
    <w:p w:rsidR="00D519A1" w:rsidRDefault="00D519A1"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another</w:t>
      </w:r>
      <w:r w:rsidR="005F2033">
        <w:rPr>
          <w:rFonts w:ascii="Times New Roman" w:hAnsi="Times New Roman" w:cs="Times New Roman"/>
          <w:sz w:val="24"/>
          <w:szCs w:val="24"/>
        </w:rPr>
        <w:t xml:space="preserve"> study</w:t>
      </w:r>
      <w:r w:rsidR="008231FD">
        <w:rPr>
          <w:rFonts w:ascii="Times New Roman" w:hAnsi="Times New Roman" w:cs="Times New Roman"/>
          <w:sz w:val="24"/>
          <w:szCs w:val="24"/>
        </w:rPr>
        <w:t xml:space="preserve"> (Anderson, Gentile, &amp; Buckley, 2007)</w:t>
      </w:r>
      <w:r>
        <w:rPr>
          <w:rFonts w:ascii="Times New Roman" w:hAnsi="Times New Roman" w:cs="Times New Roman"/>
          <w:sz w:val="24"/>
          <w:szCs w:val="24"/>
        </w:rPr>
        <w:t>, 161 children ages 9-12 and 354 college students play</w:t>
      </w:r>
      <w:r w:rsidR="008231FD">
        <w:rPr>
          <w:rFonts w:ascii="Times New Roman" w:hAnsi="Times New Roman" w:cs="Times New Roman"/>
          <w:sz w:val="24"/>
          <w:szCs w:val="24"/>
        </w:rPr>
        <w:t>ed</w:t>
      </w:r>
      <w:r>
        <w:rPr>
          <w:rFonts w:ascii="Times New Roman" w:hAnsi="Times New Roman" w:cs="Times New Roman"/>
          <w:sz w:val="24"/>
          <w:szCs w:val="24"/>
        </w:rPr>
        <w:t xml:space="preserve"> a</w:t>
      </w:r>
      <w:r w:rsidR="00B9749B">
        <w:rPr>
          <w:rFonts w:ascii="Times New Roman" w:hAnsi="Times New Roman" w:cs="Times New Roman"/>
          <w:sz w:val="24"/>
          <w:szCs w:val="24"/>
        </w:rPr>
        <w:t>n E-rated</w:t>
      </w:r>
      <w:r>
        <w:rPr>
          <w:rFonts w:ascii="Times New Roman" w:hAnsi="Times New Roman" w:cs="Times New Roman"/>
          <w:sz w:val="24"/>
          <w:szCs w:val="24"/>
        </w:rPr>
        <w:t xml:space="preserve"> nonviolent game (</w:t>
      </w:r>
      <w:r>
        <w:rPr>
          <w:rFonts w:ascii="Times New Roman" w:hAnsi="Times New Roman" w:cs="Times New Roman"/>
          <w:i/>
          <w:sz w:val="24"/>
          <w:szCs w:val="24"/>
        </w:rPr>
        <w:t>Oh no! More Lemmings</w:t>
      </w:r>
      <w:r>
        <w:rPr>
          <w:rFonts w:ascii="Times New Roman" w:hAnsi="Times New Roman" w:cs="Times New Roman"/>
          <w:sz w:val="24"/>
          <w:szCs w:val="24"/>
        </w:rPr>
        <w:t>), an E-rated cartoon violent game (</w:t>
      </w:r>
      <w:r>
        <w:rPr>
          <w:rFonts w:ascii="Times New Roman" w:hAnsi="Times New Roman" w:cs="Times New Roman"/>
          <w:i/>
          <w:sz w:val="24"/>
          <w:szCs w:val="24"/>
        </w:rPr>
        <w:t xml:space="preserve">Captain Bumper </w:t>
      </w:r>
      <w:r>
        <w:rPr>
          <w:rFonts w:ascii="Times New Roman" w:hAnsi="Times New Roman" w:cs="Times New Roman"/>
          <w:sz w:val="24"/>
          <w:szCs w:val="24"/>
        </w:rPr>
        <w:t xml:space="preserve">or </w:t>
      </w:r>
      <w:r>
        <w:rPr>
          <w:rFonts w:ascii="Times New Roman" w:hAnsi="Times New Roman" w:cs="Times New Roman"/>
          <w:i/>
          <w:sz w:val="24"/>
          <w:szCs w:val="24"/>
        </w:rPr>
        <w:t xml:space="preserve">Otto </w:t>
      </w:r>
      <w:proofErr w:type="spellStart"/>
      <w:r>
        <w:rPr>
          <w:rFonts w:ascii="Times New Roman" w:hAnsi="Times New Roman" w:cs="Times New Roman"/>
          <w:i/>
          <w:sz w:val="24"/>
          <w:szCs w:val="24"/>
        </w:rPr>
        <w:t>Matic</w:t>
      </w:r>
      <w:proofErr w:type="spellEnd"/>
      <w:r>
        <w:rPr>
          <w:rFonts w:ascii="Times New Roman" w:hAnsi="Times New Roman" w:cs="Times New Roman"/>
          <w:sz w:val="24"/>
          <w:szCs w:val="24"/>
        </w:rPr>
        <w:t>)</w:t>
      </w:r>
      <w:r w:rsidR="00FA05FC">
        <w:rPr>
          <w:rFonts w:ascii="Times New Roman" w:hAnsi="Times New Roman" w:cs="Times New Roman"/>
          <w:sz w:val="24"/>
          <w:szCs w:val="24"/>
        </w:rPr>
        <w:t>,</w:t>
      </w:r>
      <w:r>
        <w:rPr>
          <w:rFonts w:ascii="Times New Roman" w:hAnsi="Times New Roman" w:cs="Times New Roman"/>
          <w:sz w:val="24"/>
          <w:szCs w:val="24"/>
        </w:rPr>
        <w:t xml:space="preserve"> or a T-</w:t>
      </w:r>
      <w:r w:rsidR="007001AC">
        <w:rPr>
          <w:rFonts w:ascii="Times New Roman" w:hAnsi="Times New Roman" w:cs="Times New Roman"/>
          <w:sz w:val="24"/>
          <w:szCs w:val="24"/>
        </w:rPr>
        <w:t>for-Teen-</w:t>
      </w:r>
      <w:r>
        <w:rPr>
          <w:rFonts w:ascii="Times New Roman" w:hAnsi="Times New Roman" w:cs="Times New Roman"/>
          <w:sz w:val="24"/>
          <w:szCs w:val="24"/>
        </w:rPr>
        <w:t>rated violent game (</w:t>
      </w:r>
      <w:r>
        <w:rPr>
          <w:rFonts w:ascii="Times New Roman" w:hAnsi="Times New Roman" w:cs="Times New Roman"/>
          <w:i/>
          <w:sz w:val="24"/>
          <w:szCs w:val="24"/>
        </w:rPr>
        <w:t xml:space="preserve">Future Cop: LAPD </w:t>
      </w:r>
      <w:r>
        <w:rPr>
          <w:rFonts w:ascii="Times New Roman" w:hAnsi="Times New Roman" w:cs="Times New Roman"/>
          <w:sz w:val="24"/>
          <w:szCs w:val="24"/>
        </w:rPr>
        <w:t xml:space="preserve">or </w:t>
      </w:r>
      <w:r w:rsidR="00937EFC">
        <w:rPr>
          <w:rFonts w:ascii="Times New Roman" w:hAnsi="Times New Roman" w:cs="Times New Roman"/>
          <w:sz w:val="24"/>
          <w:szCs w:val="24"/>
        </w:rPr>
        <w:t xml:space="preserve">an unspecified </w:t>
      </w:r>
      <w:r>
        <w:rPr>
          <w:rFonts w:ascii="Times New Roman" w:hAnsi="Times New Roman" w:cs="Times New Roman"/>
          <w:i/>
          <w:sz w:val="24"/>
          <w:szCs w:val="24"/>
        </w:rPr>
        <w:t>Street Fighter</w:t>
      </w:r>
      <w:r w:rsidR="00937EFC">
        <w:rPr>
          <w:rFonts w:ascii="Times New Roman" w:hAnsi="Times New Roman" w:cs="Times New Roman"/>
          <w:sz w:val="24"/>
          <w:szCs w:val="24"/>
        </w:rPr>
        <w:t xml:space="preserve"> game</w:t>
      </w:r>
      <w:r>
        <w:rPr>
          <w:rFonts w:ascii="Times New Roman" w:hAnsi="Times New Roman" w:cs="Times New Roman"/>
          <w:sz w:val="24"/>
          <w:szCs w:val="24"/>
        </w:rPr>
        <w:t xml:space="preserve">). </w:t>
      </w:r>
      <w:r w:rsidR="002F6481">
        <w:rPr>
          <w:rFonts w:ascii="Times New Roman" w:hAnsi="Times New Roman" w:cs="Times New Roman"/>
          <w:sz w:val="24"/>
          <w:szCs w:val="24"/>
        </w:rPr>
        <w:t xml:space="preserve">The E-rated </w:t>
      </w:r>
      <w:r w:rsidR="00C743AC">
        <w:rPr>
          <w:rFonts w:ascii="Times New Roman" w:hAnsi="Times New Roman" w:cs="Times New Roman"/>
          <w:sz w:val="24"/>
          <w:szCs w:val="24"/>
        </w:rPr>
        <w:t xml:space="preserve">cartoon </w:t>
      </w:r>
      <w:r w:rsidR="002F6481">
        <w:rPr>
          <w:rFonts w:ascii="Times New Roman" w:hAnsi="Times New Roman" w:cs="Times New Roman"/>
          <w:sz w:val="24"/>
          <w:szCs w:val="24"/>
        </w:rPr>
        <w:t xml:space="preserve">violent games were found to elicit greater aggressive behavior than did the E-rated nonviolent games, while the T-rated violent games did not differ significantly from either the E-rated violent or nonviolent games. </w:t>
      </w:r>
      <w:r>
        <w:rPr>
          <w:rFonts w:ascii="Times New Roman" w:hAnsi="Times New Roman" w:cs="Times New Roman"/>
          <w:sz w:val="24"/>
          <w:szCs w:val="24"/>
        </w:rPr>
        <w:t xml:space="preserve">It </w:t>
      </w:r>
      <w:r w:rsidR="00FA05FC">
        <w:rPr>
          <w:rFonts w:ascii="Times New Roman" w:hAnsi="Times New Roman" w:cs="Times New Roman"/>
          <w:sz w:val="24"/>
          <w:szCs w:val="24"/>
        </w:rPr>
        <w:t xml:space="preserve">was </w:t>
      </w:r>
      <w:r>
        <w:rPr>
          <w:rFonts w:ascii="Times New Roman" w:hAnsi="Times New Roman" w:cs="Times New Roman"/>
          <w:sz w:val="24"/>
          <w:szCs w:val="24"/>
        </w:rPr>
        <w:t xml:space="preserve">argued that children’s </w:t>
      </w:r>
      <w:r w:rsidR="002F6481">
        <w:rPr>
          <w:rFonts w:ascii="Times New Roman" w:hAnsi="Times New Roman" w:cs="Times New Roman"/>
          <w:sz w:val="24"/>
          <w:szCs w:val="24"/>
        </w:rPr>
        <w:t xml:space="preserve">E-rated </w:t>
      </w:r>
      <w:r>
        <w:rPr>
          <w:rFonts w:ascii="Times New Roman" w:hAnsi="Times New Roman" w:cs="Times New Roman"/>
          <w:sz w:val="24"/>
          <w:szCs w:val="24"/>
        </w:rPr>
        <w:t>violent games are sufficient to cause increased aggressive behavior</w:t>
      </w:r>
      <w:r w:rsidR="002F6481">
        <w:rPr>
          <w:rFonts w:ascii="Times New Roman" w:hAnsi="Times New Roman" w:cs="Times New Roman"/>
          <w:sz w:val="24"/>
          <w:szCs w:val="24"/>
        </w:rPr>
        <w:t xml:space="preserve"> equivalent to that of T-rated violent games, </w:t>
      </w:r>
      <w:r w:rsidR="00911353">
        <w:rPr>
          <w:rFonts w:ascii="Times New Roman" w:hAnsi="Times New Roman" w:cs="Times New Roman"/>
          <w:sz w:val="24"/>
          <w:szCs w:val="24"/>
        </w:rPr>
        <w:t xml:space="preserve">and </w:t>
      </w:r>
      <w:r w:rsidR="002F6481">
        <w:rPr>
          <w:rFonts w:ascii="Times New Roman" w:hAnsi="Times New Roman" w:cs="Times New Roman"/>
          <w:sz w:val="24"/>
          <w:szCs w:val="24"/>
        </w:rPr>
        <w:t xml:space="preserve">furthermore, </w:t>
      </w:r>
      <w:r w:rsidR="00911353">
        <w:rPr>
          <w:rFonts w:ascii="Times New Roman" w:hAnsi="Times New Roman" w:cs="Times New Roman"/>
          <w:sz w:val="24"/>
          <w:szCs w:val="24"/>
        </w:rPr>
        <w:t>that the ESRB ratings are flawed</w:t>
      </w:r>
      <w:r>
        <w:rPr>
          <w:rFonts w:ascii="Times New Roman" w:hAnsi="Times New Roman" w:cs="Times New Roman"/>
          <w:sz w:val="24"/>
          <w:szCs w:val="24"/>
        </w:rPr>
        <w:t xml:space="preserve">. </w:t>
      </w:r>
    </w:p>
    <w:p w:rsidR="004367A2" w:rsidRDefault="008231FD"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this study are open to alternative interpretation</w:t>
      </w:r>
      <w:r w:rsidR="00911353">
        <w:rPr>
          <w:rFonts w:ascii="Times New Roman" w:hAnsi="Times New Roman" w:cs="Times New Roman"/>
          <w:sz w:val="24"/>
          <w:szCs w:val="24"/>
        </w:rPr>
        <w:t>.</w:t>
      </w:r>
      <w:r w:rsidR="000A2383" w:rsidRPr="000A2383">
        <w:rPr>
          <w:rFonts w:ascii="Times New Roman" w:hAnsi="Times New Roman" w:cs="Times New Roman"/>
          <w:sz w:val="24"/>
          <w:szCs w:val="24"/>
        </w:rPr>
        <w:t xml:space="preserve"> </w:t>
      </w:r>
      <w:r w:rsidR="000A2383">
        <w:rPr>
          <w:rFonts w:ascii="Times New Roman" w:hAnsi="Times New Roman" w:cs="Times New Roman"/>
          <w:sz w:val="24"/>
          <w:szCs w:val="24"/>
        </w:rPr>
        <w:t xml:space="preserve">The nonviolent game, </w:t>
      </w:r>
      <w:r w:rsidR="000A2383" w:rsidRPr="000A2383">
        <w:rPr>
          <w:rFonts w:ascii="Times New Roman" w:hAnsi="Times New Roman" w:cs="Times New Roman"/>
          <w:i/>
          <w:sz w:val="24"/>
          <w:szCs w:val="24"/>
        </w:rPr>
        <w:t>Oh No! More Lemmings</w:t>
      </w:r>
      <w:r w:rsidR="000A2383">
        <w:rPr>
          <w:rFonts w:ascii="Times New Roman" w:hAnsi="Times New Roman" w:cs="Times New Roman"/>
          <w:sz w:val="24"/>
          <w:szCs w:val="24"/>
        </w:rPr>
        <w:t xml:space="preserve"> is a puzzle game, while the </w:t>
      </w:r>
      <w:proofErr w:type="gramStart"/>
      <w:r w:rsidR="000A2383">
        <w:rPr>
          <w:rFonts w:ascii="Times New Roman" w:hAnsi="Times New Roman" w:cs="Times New Roman"/>
          <w:sz w:val="24"/>
          <w:szCs w:val="24"/>
        </w:rPr>
        <w:t>remainder are</w:t>
      </w:r>
      <w:proofErr w:type="gramEnd"/>
      <w:r w:rsidR="000A2383">
        <w:rPr>
          <w:rFonts w:ascii="Times New Roman" w:hAnsi="Times New Roman" w:cs="Times New Roman"/>
          <w:sz w:val="24"/>
          <w:szCs w:val="24"/>
        </w:rPr>
        <w:t xml:space="preserve"> </w:t>
      </w:r>
      <w:r w:rsidR="00D53833">
        <w:rPr>
          <w:rFonts w:ascii="Times New Roman" w:hAnsi="Times New Roman" w:cs="Times New Roman"/>
          <w:sz w:val="24"/>
          <w:szCs w:val="24"/>
        </w:rPr>
        <w:t xml:space="preserve">all </w:t>
      </w:r>
      <w:r w:rsidR="000A2383">
        <w:rPr>
          <w:rFonts w:ascii="Times New Roman" w:hAnsi="Times New Roman" w:cs="Times New Roman"/>
          <w:sz w:val="24"/>
          <w:szCs w:val="24"/>
        </w:rPr>
        <w:t xml:space="preserve">action games. Thus, differences in controls, strategy, or other game content may be partly or fully responsible for the observed effects, if any. </w:t>
      </w:r>
      <w:r w:rsidR="00285886">
        <w:rPr>
          <w:rFonts w:ascii="Times New Roman" w:hAnsi="Times New Roman" w:cs="Times New Roman"/>
          <w:sz w:val="24"/>
          <w:szCs w:val="24"/>
        </w:rPr>
        <w:t xml:space="preserve">Research also suggests that, as a nonviolent and prosocial game, </w:t>
      </w:r>
      <w:r w:rsidR="00285886">
        <w:rPr>
          <w:rFonts w:ascii="Times New Roman" w:hAnsi="Times New Roman" w:cs="Times New Roman"/>
          <w:i/>
          <w:sz w:val="24"/>
          <w:szCs w:val="24"/>
        </w:rPr>
        <w:t xml:space="preserve">Oh No! More Lemmings </w:t>
      </w:r>
      <w:r w:rsidR="00285886">
        <w:rPr>
          <w:rFonts w:ascii="Times New Roman" w:hAnsi="Times New Roman" w:cs="Times New Roman"/>
          <w:sz w:val="24"/>
          <w:szCs w:val="24"/>
        </w:rPr>
        <w:t xml:space="preserve">may significantly </w:t>
      </w:r>
      <w:r w:rsidR="00285886">
        <w:rPr>
          <w:rFonts w:ascii="Times New Roman" w:hAnsi="Times New Roman" w:cs="Times New Roman"/>
          <w:i/>
          <w:sz w:val="24"/>
          <w:szCs w:val="24"/>
        </w:rPr>
        <w:t xml:space="preserve">decrease </w:t>
      </w:r>
      <w:r w:rsidR="00285886">
        <w:rPr>
          <w:rFonts w:ascii="Times New Roman" w:hAnsi="Times New Roman" w:cs="Times New Roman"/>
          <w:sz w:val="24"/>
          <w:szCs w:val="24"/>
        </w:rPr>
        <w:t>aggressive behavior (</w:t>
      </w:r>
      <w:proofErr w:type="spellStart"/>
      <w:r w:rsidR="00285886">
        <w:rPr>
          <w:rFonts w:ascii="Times New Roman" w:hAnsi="Times New Roman" w:cs="Times New Roman"/>
          <w:sz w:val="24"/>
          <w:szCs w:val="24"/>
        </w:rPr>
        <w:t>Sestir</w:t>
      </w:r>
      <w:proofErr w:type="spellEnd"/>
      <w:r w:rsidR="00285886">
        <w:rPr>
          <w:rFonts w:ascii="Times New Roman" w:hAnsi="Times New Roman" w:cs="Times New Roman"/>
          <w:sz w:val="24"/>
          <w:szCs w:val="24"/>
        </w:rPr>
        <w:t xml:space="preserve"> &amp; </w:t>
      </w:r>
      <w:proofErr w:type="spellStart"/>
      <w:r w:rsidR="00285886">
        <w:rPr>
          <w:rFonts w:ascii="Times New Roman" w:hAnsi="Times New Roman" w:cs="Times New Roman"/>
          <w:sz w:val="24"/>
          <w:szCs w:val="24"/>
        </w:rPr>
        <w:t>Bartholow</w:t>
      </w:r>
      <w:proofErr w:type="spellEnd"/>
      <w:r w:rsidR="00285886">
        <w:rPr>
          <w:rFonts w:ascii="Times New Roman" w:hAnsi="Times New Roman" w:cs="Times New Roman"/>
          <w:sz w:val="24"/>
          <w:szCs w:val="24"/>
        </w:rPr>
        <w:t xml:space="preserve">, 2010), causing the other games to appear to have increased aggressive behavior. </w:t>
      </w:r>
      <w:r w:rsidR="00692C4A">
        <w:rPr>
          <w:rFonts w:ascii="Times New Roman" w:hAnsi="Times New Roman" w:cs="Times New Roman"/>
          <w:sz w:val="24"/>
          <w:szCs w:val="24"/>
        </w:rPr>
        <w:t xml:space="preserve">Furthermore, </w:t>
      </w:r>
      <w:r w:rsidR="00285886">
        <w:rPr>
          <w:rFonts w:ascii="Times New Roman" w:hAnsi="Times New Roman" w:cs="Times New Roman"/>
          <w:sz w:val="24"/>
          <w:szCs w:val="24"/>
        </w:rPr>
        <w:t>the differences in</w:t>
      </w:r>
      <w:r w:rsidR="00333704">
        <w:rPr>
          <w:rFonts w:ascii="Times New Roman" w:hAnsi="Times New Roman" w:cs="Times New Roman"/>
          <w:sz w:val="24"/>
          <w:szCs w:val="24"/>
        </w:rPr>
        <w:t xml:space="preserve"> aggressive behavior were small</w:t>
      </w:r>
      <w:r w:rsidR="004367A2">
        <w:rPr>
          <w:rFonts w:ascii="Times New Roman" w:hAnsi="Times New Roman" w:cs="Times New Roman"/>
          <w:sz w:val="24"/>
          <w:szCs w:val="24"/>
        </w:rPr>
        <w:t xml:space="preserve">, </w:t>
      </w:r>
      <w:r w:rsidR="004367A2">
        <w:rPr>
          <w:rFonts w:ascii="Times New Roman" w:hAnsi="Times New Roman" w:cs="Times New Roman"/>
          <w:i/>
          <w:sz w:val="24"/>
          <w:szCs w:val="24"/>
        </w:rPr>
        <w:t xml:space="preserve">r </w:t>
      </w:r>
      <w:r w:rsidR="004367A2">
        <w:rPr>
          <w:rFonts w:ascii="Times New Roman" w:hAnsi="Times New Roman" w:cs="Times New Roman"/>
          <w:sz w:val="24"/>
          <w:szCs w:val="24"/>
        </w:rPr>
        <w:t>= 0.12 [.03, .20</w:t>
      </w:r>
      <w:r w:rsidR="00333704">
        <w:rPr>
          <w:rFonts w:ascii="Times New Roman" w:hAnsi="Times New Roman" w:cs="Times New Roman"/>
          <w:sz w:val="24"/>
          <w:szCs w:val="24"/>
        </w:rPr>
        <w:t>]</w:t>
      </w:r>
      <w:r w:rsidR="004367A2">
        <w:rPr>
          <w:rFonts w:ascii="Times New Roman" w:hAnsi="Times New Roman" w:cs="Times New Roman"/>
          <w:sz w:val="24"/>
          <w:szCs w:val="24"/>
        </w:rPr>
        <w:t xml:space="preserve">.  This is only slight evidence </w:t>
      </w:r>
      <w:r w:rsidR="001C7B54">
        <w:rPr>
          <w:rFonts w:ascii="Times New Roman" w:hAnsi="Times New Roman" w:cs="Times New Roman"/>
          <w:sz w:val="24"/>
          <w:szCs w:val="24"/>
        </w:rPr>
        <w:t xml:space="preserve">that the </w:t>
      </w:r>
      <w:r w:rsidR="00D53833">
        <w:rPr>
          <w:rFonts w:ascii="Times New Roman" w:hAnsi="Times New Roman" w:cs="Times New Roman"/>
          <w:sz w:val="24"/>
          <w:szCs w:val="24"/>
        </w:rPr>
        <w:t>conditions produced different levels of aggression</w:t>
      </w:r>
      <w:r w:rsidR="004367A2">
        <w:rPr>
          <w:rFonts w:ascii="Times New Roman" w:hAnsi="Times New Roman" w:cs="Times New Roman"/>
          <w:sz w:val="24"/>
          <w:szCs w:val="24"/>
        </w:rPr>
        <w:t>.</w:t>
      </w:r>
    </w:p>
    <w:p w:rsidR="000A2383" w:rsidRDefault="000A2383" w:rsidP="000A23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authors note that the T-rated violent games did not elicit greater aggression from the participants than did the E-rated violent games (mean # of high-intensity blasts = 6.1 and 5.43 for E-rated and T-rated games, respectively). The authors say that this finding should only come as a surprise to “those who place a lot of faith in the video game industry’s rating system” and that “the violent children’s games involve almost continuous violent behavior, just as in the T-rated violent gam</w:t>
      </w:r>
      <w:r w:rsidR="00DB5DDB">
        <w:rPr>
          <w:rFonts w:ascii="Times New Roman" w:hAnsi="Times New Roman" w:cs="Times New Roman"/>
          <w:sz w:val="24"/>
          <w:szCs w:val="24"/>
        </w:rPr>
        <w:t>es selected for this experiment</w:t>
      </w:r>
      <w:r>
        <w:rPr>
          <w:rFonts w:ascii="Times New Roman" w:hAnsi="Times New Roman" w:cs="Times New Roman"/>
          <w:sz w:val="24"/>
          <w:szCs w:val="24"/>
        </w:rPr>
        <w:t>”</w:t>
      </w:r>
      <w:r w:rsidR="00DB5DDB">
        <w:rPr>
          <w:rFonts w:ascii="Times New Roman" w:hAnsi="Times New Roman" w:cs="Times New Roman"/>
          <w:sz w:val="24"/>
          <w:szCs w:val="24"/>
        </w:rPr>
        <w:t xml:space="preserve"> (</w:t>
      </w:r>
      <w:r w:rsidR="00C743AC">
        <w:rPr>
          <w:rFonts w:ascii="Times New Roman" w:hAnsi="Times New Roman" w:cs="Times New Roman"/>
          <w:sz w:val="24"/>
          <w:szCs w:val="24"/>
        </w:rPr>
        <w:t xml:space="preserve">Anderson et al., 2007, </w:t>
      </w:r>
      <w:r w:rsidR="00DB5DDB">
        <w:rPr>
          <w:rFonts w:ascii="Times New Roman" w:hAnsi="Times New Roman" w:cs="Times New Roman"/>
          <w:sz w:val="24"/>
          <w:szCs w:val="24"/>
        </w:rPr>
        <w:t>p. 69).</w:t>
      </w:r>
      <w:r>
        <w:rPr>
          <w:rFonts w:ascii="Times New Roman" w:hAnsi="Times New Roman" w:cs="Times New Roman"/>
          <w:sz w:val="24"/>
          <w:szCs w:val="24"/>
        </w:rPr>
        <w:t xml:space="preserve"> This conclusion stands at odds with the manipulation checks, which </w:t>
      </w:r>
      <w:r w:rsidRPr="002862C1">
        <w:rPr>
          <w:rFonts w:ascii="Times New Roman" w:hAnsi="Times New Roman" w:cs="Times New Roman"/>
          <w:sz w:val="24"/>
          <w:szCs w:val="24"/>
        </w:rPr>
        <w:t>rated the E-rated violent games (</w:t>
      </w:r>
      <w:r w:rsidRPr="002862C1">
        <w:rPr>
          <w:rFonts w:ascii="Times New Roman" w:hAnsi="Times New Roman" w:cs="Times New Roman"/>
          <w:i/>
          <w:sz w:val="24"/>
          <w:szCs w:val="24"/>
        </w:rPr>
        <w:t xml:space="preserve">M </w:t>
      </w:r>
      <w:r w:rsidRPr="002862C1">
        <w:rPr>
          <w:rFonts w:ascii="Times New Roman" w:hAnsi="Times New Roman" w:cs="Times New Roman"/>
          <w:sz w:val="24"/>
          <w:szCs w:val="24"/>
        </w:rPr>
        <w:t>= -.85, -1.04 for old and young participants, respectively) as less vi</w:t>
      </w:r>
      <w:r>
        <w:rPr>
          <w:rFonts w:ascii="Times New Roman" w:hAnsi="Times New Roman" w:cs="Times New Roman"/>
          <w:sz w:val="24"/>
          <w:szCs w:val="24"/>
        </w:rPr>
        <w:t>olent than the T-rated violent games (</w:t>
      </w:r>
      <w:r>
        <w:rPr>
          <w:rFonts w:ascii="Times New Roman" w:hAnsi="Times New Roman" w:cs="Times New Roman"/>
          <w:i/>
          <w:sz w:val="24"/>
          <w:szCs w:val="24"/>
        </w:rPr>
        <w:t>M</w:t>
      </w:r>
      <w:r>
        <w:rPr>
          <w:rFonts w:ascii="Times New Roman" w:hAnsi="Times New Roman" w:cs="Times New Roman"/>
          <w:sz w:val="24"/>
          <w:szCs w:val="24"/>
        </w:rPr>
        <w:t xml:space="preserve"> = 1.24). The authors further point out that the children’s games were rated below the midpoint on a -3 to 3 Likert scale, and that “only the T-[rated] violent games were rated as having any appreciable amount of violence” (p. 69).  Indeed, the T-rated violent games did not elicit significantly greater aggression than did the nonviolent game</w:t>
      </w:r>
      <w:r w:rsidR="00DB5DDB">
        <w:rPr>
          <w:rFonts w:ascii="Times New Roman" w:hAnsi="Times New Roman" w:cs="Times New Roman"/>
          <w:sz w:val="24"/>
          <w:szCs w:val="24"/>
        </w:rPr>
        <w:t xml:space="preserve"> (</w:t>
      </w:r>
      <w:r w:rsidR="00DB5DDB">
        <w:rPr>
          <w:rFonts w:ascii="Times New Roman" w:hAnsi="Times New Roman" w:cs="Times New Roman"/>
          <w:i/>
          <w:sz w:val="24"/>
          <w:szCs w:val="24"/>
        </w:rPr>
        <w:t>Oh No! More Lemmings)</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proofErr w:type="gramEnd"/>
      <w:r w:rsidR="00DB5DDB">
        <w:rPr>
          <w:rFonts w:ascii="Times New Roman" w:hAnsi="Times New Roman" w:cs="Times New Roman"/>
          <w:sz w:val="24"/>
          <w:szCs w:val="24"/>
        </w:rPr>
        <w:t>29</w:t>
      </w:r>
      <w:r w:rsidR="008F0B78">
        <w:rPr>
          <w:rFonts w:ascii="Times New Roman" w:hAnsi="Times New Roman" w:cs="Times New Roman"/>
          <w:sz w:val="24"/>
          <w:szCs w:val="24"/>
        </w:rPr>
        <w:t>3</w:t>
      </w:r>
      <w:r>
        <w:rPr>
          <w:rFonts w:ascii="Times New Roman" w:hAnsi="Times New Roman" w:cs="Times New Roman"/>
          <w:sz w:val="24"/>
          <w:szCs w:val="24"/>
        </w:rPr>
        <w:t xml:space="preserve">) = 1.39, </w:t>
      </w:r>
      <w:r>
        <w:rPr>
          <w:rFonts w:ascii="Times New Roman" w:hAnsi="Times New Roman" w:cs="Times New Roman"/>
          <w:i/>
          <w:sz w:val="24"/>
          <w:szCs w:val="24"/>
        </w:rPr>
        <w:t xml:space="preserve">p </w:t>
      </w:r>
      <w:r>
        <w:rPr>
          <w:rFonts w:ascii="Times New Roman" w:hAnsi="Times New Roman" w:cs="Times New Roman"/>
          <w:sz w:val="24"/>
          <w:szCs w:val="24"/>
        </w:rPr>
        <w:t>= .</w:t>
      </w:r>
      <w:r w:rsidR="00692C4A">
        <w:rPr>
          <w:rFonts w:ascii="Times New Roman" w:hAnsi="Times New Roman" w:cs="Times New Roman"/>
          <w:sz w:val="24"/>
          <w:szCs w:val="24"/>
        </w:rPr>
        <w:t>17</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sidR="00DB5DDB">
        <w:rPr>
          <w:rFonts w:ascii="Times New Roman" w:hAnsi="Times New Roman" w:cs="Times New Roman"/>
          <w:sz w:val="24"/>
          <w:szCs w:val="24"/>
        </w:rPr>
        <w:t>= .09 [-.03, .19</w:t>
      </w:r>
      <w:r>
        <w:rPr>
          <w:rFonts w:ascii="Times New Roman" w:hAnsi="Times New Roman" w:cs="Times New Roman"/>
          <w:sz w:val="24"/>
          <w:szCs w:val="24"/>
        </w:rPr>
        <w:t>]</w:t>
      </w:r>
      <w:r w:rsidR="008F6ABC">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sidR="00405222">
        <w:rPr>
          <w:rFonts w:ascii="Times New Roman" w:hAnsi="Times New Roman" w:cs="Times New Roman"/>
          <w:sz w:val="24"/>
          <w:szCs w:val="24"/>
        </w:rPr>
        <w:t xml:space="preserve"> indicating that the effect of T-rated violence in </w:t>
      </w:r>
      <w:r w:rsidR="00C743AC">
        <w:rPr>
          <w:rFonts w:ascii="Times New Roman" w:hAnsi="Times New Roman" w:cs="Times New Roman"/>
          <w:sz w:val="24"/>
          <w:szCs w:val="24"/>
        </w:rPr>
        <w:t>this experiment was quite small</w:t>
      </w:r>
      <w:r w:rsidR="00405222">
        <w:rPr>
          <w:rFonts w:ascii="Times New Roman" w:hAnsi="Times New Roman" w:cs="Times New Roman"/>
          <w:sz w:val="24"/>
          <w:szCs w:val="24"/>
        </w:rPr>
        <w:t xml:space="preserve"> </w:t>
      </w:r>
      <w:r w:rsidR="00C743AC">
        <w:rPr>
          <w:rFonts w:ascii="Times New Roman" w:hAnsi="Times New Roman" w:cs="Times New Roman"/>
          <w:sz w:val="24"/>
          <w:szCs w:val="24"/>
        </w:rPr>
        <w:t>and not significantly different from zero</w:t>
      </w:r>
      <w:r>
        <w:rPr>
          <w:rFonts w:ascii="Times New Roman" w:hAnsi="Times New Roman" w:cs="Times New Roman"/>
          <w:sz w:val="24"/>
          <w:szCs w:val="24"/>
        </w:rPr>
        <w:t>.</w:t>
      </w:r>
      <w:r w:rsidR="002F6481">
        <w:rPr>
          <w:rFonts w:ascii="Times New Roman" w:hAnsi="Times New Roman" w:cs="Times New Roman"/>
          <w:sz w:val="24"/>
          <w:szCs w:val="24"/>
        </w:rPr>
        <w:t xml:space="preserve"> </w:t>
      </w:r>
      <w:r w:rsidR="006E2301">
        <w:rPr>
          <w:rFonts w:ascii="Times New Roman" w:hAnsi="Times New Roman" w:cs="Times New Roman"/>
          <w:sz w:val="24"/>
          <w:szCs w:val="24"/>
        </w:rPr>
        <w:t>One would expect that more extreme violent</w:t>
      </w:r>
      <w:r w:rsidR="00C743AC">
        <w:rPr>
          <w:rFonts w:ascii="Times New Roman" w:hAnsi="Times New Roman" w:cs="Times New Roman"/>
          <w:sz w:val="24"/>
          <w:szCs w:val="24"/>
        </w:rPr>
        <w:t xml:space="preserve"> content should yield effects at least as</w:t>
      </w:r>
      <w:r w:rsidR="006E2301">
        <w:rPr>
          <w:rFonts w:ascii="Times New Roman" w:hAnsi="Times New Roman" w:cs="Times New Roman"/>
          <w:sz w:val="24"/>
          <w:szCs w:val="24"/>
        </w:rPr>
        <w:t xml:space="preserve"> strong as, </w:t>
      </w:r>
      <w:r w:rsidR="00C743AC">
        <w:rPr>
          <w:rFonts w:ascii="Times New Roman" w:hAnsi="Times New Roman" w:cs="Times New Roman"/>
          <w:sz w:val="24"/>
          <w:szCs w:val="24"/>
        </w:rPr>
        <w:t>if not</w:t>
      </w:r>
      <w:r w:rsidR="006E2301">
        <w:rPr>
          <w:rFonts w:ascii="Times New Roman" w:hAnsi="Times New Roman" w:cs="Times New Roman"/>
          <w:sz w:val="24"/>
          <w:szCs w:val="24"/>
        </w:rPr>
        <w:t xml:space="preserve"> stronger than, the effects of less violent content,</w:t>
      </w:r>
      <w:r w:rsidR="002F6481">
        <w:rPr>
          <w:rFonts w:ascii="Times New Roman" w:hAnsi="Times New Roman" w:cs="Times New Roman"/>
          <w:sz w:val="24"/>
          <w:szCs w:val="24"/>
        </w:rPr>
        <w:t xml:space="preserve"> so it seems unlikely that the observed effects are due to the effects of violent content</w:t>
      </w:r>
      <w:r w:rsidR="006E2301">
        <w:rPr>
          <w:rFonts w:ascii="Times New Roman" w:hAnsi="Times New Roman" w:cs="Times New Roman"/>
          <w:sz w:val="24"/>
          <w:szCs w:val="24"/>
        </w:rPr>
        <w:t xml:space="preserve"> alone</w:t>
      </w:r>
      <w:r w:rsidR="002F6481">
        <w:rPr>
          <w:rFonts w:ascii="Times New Roman" w:hAnsi="Times New Roman" w:cs="Times New Roman"/>
          <w:sz w:val="24"/>
          <w:szCs w:val="24"/>
        </w:rPr>
        <w:t>.</w:t>
      </w:r>
    </w:p>
    <w:p w:rsidR="00D519A1" w:rsidRDefault="001C7B54" w:rsidP="00D519A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summary, c</w:t>
      </w:r>
      <w:r w:rsidR="00D519A1">
        <w:rPr>
          <w:rFonts w:ascii="Times New Roman" w:hAnsi="Times New Roman" w:cs="Times New Roman"/>
          <w:sz w:val="24"/>
          <w:szCs w:val="24"/>
        </w:rPr>
        <w:t>ontrary to the authors</w:t>
      </w:r>
      <w:r w:rsidR="000A2383">
        <w:rPr>
          <w:rFonts w:ascii="Times New Roman" w:hAnsi="Times New Roman" w:cs="Times New Roman"/>
          <w:sz w:val="24"/>
          <w:szCs w:val="24"/>
        </w:rPr>
        <w:t>’</w:t>
      </w:r>
      <w:r w:rsidR="00D519A1">
        <w:rPr>
          <w:rFonts w:ascii="Times New Roman" w:hAnsi="Times New Roman" w:cs="Times New Roman"/>
          <w:sz w:val="24"/>
          <w:szCs w:val="24"/>
        </w:rPr>
        <w:t xml:space="preserve"> argument, these results do not seem to support their model of violent media effects. First, </w:t>
      </w:r>
      <w:r w:rsidR="00B8057D">
        <w:rPr>
          <w:rFonts w:ascii="Times New Roman" w:hAnsi="Times New Roman" w:cs="Times New Roman"/>
          <w:sz w:val="24"/>
          <w:szCs w:val="24"/>
        </w:rPr>
        <w:t>the observed</w:t>
      </w:r>
      <w:r w:rsidR="00D519A1">
        <w:rPr>
          <w:rFonts w:ascii="Times New Roman" w:hAnsi="Times New Roman" w:cs="Times New Roman"/>
          <w:sz w:val="24"/>
          <w:szCs w:val="24"/>
        </w:rPr>
        <w:t xml:space="preserve"> changes in aggressive behavior in this study </w:t>
      </w:r>
      <w:r w:rsidR="00B8057D">
        <w:rPr>
          <w:rFonts w:ascii="Times New Roman" w:hAnsi="Times New Roman" w:cs="Times New Roman"/>
          <w:sz w:val="24"/>
          <w:szCs w:val="24"/>
        </w:rPr>
        <w:t>are</w:t>
      </w:r>
      <w:r w:rsidR="00D519A1">
        <w:rPr>
          <w:rFonts w:ascii="Times New Roman" w:hAnsi="Times New Roman" w:cs="Times New Roman"/>
          <w:sz w:val="24"/>
          <w:szCs w:val="24"/>
        </w:rPr>
        <w:t xml:space="preserve"> slight. Second, the effect seems most closely related to whether participants played a </w:t>
      </w:r>
      <w:r w:rsidR="00D519A1">
        <w:rPr>
          <w:rFonts w:ascii="Times New Roman" w:hAnsi="Times New Roman" w:cs="Times New Roman"/>
          <w:i/>
          <w:sz w:val="24"/>
          <w:szCs w:val="24"/>
        </w:rPr>
        <w:t xml:space="preserve">puzzle game </w:t>
      </w:r>
      <w:r w:rsidR="00D519A1">
        <w:rPr>
          <w:rFonts w:ascii="Times New Roman" w:hAnsi="Times New Roman" w:cs="Times New Roman"/>
          <w:sz w:val="24"/>
          <w:szCs w:val="24"/>
        </w:rPr>
        <w:t>(</w:t>
      </w:r>
      <w:r w:rsidR="00D519A1" w:rsidRPr="00874F91">
        <w:rPr>
          <w:rFonts w:ascii="Times New Roman" w:hAnsi="Times New Roman" w:cs="Times New Roman"/>
          <w:i/>
          <w:sz w:val="24"/>
          <w:szCs w:val="24"/>
        </w:rPr>
        <w:t>Oh No! More</w:t>
      </w:r>
      <w:r w:rsidR="00D519A1">
        <w:rPr>
          <w:rFonts w:ascii="Times New Roman" w:hAnsi="Times New Roman" w:cs="Times New Roman"/>
          <w:sz w:val="24"/>
          <w:szCs w:val="24"/>
        </w:rPr>
        <w:t xml:space="preserve"> </w:t>
      </w:r>
      <w:r w:rsidR="00D519A1">
        <w:rPr>
          <w:rFonts w:ascii="Times New Roman" w:hAnsi="Times New Roman" w:cs="Times New Roman"/>
          <w:i/>
          <w:sz w:val="24"/>
          <w:szCs w:val="24"/>
        </w:rPr>
        <w:t>Lemmings</w:t>
      </w:r>
      <w:r w:rsidR="00D519A1">
        <w:rPr>
          <w:rFonts w:ascii="Times New Roman" w:hAnsi="Times New Roman" w:cs="Times New Roman"/>
          <w:sz w:val="24"/>
          <w:szCs w:val="24"/>
        </w:rPr>
        <w:t xml:space="preserve">) or an </w:t>
      </w:r>
      <w:r w:rsidR="00D519A1">
        <w:rPr>
          <w:rFonts w:ascii="Times New Roman" w:hAnsi="Times New Roman" w:cs="Times New Roman"/>
          <w:i/>
          <w:sz w:val="24"/>
          <w:szCs w:val="24"/>
        </w:rPr>
        <w:t xml:space="preserve">action game </w:t>
      </w:r>
      <w:r w:rsidR="00D519A1">
        <w:rPr>
          <w:rFonts w:ascii="Times New Roman" w:hAnsi="Times New Roman" w:cs="Times New Roman"/>
          <w:sz w:val="24"/>
          <w:szCs w:val="24"/>
        </w:rPr>
        <w:t>(all other games</w:t>
      </w:r>
      <w:r w:rsidR="00C743AC">
        <w:rPr>
          <w:rFonts w:ascii="Times New Roman" w:hAnsi="Times New Roman" w:cs="Times New Roman"/>
          <w:sz w:val="24"/>
          <w:szCs w:val="24"/>
        </w:rPr>
        <w:t xml:space="preserve"> in the study</w:t>
      </w:r>
      <w:r w:rsidR="00D519A1">
        <w:rPr>
          <w:rFonts w:ascii="Times New Roman" w:hAnsi="Times New Roman" w:cs="Times New Roman"/>
          <w:sz w:val="24"/>
          <w:szCs w:val="24"/>
        </w:rPr>
        <w:t xml:space="preserve">). It seems likely that the effects, if any, are most related to the </w:t>
      </w:r>
      <w:r w:rsidR="000A2383">
        <w:rPr>
          <w:rFonts w:ascii="Times New Roman" w:hAnsi="Times New Roman" w:cs="Times New Roman"/>
          <w:sz w:val="24"/>
          <w:szCs w:val="24"/>
        </w:rPr>
        <w:t>gameplay style</w:t>
      </w:r>
      <w:r w:rsidR="00D519A1">
        <w:rPr>
          <w:rFonts w:ascii="Times New Roman" w:hAnsi="Times New Roman" w:cs="Times New Roman"/>
          <w:sz w:val="24"/>
          <w:szCs w:val="24"/>
        </w:rPr>
        <w:t xml:space="preserve"> of these games, not their violent content. </w:t>
      </w:r>
      <w:r w:rsidR="00285886">
        <w:rPr>
          <w:rFonts w:ascii="Times New Roman" w:hAnsi="Times New Roman" w:cs="Times New Roman"/>
          <w:sz w:val="24"/>
          <w:szCs w:val="24"/>
        </w:rPr>
        <w:t xml:space="preserve">As a puzzle game with a prosocial theme, </w:t>
      </w:r>
      <w:r w:rsidR="00285886">
        <w:rPr>
          <w:rFonts w:ascii="Times New Roman" w:hAnsi="Times New Roman" w:cs="Times New Roman"/>
          <w:i/>
          <w:sz w:val="24"/>
          <w:szCs w:val="24"/>
        </w:rPr>
        <w:t xml:space="preserve">Lemmings </w:t>
      </w:r>
      <w:r w:rsidR="00285886">
        <w:rPr>
          <w:rFonts w:ascii="Times New Roman" w:hAnsi="Times New Roman" w:cs="Times New Roman"/>
          <w:sz w:val="24"/>
          <w:szCs w:val="24"/>
        </w:rPr>
        <w:t xml:space="preserve">also may cause decreases in aggressive behavior, overestimating the effects of </w:t>
      </w:r>
      <w:r w:rsidR="00285886" w:rsidRPr="001E39C2">
        <w:rPr>
          <w:rFonts w:ascii="Times New Roman" w:hAnsi="Times New Roman" w:cs="Times New Roman"/>
          <w:sz w:val="24"/>
          <w:szCs w:val="24"/>
        </w:rPr>
        <w:t>the other games</w:t>
      </w:r>
      <w:r w:rsidR="00405222" w:rsidRPr="001E39C2">
        <w:rPr>
          <w:rFonts w:ascii="Times New Roman" w:hAnsi="Times New Roman" w:cs="Times New Roman"/>
          <w:sz w:val="24"/>
          <w:szCs w:val="24"/>
        </w:rPr>
        <w:t xml:space="preserve"> relative to it</w:t>
      </w:r>
      <w:r w:rsidR="00285886" w:rsidRPr="001E39C2">
        <w:rPr>
          <w:rFonts w:ascii="Times New Roman" w:hAnsi="Times New Roman" w:cs="Times New Roman"/>
          <w:sz w:val="24"/>
          <w:szCs w:val="24"/>
        </w:rPr>
        <w:t xml:space="preserve"> (</w:t>
      </w:r>
      <w:proofErr w:type="spellStart"/>
      <w:r w:rsidR="00285886" w:rsidRPr="001E39C2">
        <w:rPr>
          <w:rFonts w:ascii="Times New Roman" w:hAnsi="Times New Roman" w:cs="Times New Roman"/>
          <w:sz w:val="24"/>
          <w:szCs w:val="24"/>
        </w:rPr>
        <w:t>Greitemeyer</w:t>
      </w:r>
      <w:proofErr w:type="spellEnd"/>
      <w:r w:rsidR="00285886" w:rsidRPr="001E39C2">
        <w:rPr>
          <w:rFonts w:ascii="Times New Roman" w:hAnsi="Times New Roman" w:cs="Times New Roman"/>
          <w:sz w:val="24"/>
          <w:szCs w:val="24"/>
        </w:rPr>
        <w:t xml:space="preserve"> &amp; </w:t>
      </w:r>
      <w:proofErr w:type="spellStart"/>
      <w:r w:rsidR="00285886" w:rsidRPr="001E39C2">
        <w:rPr>
          <w:rFonts w:ascii="Times New Roman" w:hAnsi="Times New Roman" w:cs="Times New Roman"/>
          <w:sz w:val="24"/>
          <w:szCs w:val="24"/>
        </w:rPr>
        <w:t>Osswald</w:t>
      </w:r>
      <w:proofErr w:type="spellEnd"/>
      <w:r w:rsidR="00285886" w:rsidRPr="001E39C2">
        <w:rPr>
          <w:rFonts w:ascii="Times New Roman" w:hAnsi="Times New Roman" w:cs="Times New Roman"/>
          <w:sz w:val="24"/>
          <w:szCs w:val="24"/>
        </w:rPr>
        <w:t>, 2010;</w:t>
      </w:r>
      <w:r w:rsidR="00285886">
        <w:rPr>
          <w:rFonts w:ascii="Times New Roman" w:hAnsi="Times New Roman" w:cs="Times New Roman"/>
          <w:sz w:val="24"/>
          <w:szCs w:val="24"/>
        </w:rPr>
        <w:t xml:space="preserve"> </w:t>
      </w:r>
      <w:proofErr w:type="spellStart"/>
      <w:r w:rsidR="00285886">
        <w:rPr>
          <w:rFonts w:ascii="Times New Roman" w:hAnsi="Times New Roman" w:cs="Times New Roman"/>
          <w:sz w:val="24"/>
          <w:szCs w:val="24"/>
        </w:rPr>
        <w:t>Sestir</w:t>
      </w:r>
      <w:proofErr w:type="spellEnd"/>
      <w:r w:rsidR="00285886">
        <w:rPr>
          <w:rFonts w:ascii="Times New Roman" w:hAnsi="Times New Roman" w:cs="Times New Roman"/>
          <w:sz w:val="24"/>
          <w:szCs w:val="24"/>
        </w:rPr>
        <w:t xml:space="preserve"> &amp; </w:t>
      </w:r>
      <w:proofErr w:type="spellStart"/>
      <w:r w:rsidR="00285886">
        <w:rPr>
          <w:rFonts w:ascii="Times New Roman" w:hAnsi="Times New Roman" w:cs="Times New Roman"/>
          <w:sz w:val="24"/>
          <w:szCs w:val="24"/>
        </w:rPr>
        <w:t>Bartholow</w:t>
      </w:r>
      <w:proofErr w:type="spellEnd"/>
      <w:r w:rsidR="00285886">
        <w:rPr>
          <w:rFonts w:ascii="Times New Roman" w:hAnsi="Times New Roman" w:cs="Times New Roman"/>
          <w:sz w:val="24"/>
          <w:szCs w:val="24"/>
        </w:rPr>
        <w:t xml:space="preserve">, 2010). </w:t>
      </w:r>
      <w:r w:rsidR="00405222">
        <w:rPr>
          <w:rFonts w:ascii="Times New Roman" w:hAnsi="Times New Roman" w:cs="Times New Roman"/>
          <w:sz w:val="24"/>
          <w:szCs w:val="24"/>
        </w:rPr>
        <w:t>Finally, i</w:t>
      </w:r>
      <w:r w:rsidR="00D519A1">
        <w:rPr>
          <w:rFonts w:ascii="Times New Roman" w:hAnsi="Times New Roman" w:cs="Times New Roman"/>
          <w:sz w:val="24"/>
          <w:szCs w:val="24"/>
        </w:rPr>
        <w:t>t seems counterproductive to argue against one’s own manipulation check – one would need strong reasons to expect that the participants are wrong about their own experience</w:t>
      </w:r>
      <w:r w:rsidR="00A45590">
        <w:rPr>
          <w:rFonts w:ascii="Times New Roman" w:hAnsi="Times New Roman" w:cs="Times New Roman"/>
          <w:sz w:val="24"/>
          <w:szCs w:val="24"/>
        </w:rPr>
        <w:t>. Such an argument</w:t>
      </w:r>
      <w:r w:rsidR="00C0286F">
        <w:rPr>
          <w:rFonts w:ascii="Times New Roman" w:hAnsi="Times New Roman" w:cs="Times New Roman"/>
          <w:sz w:val="24"/>
          <w:szCs w:val="24"/>
        </w:rPr>
        <w:t xml:space="preserve"> </w:t>
      </w:r>
      <w:r w:rsidR="00A45590">
        <w:rPr>
          <w:rFonts w:ascii="Times New Roman" w:hAnsi="Times New Roman" w:cs="Times New Roman"/>
          <w:sz w:val="24"/>
          <w:szCs w:val="24"/>
        </w:rPr>
        <w:t>would seem</w:t>
      </w:r>
      <w:r w:rsidR="00BB789C">
        <w:rPr>
          <w:rFonts w:ascii="Times New Roman" w:hAnsi="Times New Roman" w:cs="Times New Roman"/>
          <w:sz w:val="24"/>
          <w:szCs w:val="24"/>
        </w:rPr>
        <w:t xml:space="preserve"> inconsistent with </w:t>
      </w:r>
      <w:r w:rsidR="00FC669E">
        <w:rPr>
          <w:rFonts w:ascii="Times New Roman" w:hAnsi="Times New Roman" w:cs="Times New Roman"/>
          <w:sz w:val="24"/>
          <w:szCs w:val="24"/>
        </w:rPr>
        <w:t xml:space="preserve">other </w:t>
      </w:r>
      <w:r w:rsidR="00A45590">
        <w:rPr>
          <w:rFonts w:ascii="Times New Roman" w:hAnsi="Times New Roman" w:cs="Times New Roman"/>
          <w:sz w:val="24"/>
          <w:szCs w:val="24"/>
        </w:rPr>
        <w:t xml:space="preserve">recent </w:t>
      </w:r>
      <w:r w:rsidR="00BB789C">
        <w:rPr>
          <w:rFonts w:ascii="Times New Roman" w:hAnsi="Times New Roman" w:cs="Times New Roman"/>
          <w:sz w:val="24"/>
          <w:szCs w:val="24"/>
        </w:rPr>
        <w:t>research on this issue</w:t>
      </w:r>
      <w:r w:rsidR="00285886">
        <w:rPr>
          <w:rFonts w:ascii="Times New Roman" w:hAnsi="Times New Roman" w:cs="Times New Roman"/>
          <w:sz w:val="24"/>
          <w:szCs w:val="24"/>
        </w:rPr>
        <w:t>, which indicates that participants are generally capable of recognizing effective violent content</w:t>
      </w:r>
      <w:r w:rsidR="00BB789C">
        <w:rPr>
          <w:rFonts w:ascii="Times New Roman" w:hAnsi="Times New Roman" w:cs="Times New Roman"/>
          <w:sz w:val="24"/>
          <w:szCs w:val="24"/>
        </w:rPr>
        <w:t xml:space="preserve"> (</w:t>
      </w:r>
      <w:proofErr w:type="spellStart"/>
      <w:r w:rsidR="00BB789C" w:rsidRPr="006E1FE4">
        <w:rPr>
          <w:rFonts w:ascii="Times New Roman" w:hAnsi="Times New Roman" w:cs="Times New Roman"/>
          <w:sz w:val="24"/>
          <w:szCs w:val="24"/>
        </w:rPr>
        <w:t>Busching</w:t>
      </w:r>
      <w:proofErr w:type="spellEnd"/>
      <w:r w:rsidR="00BB789C" w:rsidRPr="006E1FE4">
        <w:rPr>
          <w:rFonts w:ascii="Times New Roman" w:hAnsi="Times New Roman" w:cs="Times New Roman"/>
          <w:sz w:val="24"/>
          <w:szCs w:val="24"/>
        </w:rPr>
        <w:t xml:space="preserve"> et al., 2013</w:t>
      </w:r>
      <w:r w:rsidR="00BB789C">
        <w:rPr>
          <w:rFonts w:ascii="Times New Roman" w:hAnsi="Times New Roman" w:cs="Times New Roman"/>
          <w:sz w:val="24"/>
          <w:szCs w:val="24"/>
        </w:rPr>
        <w:t>)</w:t>
      </w:r>
      <w:r w:rsidR="00D519A1">
        <w:rPr>
          <w:rFonts w:ascii="Times New Roman" w:hAnsi="Times New Roman" w:cs="Times New Roman"/>
          <w:sz w:val="24"/>
          <w:szCs w:val="24"/>
        </w:rPr>
        <w:t>.</w:t>
      </w:r>
      <w:r w:rsidR="00276CE8">
        <w:rPr>
          <w:rFonts w:ascii="Times New Roman" w:hAnsi="Times New Roman" w:cs="Times New Roman"/>
          <w:sz w:val="24"/>
          <w:szCs w:val="24"/>
        </w:rPr>
        <w:t xml:space="preserve"> It seems more reasonable to conclude that the definition of “violent game” as often employed in research is lacking construct validity</w:t>
      </w:r>
      <w:r w:rsidR="008231FD">
        <w:rPr>
          <w:rFonts w:ascii="Times New Roman" w:hAnsi="Times New Roman" w:cs="Times New Roman"/>
          <w:sz w:val="24"/>
          <w:szCs w:val="24"/>
        </w:rPr>
        <w:t xml:space="preserve"> and could benefit from refinement</w:t>
      </w:r>
      <w:r w:rsidR="00276CE8">
        <w:rPr>
          <w:rFonts w:ascii="Times New Roman" w:hAnsi="Times New Roman" w:cs="Times New Roman"/>
          <w:sz w:val="24"/>
          <w:szCs w:val="24"/>
        </w:rPr>
        <w:t>.</w:t>
      </w:r>
    </w:p>
    <w:p w:rsidR="004532AF" w:rsidRPr="00AD0320" w:rsidRDefault="00C30878" w:rsidP="00883D75">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 xml:space="preserve">Definitions </w:t>
      </w:r>
      <w:r w:rsidR="005E5E16">
        <w:rPr>
          <w:rFonts w:ascii="Times New Roman" w:hAnsi="Times New Roman" w:cs="Times New Roman"/>
          <w:b/>
          <w:sz w:val="24"/>
          <w:szCs w:val="24"/>
        </w:rPr>
        <w:t xml:space="preserve">and effects </w:t>
      </w:r>
      <w:r>
        <w:rPr>
          <w:rFonts w:ascii="Times New Roman" w:hAnsi="Times New Roman" w:cs="Times New Roman"/>
          <w:b/>
          <w:sz w:val="24"/>
          <w:szCs w:val="24"/>
        </w:rPr>
        <w:t>of prosocial video games.</w:t>
      </w:r>
      <w:proofErr w:type="gramEnd"/>
      <w:r>
        <w:rPr>
          <w:rFonts w:ascii="Times New Roman" w:hAnsi="Times New Roman" w:cs="Times New Roman"/>
          <w:b/>
          <w:sz w:val="24"/>
          <w:szCs w:val="24"/>
        </w:rPr>
        <w:t xml:space="preserve"> </w:t>
      </w:r>
      <w:r w:rsidR="00D519A1">
        <w:rPr>
          <w:rFonts w:ascii="Times New Roman" w:hAnsi="Times New Roman" w:cs="Times New Roman"/>
          <w:sz w:val="24"/>
          <w:szCs w:val="24"/>
        </w:rPr>
        <w:t>R</w:t>
      </w:r>
      <w:r w:rsidR="00404C77" w:rsidRPr="006E1FE4">
        <w:rPr>
          <w:rFonts w:ascii="Times New Roman" w:hAnsi="Times New Roman" w:cs="Times New Roman"/>
          <w:sz w:val="24"/>
          <w:szCs w:val="24"/>
        </w:rPr>
        <w:t xml:space="preserve">esearch </w:t>
      </w:r>
      <w:r w:rsidR="00D519A1">
        <w:rPr>
          <w:rFonts w:ascii="Times New Roman" w:hAnsi="Times New Roman" w:cs="Times New Roman"/>
          <w:sz w:val="24"/>
          <w:szCs w:val="24"/>
        </w:rPr>
        <w:t>is now beginning to consider</w:t>
      </w:r>
      <w:r w:rsidR="00404C77" w:rsidRPr="006E1FE4">
        <w:rPr>
          <w:rFonts w:ascii="Times New Roman" w:hAnsi="Times New Roman" w:cs="Times New Roman"/>
          <w:sz w:val="24"/>
          <w:szCs w:val="24"/>
        </w:rPr>
        <w:t xml:space="preserve"> the possible effects of prosocial video game use, describing these as generally salubrious (e.g. Gentile et al., 2009). </w:t>
      </w:r>
      <w:r w:rsidR="00257390" w:rsidRPr="006E1FE4">
        <w:rPr>
          <w:rFonts w:ascii="Times New Roman" w:hAnsi="Times New Roman" w:cs="Times New Roman"/>
          <w:sz w:val="24"/>
          <w:szCs w:val="24"/>
        </w:rPr>
        <w:t xml:space="preserve">It </w:t>
      </w:r>
      <w:r w:rsidR="008231FD">
        <w:rPr>
          <w:rFonts w:ascii="Times New Roman" w:hAnsi="Times New Roman" w:cs="Times New Roman"/>
          <w:sz w:val="24"/>
          <w:szCs w:val="24"/>
        </w:rPr>
        <w:t>would</w:t>
      </w:r>
      <w:r w:rsidR="00257390" w:rsidRPr="006E1FE4">
        <w:rPr>
          <w:rFonts w:ascii="Times New Roman" w:hAnsi="Times New Roman" w:cs="Times New Roman"/>
          <w:sz w:val="24"/>
          <w:szCs w:val="24"/>
        </w:rPr>
        <w:t xml:space="preserve"> certainly </w:t>
      </w:r>
      <w:r w:rsidR="008231FD">
        <w:rPr>
          <w:rFonts w:ascii="Times New Roman" w:hAnsi="Times New Roman" w:cs="Times New Roman"/>
          <w:sz w:val="24"/>
          <w:szCs w:val="24"/>
        </w:rPr>
        <w:t xml:space="preserve">seem </w:t>
      </w:r>
      <w:r w:rsidR="00257390" w:rsidRPr="006E1FE4">
        <w:rPr>
          <w:rFonts w:ascii="Times New Roman" w:hAnsi="Times New Roman" w:cs="Times New Roman"/>
          <w:sz w:val="24"/>
          <w:szCs w:val="24"/>
        </w:rPr>
        <w:t xml:space="preserve">possible that games can prime </w:t>
      </w:r>
      <w:r w:rsidR="00C743AC">
        <w:rPr>
          <w:rFonts w:ascii="Times New Roman" w:hAnsi="Times New Roman" w:cs="Times New Roman"/>
          <w:sz w:val="24"/>
          <w:szCs w:val="24"/>
        </w:rPr>
        <w:t xml:space="preserve">and train </w:t>
      </w:r>
      <w:r w:rsidR="00257390" w:rsidRPr="006E1FE4">
        <w:rPr>
          <w:rFonts w:ascii="Times New Roman" w:hAnsi="Times New Roman" w:cs="Times New Roman"/>
          <w:sz w:val="24"/>
          <w:szCs w:val="24"/>
        </w:rPr>
        <w:t>many concepts, not just violence. However, prosocial and violent content are frequently overlapping in the games examined in experimental an</w:t>
      </w:r>
      <w:r w:rsidR="007601A0">
        <w:rPr>
          <w:rFonts w:ascii="Times New Roman" w:hAnsi="Times New Roman" w:cs="Times New Roman"/>
          <w:sz w:val="24"/>
          <w:szCs w:val="24"/>
        </w:rPr>
        <w:t xml:space="preserve">d longitudinal research. </w:t>
      </w:r>
      <w:r w:rsidR="004532AF">
        <w:rPr>
          <w:rFonts w:ascii="Times New Roman" w:hAnsi="Times New Roman" w:cs="Times New Roman"/>
          <w:sz w:val="24"/>
          <w:szCs w:val="24"/>
        </w:rPr>
        <w:t>For example, one study (</w:t>
      </w:r>
      <w:proofErr w:type="spellStart"/>
      <w:r w:rsidR="004532AF">
        <w:rPr>
          <w:rFonts w:ascii="Times New Roman" w:hAnsi="Times New Roman" w:cs="Times New Roman"/>
          <w:sz w:val="24"/>
          <w:szCs w:val="24"/>
        </w:rPr>
        <w:t>Greitemeyer</w:t>
      </w:r>
      <w:proofErr w:type="spellEnd"/>
      <w:r w:rsidR="004532AF">
        <w:rPr>
          <w:rFonts w:ascii="Times New Roman" w:hAnsi="Times New Roman" w:cs="Times New Roman"/>
          <w:sz w:val="24"/>
          <w:szCs w:val="24"/>
        </w:rPr>
        <w:t xml:space="preserve"> &amp; </w:t>
      </w:r>
      <w:proofErr w:type="spellStart"/>
      <w:r w:rsidR="004532AF">
        <w:rPr>
          <w:rFonts w:ascii="Times New Roman" w:hAnsi="Times New Roman" w:cs="Times New Roman"/>
          <w:sz w:val="24"/>
          <w:szCs w:val="24"/>
        </w:rPr>
        <w:t>Osswald</w:t>
      </w:r>
      <w:proofErr w:type="spellEnd"/>
      <w:r w:rsidR="004532AF">
        <w:rPr>
          <w:rFonts w:ascii="Times New Roman" w:hAnsi="Times New Roman" w:cs="Times New Roman"/>
          <w:sz w:val="24"/>
          <w:szCs w:val="24"/>
        </w:rPr>
        <w:t xml:space="preserve">, 2010) demonstrated that players of </w:t>
      </w:r>
      <w:r w:rsidR="004532AF" w:rsidRPr="004532AF">
        <w:rPr>
          <w:rFonts w:ascii="Times New Roman" w:hAnsi="Times New Roman" w:cs="Times New Roman"/>
          <w:i/>
          <w:sz w:val="24"/>
          <w:szCs w:val="24"/>
        </w:rPr>
        <w:t>Lemmings</w:t>
      </w:r>
      <w:r w:rsidR="004532AF">
        <w:rPr>
          <w:rFonts w:ascii="Times New Roman" w:hAnsi="Times New Roman" w:cs="Times New Roman"/>
          <w:sz w:val="24"/>
          <w:szCs w:val="24"/>
        </w:rPr>
        <w:t xml:space="preserve"> were more helpful than participants assigned to play a superficially similar game, </w:t>
      </w:r>
      <w:proofErr w:type="spellStart"/>
      <w:r w:rsidR="004532AF" w:rsidRPr="004532AF">
        <w:rPr>
          <w:rFonts w:ascii="Times New Roman" w:hAnsi="Times New Roman" w:cs="Times New Roman"/>
          <w:i/>
          <w:sz w:val="24"/>
          <w:szCs w:val="24"/>
        </w:rPr>
        <w:t>Lamers</w:t>
      </w:r>
      <w:proofErr w:type="spellEnd"/>
      <w:r w:rsidR="004532AF">
        <w:rPr>
          <w:rFonts w:ascii="Times New Roman" w:hAnsi="Times New Roman" w:cs="Times New Roman"/>
          <w:sz w:val="24"/>
          <w:szCs w:val="24"/>
        </w:rPr>
        <w:t xml:space="preserve">. </w:t>
      </w:r>
      <w:r w:rsidR="00BA2D95">
        <w:rPr>
          <w:rFonts w:ascii="Times New Roman" w:hAnsi="Times New Roman" w:cs="Times New Roman"/>
          <w:sz w:val="24"/>
          <w:szCs w:val="24"/>
        </w:rPr>
        <w:t>I</w:t>
      </w:r>
      <w:r w:rsidR="004532AF">
        <w:rPr>
          <w:rFonts w:ascii="Times New Roman" w:hAnsi="Times New Roman" w:cs="Times New Roman"/>
          <w:sz w:val="24"/>
          <w:szCs w:val="24"/>
        </w:rPr>
        <w:t xml:space="preserve">t should be noted that </w:t>
      </w:r>
      <w:r w:rsidR="004532AF">
        <w:rPr>
          <w:rFonts w:ascii="Times New Roman" w:hAnsi="Times New Roman" w:cs="Times New Roman"/>
          <w:i/>
          <w:sz w:val="24"/>
          <w:szCs w:val="24"/>
        </w:rPr>
        <w:t>Lemmings</w:t>
      </w:r>
      <w:r w:rsidR="004532AF">
        <w:rPr>
          <w:rFonts w:ascii="Times New Roman" w:hAnsi="Times New Roman" w:cs="Times New Roman"/>
          <w:sz w:val="24"/>
          <w:szCs w:val="24"/>
        </w:rPr>
        <w:t xml:space="preserve"> contains </w:t>
      </w:r>
      <w:r w:rsidR="007601A0">
        <w:rPr>
          <w:rFonts w:ascii="Times New Roman" w:hAnsi="Times New Roman" w:cs="Times New Roman"/>
          <w:sz w:val="24"/>
          <w:szCs w:val="24"/>
        </w:rPr>
        <w:t>current</w:t>
      </w:r>
      <w:r w:rsidR="0072321B">
        <w:rPr>
          <w:rFonts w:ascii="Times New Roman" w:hAnsi="Times New Roman" w:cs="Times New Roman"/>
          <w:sz w:val="24"/>
          <w:szCs w:val="24"/>
        </w:rPr>
        <w:t>l</w:t>
      </w:r>
      <w:r w:rsidR="007601A0">
        <w:rPr>
          <w:rFonts w:ascii="Times New Roman" w:hAnsi="Times New Roman" w:cs="Times New Roman"/>
          <w:sz w:val="24"/>
          <w:szCs w:val="24"/>
        </w:rPr>
        <w:t xml:space="preserve">y-defined media </w:t>
      </w:r>
      <w:r w:rsidR="004532AF">
        <w:rPr>
          <w:rFonts w:ascii="Times New Roman" w:hAnsi="Times New Roman" w:cs="Times New Roman"/>
          <w:sz w:val="24"/>
          <w:szCs w:val="24"/>
        </w:rPr>
        <w:t xml:space="preserve">violence, as </w:t>
      </w:r>
      <w:r>
        <w:rPr>
          <w:rFonts w:ascii="Times New Roman" w:hAnsi="Times New Roman" w:cs="Times New Roman"/>
          <w:sz w:val="24"/>
          <w:szCs w:val="24"/>
        </w:rPr>
        <w:t>the titular lemmings are often killed by environmental hazards such as blades and deep water, and the player often must sentence particular lemmings to blow themselves up in order to solve the puzzle.</w:t>
      </w:r>
      <w:r w:rsidR="007601A0">
        <w:rPr>
          <w:rFonts w:ascii="Times New Roman" w:hAnsi="Times New Roman" w:cs="Times New Roman"/>
          <w:sz w:val="24"/>
          <w:szCs w:val="24"/>
        </w:rPr>
        <w:t xml:space="preserve"> </w:t>
      </w:r>
      <w:r w:rsidR="00BA2D95">
        <w:rPr>
          <w:rFonts w:ascii="Times New Roman" w:hAnsi="Times New Roman" w:cs="Times New Roman"/>
          <w:sz w:val="24"/>
          <w:szCs w:val="24"/>
        </w:rPr>
        <w:t>Prosocial and violent content also co-occur in many other games; in many</w:t>
      </w:r>
      <w:r w:rsidR="007601A0">
        <w:rPr>
          <w:rFonts w:ascii="Times New Roman" w:hAnsi="Times New Roman" w:cs="Times New Roman"/>
          <w:sz w:val="24"/>
          <w:szCs w:val="24"/>
        </w:rPr>
        <w:t xml:space="preserve"> violent games, the player</w:t>
      </w:r>
      <w:r w:rsidR="00717B46">
        <w:rPr>
          <w:rFonts w:ascii="Times New Roman" w:hAnsi="Times New Roman" w:cs="Times New Roman"/>
          <w:sz w:val="24"/>
          <w:szCs w:val="24"/>
        </w:rPr>
        <w:t>-character</w:t>
      </w:r>
      <w:r w:rsidR="007601A0">
        <w:rPr>
          <w:rFonts w:ascii="Times New Roman" w:hAnsi="Times New Roman" w:cs="Times New Roman"/>
          <w:sz w:val="24"/>
          <w:szCs w:val="24"/>
        </w:rPr>
        <w:t xml:space="preserve"> is </w:t>
      </w:r>
      <w:r w:rsidR="00BA2D95">
        <w:rPr>
          <w:rFonts w:ascii="Times New Roman" w:hAnsi="Times New Roman" w:cs="Times New Roman"/>
          <w:sz w:val="24"/>
          <w:szCs w:val="24"/>
        </w:rPr>
        <w:t>typically</w:t>
      </w:r>
      <w:r w:rsidR="009E6929">
        <w:rPr>
          <w:rFonts w:ascii="Times New Roman" w:hAnsi="Times New Roman" w:cs="Times New Roman"/>
          <w:sz w:val="24"/>
          <w:szCs w:val="24"/>
        </w:rPr>
        <w:t xml:space="preserve"> acting</w:t>
      </w:r>
      <w:r w:rsidR="007601A0">
        <w:rPr>
          <w:rFonts w:ascii="Times New Roman" w:hAnsi="Times New Roman" w:cs="Times New Roman"/>
          <w:sz w:val="24"/>
          <w:szCs w:val="24"/>
        </w:rPr>
        <w:t xml:space="preserve"> to help</w:t>
      </w:r>
      <w:r w:rsidR="00717B46">
        <w:rPr>
          <w:rFonts w:ascii="Times New Roman" w:hAnsi="Times New Roman" w:cs="Times New Roman"/>
          <w:sz w:val="24"/>
          <w:szCs w:val="24"/>
        </w:rPr>
        <w:t xml:space="preserve"> or rescue</w:t>
      </w:r>
      <w:r w:rsidR="007601A0">
        <w:rPr>
          <w:rFonts w:ascii="Times New Roman" w:hAnsi="Times New Roman" w:cs="Times New Roman"/>
          <w:sz w:val="24"/>
          <w:szCs w:val="24"/>
        </w:rPr>
        <w:t xml:space="preserve"> someone</w:t>
      </w:r>
      <w:r w:rsidR="00717B46">
        <w:rPr>
          <w:rFonts w:ascii="Times New Roman" w:hAnsi="Times New Roman" w:cs="Times New Roman"/>
          <w:sz w:val="24"/>
          <w:szCs w:val="24"/>
        </w:rPr>
        <w:t xml:space="preserve">. </w:t>
      </w:r>
      <w:r w:rsidR="00AD0320">
        <w:rPr>
          <w:rFonts w:ascii="Times New Roman" w:hAnsi="Times New Roman" w:cs="Times New Roman"/>
          <w:sz w:val="24"/>
          <w:szCs w:val="24"/>
        </w:rPr>
        <w:t xml:space="preserve">For example, even in </w:t>
      </w:r>
      <w:r w:rsidR="00AD0320">
        <w:rPr>
          <w:rFonts w:ascii="Times New Roman" w:hAnsi="Times New Roman" w:cs="Times New Roman"/>
          <w:i/>
          <w:sz w:val="24"/>
          <w:szCs w:val="24"/>
        </w:rPr>
        <w:t>Call of Duty: Modern Warfare 4</w:t>
      </w:r>
      <w:r w:rsidR="00C743AC">
        <w:rPr>
          <w:rFonts w:ascii="Times New Roman" w:hAnsi="Times New Roman" w:cs="Times New Roman"/>
          <w:sz w:val="24"/>
          <w:szCs w:val="24"/>
        </w:rPr>
        <w:t>, a game that scholars and lay</w:t>
      </w:r>
      <w:r w:rsidR="00AD0320">
        <w:rPr>
          <w:rFonts w:ascii="Times New Roman" w:hAnsi="Times New Roman" w:cs="Times New Roman"/>
          <w:sz w:val="24"/>
          <w:szCs w:val="24"/>
        </w:rPr>
        <w:t xml:space="preserve">people can agree contains </w:t>
      </w:r>
      <w:proofErr w:type="gramStart"/>
      <w:r w:rsidR="00B000C6">
        <w:rPr>
          <w:rFonts w:ascii="Times New Roman" w:hAnsi="Times New Roman" w:cs="Times New Roman"/>
          <w:sz w:val="24"/>
          <w:szCs w:val="24"/>
        </w:rPr>
        <w:t>violence</w:t>
      </w:r>
      <w:r w:rsidR="009C345D">
        <w:rPr>
          <w:rFonts w:ascii="Times New Roman" w:hAnsi="Times New Roman" w:cs="Times New Roman"/>
          <w:sz w:val="24"/>
          <w:szCs w:val="24"/>
        </w:rPr>
        <w:t>,</w:t>
      </w:r>
      <w:proofErr w:type="gramEnd"/>
      <w:r w:rsidR="009C345D">
        <w:rPr>
          <w:rFonts w:ascii="Times New Roman" w:hAnsi="Times New Roman" w:cs="Times New Roman"/>
          <w:sz w:val="24"/>
          <w:szCs w:val="24"/>
        </w:rPr>
        <w:t xml:space="preserve"> the player takes the role of a military serviceman trying to stop a nuclear </w:t>
      </w:r>
      <w:r w:rsidR="00AD0320">
        <w:rPr>
          <w:rFonts w:ascii="Times New Roman" w:hAnsi="Times New Roman" w:cs="Times New Roman"/>
          <w:sz w:val="24"/>
          <w:szCs w:val="24"/>
        </w:rPr>
        <w:t>missile</w:t>
      </w:r>
      <w:r w:rsidR="009C345D">
        <w:rPr>
          <w:rFonts w:ascii="Times New Roman" w:hAnsi="Times New Roman" w:cs="Times New Roman"/>
          <w:sz w:val="24"/>
          <w:szCs w:val="24"/>
        </w:rPr>
        <w:t xml:space="preserve"> strike on the U.S. </w:t>
      </w:r>
      <w:r w:rsidR="00B000C6">
        <w:rPr>
          <w:rFonts w:ascii="Times New Roman" w:hAnsi="Times New Roman" w:cs="Times New Roman"/>
          <w:sz w:val="24"/>
          <w:szCs w:val="24"/>
        </w:rPr>
        <w:t xml:space="preserve"> – </w:t>
      </w:r>
      <w:proofErr w:type="gramStart"/>
      <w:r w:rsidR="00B000C6">
        <w:rPr>
          <w:rFonts w:ascii="Times New Roman" w:hAnsi="Times New Roman" w:cs="Times New Roman"/>
          <w:sz w:val="24"/>
          <w:szCs w:val="24"/>
        </w:rPr>
        <w:t>a</w:t>
      </w:r>
      <w:proofErr w:type="gramEnd"/>
      <w:r w:rsidR="00B000C6">
        <w:rPr>
          <w:rFonts w:ascii="Times New Roman" w:hAnsi="Times New Roman" w:cs="Times New Roman"/>
          <w:sz w:val="24"/>
          <w:szCs w:val="24"/>
        </w:rPr>
        <w:t xml:space="preserve"> prosocial </w:t>
      </w:r>
      <w:r w:rsidR="009C345D">
        <w:rPr>
          <w:rFonts w:ascii="Times New Roman" w:hAnsi="Times New Roman" w:cs="Times New Roman"/>
          <w:sz w:val="24"/>
          <w:szCs w:val="24"/>
        </w:rPr>
        <w:t>goal, even if it is achieved through violent means</w:t>
      </w:r>
      <w:r w:rsidR="00AD0320">
        <w:rPr>
          <w:rFonts w:ascii="Times New Roman" w:hAnsi="Times New Roman" w:cs="Times New Roman"/>
          <w:sz w:val="24"/>
          <w:szCs w:val="24"/>
        </w:rPr>
        <w:t xml:space="preserve">. </w:t>
      </w:r>
    </w:p>
    <w:p w:rsidR="00404C77" w:rsidRDefault="00404C77" w:rsidP="00883D75">
      <w:pPr>
        <w:spacing w:after="0" w:line="480" w:lineRule="auto"/>
        <w:ind w:firstLine="720"/>
        <w:contextualSpacing/>
        <w:rPr>
          <w:rFonts w:ascii="Times New Roman" w:hAnsi="Times New Roman" w:cs="Times New Roman"/>
          <w:sz w:val="24"/>
          <w:szCs w:val="24"/>
        </w:rPr>
      </w:pPr>
      <w:r w:rsidRPr="004532AF">
        <w:rPr>
          <w:rFonts w:ascii="Times New Roman" w:hAnsi="Times New Roman" w:cs="Times New Roman"/>
          <w:sz w:val="24"/>
          <w:szCs w:val="24"/>
        </w:rPr>
        <w:t>If</w:t>
      </w:r>
      <w:r w:rsidRPr="006E1FE4">
        <w:rPr>
          <w:rFonts w:ascii="Times New Roman" w:hAnsi="Times New Roman" w:cs="Times New Roman"/>
          <w:sz w:val="24"/>
          <w:szCs w:val="24"/>
        </w:rPr>
        <w:t xml:space="preserve"> prosocial messages </w:t>
      </w:r>
      <w:r w:rsidR="00257390" w:rsidRPr="006E1FE4">
        <w:rPr>
          <w:rFonts w:ascii="Times New Roman" w:hAnsi="Times New Roman" w:cs="Times New Roman"/>
          <w:sz w:val="24"/>
          <w:szCs w:val="24"/>
        </w:rPr>
        <w:t>encourage prosocial behavior</w:t>
      </w:r>
      <w:r w:rsidRPr="006E1FE4">
        <w:rPr>
          <w:rFonts w:ascii="Times New Roman" w:hAnsi="Times New Roman" w:cs="Times New Roman"/>
          <w:sz w:val="24"/>
          <w:szCs w:val="24"/>
        </w:rPr>
        <w:t xml:space="preserve">, and most violent games include a prosocial message, </w:t>
      </w:r>
      <w:r w:rsidR="00257390" w:rsidRPr="006E1FE4">
        <w:rPr>
          <w:rFonts w:ascii="Times New Roman" w:hAnsi="Times New Roman" w:cs="Times New Roman"/>
          <w:sz w:val="24"/>
          <w:szCs w:val="24"/>
        </w:rPr>
        <w:t>why does previous research indicate that violent games reduce prosocial behavior (Anderson et al., 2010; but see also Tear</w:t>
      </w:r>
      <w:r w:rsidR="00337562" w:rsidRPr="006E1FE4">
        <w:rPr>
          <w:rFonts w:ascii="Times New Roman" w:hAnsi="Times New Roman" w:cs="Times New Roman"/>
          <w:sz w:val="24"/>
          <w:szCs w:val="24"/>
        </w:rPr>
        <w:t xml:space="preserve"> &amp; Nielsen</w:t>
      </w:r>
      <w:r w:rsidR="00257390" w:rsidRPr="006E1FE4">
        <w:rPr>
          <w:rFonts w:ascii="Times New Roman" w:hAnsi="Times New Roman" w:cs="Times New Roman"/>
          <w:sz w:val="24"/>
          <w:szCs w:val="24"/>
        </w:rPr>
        <w:t xml:space="preserve">, 2013)? </w:t>
      </w:r>
      <w:r w:rsidR="00C743AC">
        <w:rPr>
          <w:rFonts w:ascii="Times New Roman" w:hAnsi="Times New Roman" w:cs="Times New Roman"/>
          <w:sz w:val="24"/>
          <w:szCs w:val="24"/>
        </w:rPr>
        <w:t>W</w:t>
      </w:r>
      <w:r w:rsidR="00257390" w:rsidRPr="006E1FE4">
        <w:rPr>
          <w:rFonts w:ascii="Times New Roman" w:hAnsi="Times New Roman" w:cs="Times New Roman"/>
          <w:sz w:val="24"/>
          <w:szCs w:val="24"/>
        </w:rPr>
        <w:t xml:space="preserve">hen </w:t>
      </w:r>
      <w:r w:rsidR="001B1A29">
        <w:rPr>
          <w:rFonts w:ascii="Times New Roman" w:hAnsi="Times New Roman" w:cs="Times New Roman"/>
          <w:sz w:val="24"/>
          <w:szCs w:val="24"/>
        </w:rPr>
        <w:t>prosocial</w:t>
      </w:r>
      <w:r w:rsidR="00257390" w:rsidRPr="006E1FE4">
        <w:rPr>
          <w:rFonts w:ascii="Times New Roman" w:hAnsi="Times New Roman" w:cs="Times New Roman"/>
          <w:sz w:val="24"/>
          <w:szCs w:val="24"/>
        </w:rPr>
        <w:t xml:space="preserve"> roles are </w:t>
      </w:r>
      <w:r w:rsidR="00C743AC">
        <w:rPr>
          <w:rFonts w:ascii="Times New Roman" w:hAnsi="Times New Roman" w:cs="Times New Roman"/>
          <w:sz w:val="24"/>
          <w:szCs w:val="24"/>
        </w:rPr>
        <w:t>offered</w:t>
      </w:r>
      <w:r w:rsidR="00257390" w:rsidRPr="006E1FE4">
        <w:rPr>
          <w:rFonts w:ascii="Times New Roman" w:hAnsi="Times New Roman" w:cs="Times New Roman"/>
          <w:sz w:val="24"/>
          <w:szCs w:val="24"/>
        </w:rPr>
        <w:t xml:space="preserve"> by the game</w:t>
      </w:r>
      <w:r w:rsidR="00C743AC">
        <w:rPr>
          <w:rFonts w:ascii="Times New Roman" w:hAnsi="Times New Roman" w:cs="Times New Roman"/>
          <w:sz w:val="24"/>
          <w:szCs w:val="24"/>
        </w:rPr>
        <w:t xml:space="preserve">, players </w:t>
      </w:r>
      <w:proofErr w:type="spellStart"/>
      <w:r w:rsidR="00C743AC">
        <w:rPr>
          <w:rFonts w:ascii="Times New Roman" w:hAnsi="Times New Roman" w:cs="Times New Roman"/>
          <w:sz w:val="24"/>
          <w:szCs w:val="24"/>
        </w:rPr>
        <w:t>generaly</w:t>
      </w:r>
      <w:proofErr w:type="spellEnd"/>
      <w:r w:rsidR="00C743AC">
        <w:rPr>
          <w:rFonts w:ascii="Times New Roman" w:hAnsi="Times New Roman" w:cs="Times New Roman"/>
          <w:sz w:val="24"/>
          <w:szCs w:val="24"/>
        </w:rPr>
        <w:t xml:space="preserve"> seem to embrace them, even in violent games</w:t>
      </w:r>
      <w:r w:rsidR="00257390" w:rsidRPr="006E1FE4">
        <w:rPr>
          <w:rFonts w:ascii="Times New Roman" w:hAnsi="Times New Roman" w:cs="Times New Roman"/>
          <w:sz w:val="24"/>
          <w:szCs w:val="24"/>
        </w:rPr>
        <w:t xml:space="preserve">. For example, research suggests that players attempt to make prosocial (59%), or at least pragmatic (39%), moral choices in games that offer choices between good and evil. Players who do make evil choices may be doing so in an attempt to experience all the game’s content, as choosing evil was more likely during a second </w:t>
      </w:r>
      <w:proofErr w:type="spellStart"/>
      <w:r w:rsidR="00257390" w:rsidRPr="006E1FE4">
        <w:rPr>
          <w:rFonts w:ascii="Times New Roman" w:hAnsi="Times New Roman" w:cs="Times New Roman"/>
          <w:sz w:val="24"/>
          <w:szCs w:val="24"/>
        </w:rPr>
        <w:t>playthrough</w:t>
      </w:r>
      <w:proofErr w:type="spellEnd"/>
      <w:r w:rsidR="00257390" w:rsidRPr="006E1FE4">
        <w:rPr>
          <w:rFonts w:ascii="Times New Roman" w:hAnsi="Times New Roman" w:cs="Times New Roman"/>
          <w:sz w:val="24"/>
          <w:szCs w:val="24"/>
        </w:rPr>
        <w:t xml:space="preserve"> (20%) than in the first (5%) </w:t>
      </w:r>
      <w:proofErr w:type="gramStart"/>
      <w:r w:rsidR="00257390" w:rsidRPr="006E1FE4">
        <w:rPr>
          <w:rFonts w:ascii="Times New Roman" w:hAnsi="Times New Roman" w:cs="Times New Roman"/>
          <w:sz w:val="24"/>
          <w:szCs w:val="24"/>
        </w:rPr>
        <w:t>(Lange, 2013)</w:t>
      </w:r>
      <w:r w:rsidR="00DB779B" w:rsidRPr="006E1FE4">
        <w:rPr>
          <w:rFonts w:ascii="Times New Roman" w:hAnsi="Times New Roman" w:cs="Times New Roman"/>
          <w:sz w:val="24"/>
          <w:szCs w:val="24"/>
        </w:rPr>
        <w:t>.</w:t>
      </w:r>
      <w:proofErr w:type="gramEnd"/>
      <w:r w:rsidR="00DB779B" w:rsidRPr="006E1FE4">
        <w:rPr>
          <w:rFonts w:ascii="Times New Roman" w:hAnsi="Times New Roman" w:cs="Times New Roman"/>
          <w:sz w:val="24"/>
          <w:szCs w:val="24"/>
        </w:rPr>
        <w:t xml:space="preserve"> This suggests that </w:t>
      </w:r>
      <w:r w:rsidR="00C743AC">
        <w:rPr>
          <w:rFonts w:ascii="Times New Roman" w:hAnsi="Times New Roman" w:cs="Times New Roman"/>
          <w:sz w:val="24"/>
          <w:szCs w:val="24"/>
        </w:rPr>
        <w:t xml:space="preserve">most </w:t>
      </w:r>
      <w:r w:rsidR="00DB779B" w:rsidRPr="006E1FE4">
        <w:rPr>
          <w:rFonts w:ascii="Times New Roman" w:hAnsi="Times New Roman" w:cs="Times New Roman"/>
          <w:sz w:val="24"/>
          <w:szCs w:val="24"/>
        </w:rPr>
        <w:t xml:space="preserve">players </w:t>
      </w:r>
      <w:r w:rsidR="00C743AC">
        <w:rPr>
          <w:rFonts w:ascii="Times New Roman" w:hAnsi="Times New Roman" w:cs="Times New Roman"/>
          <w:sz w:val="24"/>
          <w:szCs w:val="24"/>
        </w:rPr>
        <w:t xml:space="preserve">have prosocial goals even when </w:t>
      </w:r>
      <w:r w:rsidR="00DB779B" w:rsidRPr="006E1FE4">
        <w:rPr>
          <w:rFonts w:ascii="Times New Roman" w:hAnsi="Times New Roman" w:cs="Times New Roman"/>
          <w:sz w:val="24"/>
          <w:szCs w:val="24"/>
        </w:rPr>
        <w:t>play</w:t>
      </w:r>
      <w:r w:rsidR="00C743AC">
        <w:rPr>
          <w:rFonts w:ascii="Times New Roman" w:hAnsi="Times New Roman" w:cs="Times New Roman"/>
          <w:sz w:val="24"/>
          <w:szCs w:val="24"/>
        </w:rPr>
        <w:t>ing</w:t>
      </w:r>
      <w:r w:rsidR="00DB779B" w:rsidRPr="006E1FE4">
        <w:rPr>
          <w:rFonts w:ascii="Times New Roman" w:hAnsi="Times New Roman" w:cs="Times New Roman"/>
          <w:sz w:val="24"/>
          <w:szCs w:val="24"/>
        </w:rPr>
        <w:t xml:space="preserve"> violent</w:t>
      </w:r>
      <w:r w:rsidR="008231FD">
        <w:rPr>
          <w:rFonts w:ascii="Times New Roman" w:hAnsi="Times New Roman" w:cs="Times New Roman"/>
          <w:sz w:val="24"/>
          <w:szCs w:val="24"/>
        </w:rPr>
        <w:t xml:space="preserve"> games</w:t>
      </w:r>
      <w:r w:rsidR="00DB779B" w:rsidRPr="006E1FE4">
        <w:rPr>
          <w:rFonts w:ascii="Times New Roman" w:hAnsi="Times New Roman" w:cs="Times New Roman"/>
          <w:sz w:val="24"/>
          <w:szCs w:val="24"/>
        </w:rPr>
        <w:t xml:space="preserve">, and thus, </w:t>
      </w:r>
      <w:proofErr w:type="gramStart"/>
      <w:r w:rsidR="00DB779B" w:rsidRPr="006E1FE4">
        <w:rPr>
          <w:rFonts w:ascii="Times New Roman" w:hAnsi="Times New Roman" w:cs="Times New Roman"/>
          <w:sz w:val="24"/>
          <w:szCs w:val="24"/>
        </w:rPr>
        <w:t>that prosocial goals</w:t>
      </w:r>
      <w:proofErr w:type="gramEnd"/>
      <w:r w:rsidR="00DB779B" w:rsidRPr="006E1FE4">
        <w:rPr>
          <w:rFonts w:ascii="Times New Roman" w:hAnsi="Times New Roman" w:cs="Times New Roman"/>
          <w:sz w:val="24"/>
          <w:szCs w:val="24"/>
        </w:rPr>
        <w:t xml:space="preserve"> in video games may not be so unusual. Further research is necessary to determine </w:t>
      </w:r>
      <w:r w:rsidR="00795D1D" w:rsidRPr="006E1FE4">
        <w:rPr>
          <w:rFonts w:ascii="Times New Roman" w:hAnsi="Times New Roman" w:cs="Times New Roman"/>
          <w:sz w:val="24"/>
          <w:szCs w:val="24"/>
        </w:rPr>
        <w:t xml:space="preserve">whether the effects of prosocial and violent game content each have </w:t>
      </w:r>
      <w:r w:rsidR="00C743AC">
        <w:rPr>
          <w:rFonts w:ascii="Times New Roman" w:hAnsi="Times New Roman" w:cs="Times New Roman"/>
          <w:sz w:val="24"/>
          <w:szCs w:val="24"/>
        </w:rPr>
        <w:t xml:space="preserve">separable </w:t>
      </w:r>
      <w:r w:rsidR="00795D1D" w:rsidRPr="006E1FE4">
        <w:rPr>
          <w:rFonts w:ascii="Times New Roman" w:hAnsi="Times New Roman" w:cs="Times New Roman"/>
          <w:sz w:val="24"/>
          <w:szCs w:val="24"/>
        </w:rPr>
        <w:t>effects, and if so, whether those effects are additive or interactive</w:t>
      </w:r>
      <w:r w:rsidR="00DB779B" w:rsidRPr="006E1FE4">
        <w:rPr>
          <w:rFonts w:ascii="Times New Roman" w:hAnsi="Times New Roman" w:cs="Times New Roman"/>
          <w:sz w:val="24"/>
          <w:szCs w:val="24"/>
        </w:rPr>
        <w:t>.</w:t>
      </w:r>
    </w:p>
    <w:p w:rsidR="002F45DB" w:rsidRDefault="002F45DB" w:rsidP="00C743AC">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Summary of </w:t>
      </w:r>
      <w:r w:rsidR="001C7B54">
        <w:rPr>
          <w:rFonts w:ascii="Times New Roman" w:hAnsi="Times New Roman" w:cs="Times New Roman"/>
          <w:b/>
          <w:sz w:val="24"/>
          <w:szCs w:val="24"/>
        </w:rPr>
        <w:t>Definitional P</w:t>
      </w:r>
      <w:r>
        <w:rPr>
          <w:rFonts w:ascii="Times New Roman" w:hAnsi="Times New Roman" w:cs="Times New Roman"/>
          <w:b/>
          <w:sz w:val="24"/>
          <w:szCs w:val="24"/>
        </w:rPr>
        <w:t>roblem</w:t>
      </w:r>
      <w:r w:rsidR="001C7B54">
        <w:rPr>
          <w:rFonts w:ascii="Times New Roman" w:hAnsi="Times New Roman" w:cs="Times New Roman"/>
          <w:b/>
          <w:sz w:val="24"/>
          <w:szCs w:val="24"/>
        </w:rPr>
        <w:t>s</w:t>
      </w:r>
    </w:p>
    <w:p w:rsidR="002F45DB" w:rsidRPr="002F45DB" w:rsidRDefault="00F360FA"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Contemporary definitions </w:t>
      </w:r>
      <w:r w:rsidR="001C7B54">
        <w:rPr>
          <w:rFonts w:ascii="Times New Roman" w:hAnsi="Times New Roman" w:cs="Times New Roman"/>
          <w:sz w:val="24"/>
          <w:szCs w:val="24"/>
        </w:rPr>
        <w:t xml:space="preserve">of media violence </w:t>
      </w:r>
      <w:r>
        <w:rPr>
          <w:rFonts w:ascii="Times New Roman" w:hAnsi="Times New Roman" w:cs="Times New Roman"/>
          <w:sz w:val="24"/>
          <w:szCs w:val="24"/>
        </w:rPr>
        <w:t xml:space="preserve">do </w:t>
      </w:r>
      <w:r w:rsidR="001C7B54">
        <w:rPr>
          <w:rFonts w:ascii="Times New Roman" w:hAnsi="Times New Roman" w:cs="Times New Roman"/>
          <w:sz w:val="24"/>
          <w:szCs w:val="24"/>
        </w:rPr>
        <w:t>not parallel the psychological definitions of aggressive and violent behavior</w:t>
      </w:r>
      <w:r w:rsidR="002F45DB">
        <w:rPr>
          <w:rFonts w:ascii="Times New Roman" w:hAnsi="Times New Roman" w:cs="Times New Roman"/>
          <w:sz w:val="24"/>
          <w:szCs w:val="24"/>
        </w:rPr>
        <w:t xml:space="preserve">. </w:t>
      </w:r>
      <w:r w:rsidR="001C7B54">
        <w:rPr>
          <w:rFonts w:ascii="Times New Roman" w:hAnsi="Times New Roman" w:cs="Times New Roman"/>
          <w:sz w:val="24"/>
          <w:szCs w:val="24"/>
        </w:rPr>
        <w:t>The current definition requires</w:t>
      </w:r>
      <w:r>
        <w:rPr>
          <w:rFonts w:ascii="Times New Roman" w:hAnsi="Times New Roman" w:cs="Times New Roman"/>
          <w:sz w:val="24"/>
          <w:szCs w:val="24"/>
        </w:rPr>
        <w:t xml:space="preserve"> </w:t>
      </w:r>
      <w:r w:rsidR="001C7B54">
        <w:rPr>
          <w:rFonts w:ascii="Times New Roman" w:hAnsi="Times New Roman" w:cs="Times New Roman"/>
          <w:sz w:val="24"/>
          <w:szCs w:val="24"/>
        </w:rPr>
        <w:t xml:space="preserve">the arbitrary dichotomization of what is likely a continuous underlying construct. </w:t>
      </w:r>
      <w:r w:rsidR="002F45DB">
        <w:rPr>
          <w:rFonts w:ascii="Times New Roman" w:hAnsi="Times New Roman" w:cs="Times New Roman"/>
          <w:sz w:val="24"/>
          <w:szCs w:val="24"/>
        </w:rPr>
        <w:t xml:space="preserve">The evidence which is claimed to support </w:t>
      </w:r>
      <w:r w:rsidR="001C7B54">
        <w:rPr>
          <w:rFonts w:ascii="Times New Roman" w:hAnsi="Times New Roman" w:cs="Times New Roman"/>
          <w:sz w:val="24"/>
          <w:szCs w:val="24"/>
        </w:rPr>
        <w:t>this practice and definition</w:t>
      </w:r>
      <w:r w:rsidR="00C0286F">
        <w:rPr>
          <w:rFonts w:ascii="Times New Roman" w:hAnsi="Times New Roman" w:cs="Times New Roman"/>
          <w:sz w:val="24"/>
          <w:szCs w:val="24"/>
        </w:rPr>
        <w:t xml:space="preserve"> does not;</w:t>
      </w:r>
      <w:r w:rsidR="002F45DB">
        <w:rPr>
          <w:rFonts w:ascii="Times New Roman" w:hAnsi="Times New Roman" w:cs="Times New Roman"/>
          <w:sz w:val="24"/>
          <w:szCs w:val="24"/>
        </w:rPr>
        <w:t xml:space="preserve"> </w:t>
      </w:r>
      <w:r w:rsidR="001C7B54">
        <w:rPr>
          <w:rFonts w:ascii="Times New Roman" w:hAnsi="Times New Roman" w:cs="Times New Roman"/>
          <w:sz w:val="24"/>
          <w:szCs w:val="24"/>
        </w:rPr>
        <w:t>instead</w:t>
      </w:r>
      <w:r w:rsidR="00C0286F">
        <w:rPr>
          <w:rFonts w:ascii="Times New Roman" w:hAnsi="Times New Roman" w:cs="Times New Roman"/>
          <w:sz w:val="24"/>
          <w:szCs w:val="24"/>
        </w:rPr>
        <w:t>, it</w:t>
      </w:r>
      <w:r w:rsidR="001C7B54">
        <w:rPr>
          <w:rFonts w:ascii="Times New Roman" w:hAnsi="Times New Roman" w:cs="Times New Roman"/>
          <w:sz w:val="24"/>
          <w:szCs w:val="24"/>
        </w:rPr>
        <w:t xml:space="preserve"> indicates</w:t>
      </w:r>
      <w:r w:rsidR="002F45DB">
        <w:rPr>
          <w:rFonts w:ascii="Times New Roman" w:hAnsi="Times New Roman" w:cs="Times New Roman"/>
          <w:sz w:val="24"/>
          <w:szCs w:val="24"/>
        </w:rPr>
        <w:t xml:space="preserve"> that the construct is not being measured validly and </w:t>
      </w:r>
      <w:r>
        <w:rPr>
          <w:rFonts w:ascii="Times New Roman" w:hAnsi="Times New Roman" w:cs="Times New Roman"/>
          <w:sz w:val="24"/>
          <w:szCs w:val="24"/>
        </w:rPr>
        <w:t xml:space="preserve">that </w:t>
      </w:r>
      <w:r w:rsidR="002F45DB">
        <w:rPr>
          <w:rFonts w:ascii="Times New Roman" w:hAnsi="Times New Roman" w:cs="Times New Roman"/>
          <w:sz w:val="24"/>
          <w:szCs w:val="24"/>
        </w:rPr>
        <w:t xml:space="preserve">other </w:t>
      </w:r>
      <w:r>
        <w:rPr>
          <w:rFonts w:ascii="Times New Roman" w:hAnsi="Times New Roman" w:cs="Times New Roman"/>
          <w:sz w:val="24"/>
          <w:szCs w:val="24"/>
        </w:rPr>
        <w:t xml:space="preserve">between-game differences apart from violent content </w:t>
      </w:r>
      <w:r w:rsidR="002F45DB">
        <w:rPr>
          <w:rFonts w:ascii="Times New Roman" w:hAnsi="Times New Roman" w:cs="Times New Roman"/>
          <w:sz w:val="24"/>
          <w:szCs w:val="24"/>
        </w:rPr>
        <w:t>may be responsi</w:t>
      </w:r>
      <w:r w:rsidR="001C7B54">
        <w:rPr>
          <w:rFonts w:ascii="Times New Roman" w:hAnsi="Times New Roman" w:cs="Times New Roman"/>
          <w:sz w:val="24"/>
          <w:szCs w:val="24"/>
        </w:rPr>
        <w:t xml:space="preserve">ble for </w:t>
      </w:r>
      <w:r>
        <w:rPr>
          <w:rFonts w:ascii="Times New Roman" w:hAnsi="Times New Roman" w:cs="Times New Roman"/>
          <w:sz w:val="24"/>
          <w:szCs w:val="24"/>
        </w:rPr>
        <w:t xml:space="preserve">the </w:t>
      </w:r>
      <w:r w:rsidR="001C7B54">
        <w:rPr>
          <w:rFonts w:ascii="Times New Roman" w:hAnsi="Times New Roman" w:cs="Times New Roman"/>
          <w:sz w:val="24"/>
          <w:szCs w:val="24"/>
        </w:rPr>
        <w:t>effects</w:t>
      </w:r>
      <w:r>
        <w:rPr>
          <w:rFonts w:ascii="Times New Roman" w:hAnsi="Times New Roman" w:cs="Times New Roman"/>
          <w:sz w:val="24"/>
          <w:szCs w:val="24"/>
        </w:rPr>
        <w:t xml:space="preserve"> on aggressive behavior</w:t>
      </w:r>
      <w:r w:rsidR="001C7B54">
        <w:rPr>
          <w:rFonts w:ascii="Times New Roman" w:hAnsi="Times New Roman" w:cs="Times New Roman"/>
          <w:sz w:val="24"/>
          <w:szCs w:val="24"/>
        </w:rPr>
        <w:t xml:space="preserve">. The </w:t>
      </w:r>
      <w:r>
        <w:rPr>
          <w:rFonts w:ascii="Times New Roman" w:hAnsi="Times New Roman" w:cs="Times New Roman"/>
          <w:sz w:val="24"/>
          <w:szCs w:val="24"/>
        </w:rPr>
        <w:t xml:space="preserve">current </w:t>
      </w:r>
      <w:r w:rsidR="001C7B54">
        <w:rPr>
          <w:rFonts w:ascii="Times New Roman" w:hAnsi="Times New Roman" w:cs="Times New Roman"/>
          <w:sz w:val="24"/>
          <w:szCs w:val="24"/>
        </w:rPr>
        <w:t>definition</w:t>
      </w:r>
      <w:r>
        <w:rPr>
          <w:rFonts w:ascii="Times New Roman" w:hAnsi="Times New Roman" w:cs="Times New Roman"/>
          <w:sz w:val="24"/>
          <w:szCs w:val="24"/>
        </w:rPr>
        <w:t>s</w:t>
      </w:r>
      <w:r w:rsidR="002F45DB">
        <w:rPr>
          <w:rFonts w:ascii="Times New Roman" w:hAnsi="Times New Roman" w:cs="Times New Roman"/>
          <w:sz w:val="24"/>
          <w:szCs w:val="24"/>
        </w:rPr>
        <w:t xml:space="preserve"> muddle experimental design and meta-analytic practice. Media violence currently has </w:t>
      </w:r>
      <w:r w:rsidR="00C743AC">
        <w:rPr>
          <w:rFonts w:ascii="Times New Roman" w:hAnsi="Times New Roman" w:cs="Times New Roman"/>
          <w:sz w:val="24"/>
          <w:szCs w:val="24"/>
        </w:rPr>
        <w:t>little</w:t>
      </w:r>
      <w:r w:rsidR="002F45DB">
        <w:rPr>
          <w:rFonts w:ascii="Times New Roman" w:hAnsi="Times New Roman" w:cs="Times New Roman"/>
          <w:sz w:val="24"/>
          <w:szCs w:val="24"/>
        </w:rPr>
        <w:t xml:space="preserve"> to do with whether a </w:t>
      </w:r>
      <w:r w:rsidR="002F45DB" w:rsidRPr="00C0286F">
        <w:rPr>
          <w:rFonts w:ascii="Times New Roman" w:hAnsi="Times New Roman"/>
          <w:sz w:val="24"/>
        </w:rPr>
        <w:t>person</w:t>
      </w:r>
      <w:r w:rsidR="002F45DB">
        <w:rPr>
          <w:rFonts w:ascii="Times New Roman" w:hAnsi="Times New Roman" w:cs="Times New Roman"/>
          <w:sz w:val="24"/>
          <w:szCs w:val="24"/>
        </w:rPr>
        <w:t xml:space="preserve"> is experiencing harm</w:t>
      </w:r>
      <w:r w:rsidR="00C743AC">
        <w:rPr>
          <w:rFonts w:ascii="Times New Roman" w:hAnsi="Times New Roman" w:cs="Times New Roman"/>
          <w:sz w:val="24"/>
          <w:szCs w:val="24"/>
        </w:rPr>
        <w:t>, and has nothing to do with explicit content, which some readers may not realize</w:t>
      </w:r>
      <w:r w:rsidR="002F45DB">
        <w:rPr>
          <w:rFonts w:ascii="Times New Roman" w:hAnsi="Times New Roman" w:cs="Times New Roman"/>
          <w:sz w:val="24"/>
          <w:szCs w:val="24"/>
        </w:rPr>
        <w:t xml:space="preserve">. </w:t>
      </w:r>
    </w:p>
    <w:p w:rsidR="00D02B02" w:rsidRDefault="002F45D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w:t>
      </w:r>
      <w:r w:rsidR="00AC6A9B" w:rsidRPr="006E1FE4">
        <w:rPr>
          <w:rFonts w:ascii="Times New Roman" w:hAnsi="Times New Roman" w:cs="Times New Roman"/>
          <w:b/>
          <w:sz w:val="24"/>
          <w:szCs w:val="24"/>
        </w:rPr>
        <w:t xml:space="preserve">efining </w:t>
      </w:r>
      <w:r w:rsidR="00D576E0" w:rsidRPr="006E1FE4">
        <w:rPr>
          <w:rFonts w:ascii="Times New Roman" w:hAnsi="Times New Roman" w:cs="Times New Roman"/>
          <w:b/>
          <w:sz w:val="24"/>
          <w:szCs w:val="24"/>
        </w:rPr>
        <w:t>v</w:t>
      </w:r>
      <w:r w:rsidR="00AC6A9B" w:rsidRPr="006E1FE4">
        <w:rPr>
          <w:rFonts w:ascii="Times New Roman" w:hAnsi="Times New Roman" w:cs="Times New Roman"/>
          <w:b/>
          <w:sz w:val="24"/>
          <w:szCs w:val="24"/>
        </w:rPr>
        <w:t>iolen</w:t>
      </w:r>
      <w:r>
        <w:rPr>
          <w:rFonts w:ascii="Times New Roman" w:hAnsi="Times New Roman" w:cs="Times New Roman"/>
          <w:b/>
          <w:sz w:val="24"/>
          <w:szCs w:val="24"/>
        </w:rPr>
        <w:t>t game content</w:t>
      </w:r>
    </w:p>
    <w:p w:rsidR="00C30878" w:rsidRPr="00C30878" w:rsidRDefault="00D519A1" w:rsidP="00C3087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area needs clearer and more </w:t>
      </w:r>
      <w:r w:rsidR="004C71C0">
        <w:rPr>
          <w:rFonts w:ascii="Times New Roman" w:hAnsi="Times New Roman" w:cs="Times New Roman"/>
          <w:sz w:val="24"/>
          <w:szCs w:val="24"/>
        </w:rPr>
        <w:t>accurate</w:t>
      </w:r>
      <w:r>
        <w:rPr>
          <w:rFonts w:ascii="Times New Roman" w:hAnsi="Times New Roman" w:cs="Times New Roman"/>
          <w:sz w:val="24"/>
          <w:szCs w:val="24"/>
        </w:rPr>
        <w:t xml:space="preserve"> definitions of violent game content. However, i</w:t>
      </w:r>
      <w:r w:rsidR="00C30878">
        <w:rPr>
          <w:rFonts w:ascii="Times New Roman" w:hAnsi="Times New Roman" w:cs="Times New Roman"/>
          <w:sz w:val="24"/>
          <w:szCs w:val="24"/>
        </w:rPr>
        <w:t>n order to define violent game content, we must first clarify the definitions of “game content” and “violent content” in turn.</w:t>
      </w:r>
      <w:r w:rsidR="00A56BB8">
        <w:rPr>
          <w:rFonts w:ascii="Times New Roman" w:hAnsi="Times New Roman" w:cs="Times New Roman"/>
          <w:sz w:val="24"/>
          <w:szCs w:val="24"/>
        </w:rPr>
        <w:t xml:space="preserve"> </w:t>
      </w:r>
      <w:r w:rsidR="002F45DB">
        <w:rPr>
          <w:rFonts w:ascii="Times New Roman" w:hAnsi="Times New Roman" w:cs="Times New Roman"/>
          <w:sz w:val="24"/>
          <w:szCs w:val="24"/>
        </w:rPr>
        <w:t>We propose a novel form of game content analysis informed by theories of game studies as well as definitions of violent content informed by psychological definitions.</w:t>
      </w:r>
      <w:r w:rsidR="005113C8">
        <w:rPr>
          <w:rFonts w:ascii="Times New Roman" w:hAnsi="Times New Roman" w:cs="Times New Roman"/>
          <w:sz w:val="24"/>
          <w:szCs w:val="24"/>
        </w:rPr>
        <w:t xml:space="preserve"> Each suggestion’s value is supported by available data, if any.</w:t>
      </w:r>
    </w:p>
    <w:p w:rsidR="002F45DB" w:rsidRDefault="00E30A79" w:rsidP="002F45DB">
      <w:pPr>
        <w:spacing w:after="0" w:line="480" w:lineRule="auto"/>
        <w:contextualSpacing/>
        <w:rPr>
          <w:rFonts w:ascii="Times New Roman" w:hAnsi="Times New Roman" w:cs="Times New Roman"/>
          <w:b/>
          <w:sz w:val="24"/>
          <w:szCs w:val="24"/>
        </w:rPr>
      </w:pPr>
      <w:r w:rsidRPr="002F45DB">
        <w:rPr>
          <w:rFonts w:ascii="Times New Roman" w:hAnsi="Times New Roman" w:cs="Times New Roman"/>
          <w:b/>
          <w:sz w:val="24"/>
          <w:szCs w:val="24"/>
        </w:rPr>
        <w:t xml:space="preserve">Defining </w:t>
      </w:r>
      <w:r w:rsidR="002F45DB" w:rsidRPr="002F45DB">
        <w:rPr>
          <w:rFonts w:ascii="Times New Roman" w:hAnsi="Times New Roman" w:cs="Times New Roman"/>
          <w:b/>
          <w:sz w:val="24"/>
          <w:szCs w:val="24"/>
        </w:rPr>
        <w:t>G</w:t>
      </w:r>
      <w:r w:rsidRPr="002F45DB">
        <w:rPr>
          <w:rFonts w:ascii="Times New Roman" w:hAnsi="Times New Roman" w:cs="Times New Roman"/>
          <w:b/>
          <w:sz w:val="24"/>
          <w:szCs w:val="24"/>
        </w:rPr>
        <w:t xml:space="preserve">ame </w:t>
      </w:r>
      <w:r w:rsidR="002F45DB" w:rsidRPr="002F45DB">
        <w:rPr>
          <w:rFonts w:ascii="Times New Roman" w:hAnsi="Times New Roman" w:cs="Times New Roman"/>
          <w:b/>
          <w:sz w:val="24"/>
          <w:szCs w:val="24"/>
        </w:rPr>
        <w:t>C</w:t>
      </w:r>
      <w:r w:rsidRPr="002F45DB">
        <w:rPr>
          <w:rFonts w:ascii="Times New Roman" w:hAnsi="Times New Roman" w:cs="Times New Roman"/>
          <w:b/>
          <w:sz w:val="24"/>
          <w:szCs w:val="24"/>
        </w:rPr>
        <w:t>ontent</w:t>
      </w:r>
    </w:p>
    <w:p w:rsidR="00A56BB8" w:rsidRDefault="00D576E0" w:rsidP="00DB1D56">
      <w:pPr>
        <w:spacing w:after="0" w:line="480" w:lineRule="auto"/>
        <w:ind w:firstLine="720"/>
        <w:contextualSpacing/>
      </w:pPr>
      <w:r w:rsidRPr="006E1FE4">
        <w:rPr>
          <w:rFonts w:ascii="Times New Roman" w:hAnsi="Times New Roman" w:cs="Times New Roman"/>
          <w:b/>
          <w:sz w:val="24"/>
          <w:szCs w:val="24"/>
        </w:rPr>
        <w:t xml:space="preserve"> </w:t>
      </w:r>
      <w:r w:rsidRPr="006E1FE4">
        <w:rPr>
          <w:rFonts w:ascii="Times New Roman" w:hAnsi="Times New Roman" w:cs="Times New Roman"/>
          <w:sz w:val="24"/>
          <w:szCs w:val="24"/>
        </w:rPr>
        <w:t>R</w:t>
      </w:r>
      <w:r w:rsidR="005A2B1E" w:rsidRPr="006E1FE4">
        <w:rPr>
          <w:rFonts w:ascii="Times New Roman" w:hAnsi="Times New Roman" w:cs="Times New Roman"/>
          <w:sz w:val="24"/>
          <w:szCs w:val="24"/>
        </w:rPr>
        <w:t>esearch hopes to identify the effects of violent game co</w:t>
      </w:r>
      <w:r w:rsidR="00937EFC">
        <w:rPr>
          <w:rFonts w:ascii="Times New Roman" w:hAnsi="Times New Roman" w:cs="Times New Roman"/>
          <w:sz w:val="24"/>
          <w:szCs w:val="24"/>
        </w:rPr>
        <w:t>ntent, b</w:t>
      </w:r>
      <w:r w:rsidR="005A2B1E" w:rsidRPr="006E1FE4">
        <w:rPr>
          <w:rFonts w:ascii="Times New Roman" w:hAnsi="Times New Roman" w:cs="Times New Roman"/>
          <w:sz w:val="24"/>
          <w:szCs w:val="24"/>
        </w:rPr>
        <w:t xml:space="preserve">ut how should researchers define game content? </w:t>
      </w:r>
      <w:r w:rsidR="00E30A79" w:rsidRPr="006E1FE4">
        <w:rPr>
          <w:rFonts w:ascii="Times New Roman" w:hAnsi="Times New Roman" w:cs="Times New Roman"/>
          <w:sz w:val="24"/>
          <w:szCs w:val="24"/>
        </w:rPr>
        <w:t xml:space="preserve">At present, “game content” </w:t>
      </w:r>
      <w:r w:rsidR="00DB1D56">
        <w:rPr>
          <w:rFonts w:ascii="Times New Roman" w:hAnsi="Times New Roman" w:cs="Times New Roman"/>
          <w:sz w:val="24"/>
          <w:szCs w:val="24"/>
        </w:rPr>
        <w:t xml:space="preserve">in media psychology </w:t>
      </w:r>
      <w:r w:rsidR="00E30A79" w:rsidRPr="006E1FE4">
        <w:rPr>
          <w:rFonts w:ascii="Times New Roman" w:hAnsi="Times New Roman" w:cs="Times New Roman"/>
          <w:sz w:val="24"/>
          <w:szCs w:val="24"/>
        </w:rPr>
        <w:t xml:space="preserve">has been a nebulous construct, never </w:t>
      </w:r>
      <w:r w:rsidR="00E30A79" w:rsidRPr="00A56BB8">
        <w:rPr>
          <w:rFonts w:ascii="Times New Roman" w:hAnsi="Times New Roman" w:cs="Times New Roman"/>
          <w:sz w:val="24"/>
          <w:szCs w:val="24"/>
        </w:rPr>
        <w:t xml:space="preserve">rigorously defined. </w:t>
      </w:r>
      <w:r w:rsidR="00A56BB8" w:rsidRPr="00A56BB8">
        <w:rPr>
          <w:rFonts w:ascii="Times New Roman" w:hAnsi="Times New Roman" w:cs="Times New Roman"/>
          <w:sz w:val="24"/>
          <w:szCs w:val="24"/>
        </w:rPr>
        <w:t xml:space="preserve">Present conceptualizations of game content are often limited and focus on what graphical representation is displayed on the </w:t>
      </w:r>
      <w:r w:rsidR="00C743AC">
        <w:rPr>
          <w:rFonts w:ascii="Times New Roman" w:hAnsi="Times New Roman" w:cs="Times New Roman"/>
          <w:sz w:val="24"/>
          <w:szCs w:val="24"/>
        </w:rPr>
        <w:t xml:space="preserve">television </w:t>
      </w:r>
      <w:r w:rsidR="00A56BB8" w:rsidRPr="00A56BB8">
        <w:rPr>
          <w:rFonts w:ascii="Times New Roman" w:hAnsi="Times New Roman" w:cs="Times New Roman"/>
          <w:sz w:val="24"/>
          <w:szCs w:val="24"/>
        </w:rPr>
        <w:t xml:space="preserve">screen at any particular moment. However, video games are not </w:t>
      </w:r>
      <w:r w:rsidR="00A56BB8">
        <w:rPr>
          <w:rFonts w:ascii="Times New Roman" w:hAnsi="Times New Roman" w:cs="Times New Roman"/>
          <w:sz w:val="24"/>
          <w:szCs w:val="24"/>
        </w:rPr>
        <w:t xml:space="preserve">simply </w:t>
      </w:r>
      <w:r w:rsidR="00A56BB8" w:rsidRPr="00A56BB8">
        <w:rPr>
          <w:rFonts w:ascii="Times New Roman" w:hAnsi="Times New Roman" w:cs="Times New Roman"/>
          <w:sz w:val="24"/>
          <w:szCs w:val="24"/>
        </w:rPr>
        <w:t xml:space="preserve">television – they are </w:t>
      </w:r>
      <w:r w:rsidR="00A56BB8">
        <w:rPr>
          <w:rFonts w:ascii="Times New Roman" w:hAnsi="Times New Roman" w:cs="Times New Roman"/>
          <w:sz w:val="24"/>
          <w:szCs w:val="24"/>
        </w:rPr>
        <w:t xml:space="preserve">also </w:t>
      </w:r>
      <w:r w:rsidR="00A56BB8" w:rsidRPr="00A56BB8">
        <w:rPr>
          <w:rFonts w:ascii="Times New Roman" w:hAnsi="Times New Roman" w:cs="Times New Roman"/>
          <w:i/>
          <w:sz w:val="24"/>
          <w:szCs w:val="24"/>
        </w:rPr>
        <w:t>games</w:t>
      </w:r>
      <w:r w:rsidR="00A56BB8">
        <w:rPr>
          <w:rFonts w:ascii="Times New Roman" w:hAnsi="Times New Roman" w:cs="Times New Roman"/>
          <w:i/>
          <w:sz w:val="24"/>
          <w:szCs w:val="24"/>
        </w:rPr>
        <w:t>,</w:t>
      </w:r>
      <w:r w:rsidR="00A56BB8">
        <w:rPr>
          <w:rFonts w:ascii="Times New Roman" w:hAnsi="Times New Roman" w:cs="Times New Roman"/>
          <w:sz w:val="24"/>
          <w:szCs w:val="24"/>
        </w:rPr>
        <w:t xml:space="preserve"> much l</w:t>
      </w:r>
      <w:r w:rsidR="001A5917">
        <w:rPr>
          <w:rFonts w:ascii="Times New Roman" w:hAnsi="Times New Roman" w:cs="Times New Roman"/>
          <w:sz w:val="24"/>
          <w:szCs w:val="24"/>
        </w:rPr>
        <w:t>ike traditional board games or sports</w:t>
      </w:r>
      <w:r w:rsidR="00A56BB8" w:rsidRPr="00A56BB8">
        <w:rPr>
          <w:rFonts w:ascii="Times New Roman" w:hAnsi="Times New Roman" w:cs="Times New Roman"/>
          <w:sz w:val="24"/>
          <w:szCs w:val="24"/>
        </w:rPr>
        <w:t>.</w:t>
      </w:r>
      <w:r w:rsidR="001A5917">
        <w:rPr>
          <w:rFonts w:ascii="Times New Roman" w:hAnsi="Times New Roman" w:cs="Times New Roman"/>
          <w:sz w:val="24"/>
          <w:szCs w:val="24"/>
        </w:rPr>
        <w:t xml:space="preserve"> </w:t>
      </w:r>
      <w:r w:rsidR="00937EFC">
        <w:rPr>
          <w:rFonts w:ascii="Times New Roman" w:hAnsi="Times New Roman" w:cs="Times New Roman"/>
          <w:sz w:val="24"/>
          <w:szCs w:val="24"/>
        </w:rPr>
        <w:t>As other contemporary scholars are beginning to realize, “[video games] are</w:t>
      </w:r>
      <w:r w:rsidR="0058796F">
        <w:rPr>
          <w:rFonts w:ascii="Times New Roman" w:hAnsi="Times New Roman" w:cs="Times New Roman"/>
          <w:sz w:val="24"/>
          <w:szCs w:val="24"/>
        </w:rPr>
        <w:t xml:space="preserve"> more than stories with buttons”</w:t>
      </w:r>
      <w:r w:rsidR="00937EFC">
        <w:rPr>
          <w:rFonts w:ascii="Times New Roman" w:hAnsi="Times New Roman" w:cs="Times New Roman"/>
          <w:sz w:val="24"/>
          <w:szCs w:val="24"/>
        </w:rPr>
        <w:t xml:space="preserve"> </w:t>
      </w:r>
      <w:r w:rsidR="00937EFC" w:rsidRPr="001E39C2">
        <w:rPr>
          <w:rFonts w:ascii="Times New Roman" w:hAnsi="Times New Roman" w:cs="Times New Roman"/>
          <w:sz w:val="24"/>
          <w:szCs w:val="24"/>
        </w:rPr>
        <w:t xml:space="preserve">(Elson, Breuer, Ivory, &amp; </w:t>
      </w:r>
      <w:proofErr w:type="spellStart"/>
      <w:r w:rsidR="00937EFC" w:rsidRPr="001E39C2">
        <w:rPr>
          <w:rFonts w:ascii="Times New Roman" w:hAnsi="Times New Roman" w:cs="Times New Roman"/>
          <w:sz w:val="24"/>
          <w:szCs w:val="24"/>
        </w:rPr>
        <w:t>Quandt</w:t>
      </w:r>
      <w:proofErr w:type="spellEnd"/>
      <w:r w:rsidR="00937EFC" w:rsidRPr="001E39C2">
        <w:rPr>
          <w:rFonts w:ascii="Times New Roman" w:hAnsi="Times New Roman" w:cs="Times New Roman"/>
          <w:sz w:val="24"/>
          <w:szCs w:val="24"/>
        </w:rPr>
        <w:t>, 2014).</w:t>
      </w:r>
      <w:r w:rsidR="00937EFC" w:rsidRPr="00CA092D">
        <w:rPr>
          <w:rFonts w:ascii="Times New Roman" w:hAnsi="Times New Roman" w:cs="Times New Roman"/>
          <w:sz w:val="24"/>
          <w:szCs w:val="24"/>
        </w:rPr>
        <w:t xml:space="preserve"> </w:t>
      </w:r>
      <w:proofErr w:type="spellStart"/>
      <w:r w:rsidR="00CA092D" w:rsidRPr="00CA092D">
        <w:rPr>
          <w:rFonts w:ascii="Times New Roman" w:hAnsi="Times New Roman" w:cs="Times New Roman"/>
          <w:sz w:val="24"/>
          <w:szCs w:val="24"/>
        </w:rPr>
        <w:t>Malliet</w:t>
      </w:r>
      <w:proofErr w:type="spellEnd"/>
      <w:r w:rsidR="00CA092D" w:rsidRPr="00CA092D">
        <w:rPr>
          <w:rFonts w:ascii="Times New Roman" w:hAnsi="Times New Roman" w:cs="Times New Roman"/>
          <w:sz w:val="24"/>
          <w:szCs w:val="24"/>
        </w:rPr>
        <w:t xml:space="preserve"> (2006) also notes, “It can be argued that these studies have investigated elements of representation rather than elements of simulation, and consequently, that a number of characteristics that are essential to the game play experience have been overlooked.” </w:t>
      </w:r>
      <w:r w:rsidR="001A5917" w:rsidRPr="00CA092D">
        <w:rPr>
          <w:rFonts w:ascii="Times New Roman" w:hAnsi="Times New Roman" w:cs="Times New Roman"/>
          <w:sz w:val="24"/>
          <w:szCs w:val="24"/>
        </w:rPr>
        <w:t>Atte</w:t>
      </w:r>
      <w:r w:rsidR="001A5917" w:rsidRPr="001E39C2">
        <w:rPr>
          <w:rFonts w:ascii="Times New Roman" w:hAnsi="Times New Roman" w:cs="Times New Roman"/>
          <w:sz w:val="24"/>
          <w:szCs w:val="24"/>
        </w:rPr>
        <w:t>ntion to</w:t>
      </w:r>
      <w:r w:rsidR="001A5917">
        <w:rPr>
          <w:rFonts w:ascii="Times New Roman" w:hAnsi="Times New Roman" w:cs="Times New Roman"/>
          <w:sz w:val="24"/>
          <w:szCs w:val="24"/>
        </w:rPr>
        <w:t xml:space="preserve"> the unique attributes of games provides greater insight as to their contents and potential effects.</w:t>
      </w:r>
      <w:r w:rsidR="00A56BB8">
        <w:t xml:space="preserve"> </w:t>
      </w:r>
    </w:p>
    <w:p w:rsidR="00DB1D56" w:rsidRDefault="00A56BB8" w:rsidP="00DB1D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DB1D56">
        <w:rPr>
          <w:rFonts w:ascii="Times New Roman" w:hAnsi="Times New Roman" w:cs="Times New Roman"/>
          <w:sz w:val="24"/>
          <w:szCs w:val="24"/>
        </w:rPr>
        <w:t xml:space="preserve">ecades of game studies have previously </w:t>
      </w:r>
      <w:r>
        <w:rPr>
          <w:rFonts w:ascii="Times New Roman" w:hAnsi="Times New Roman" w:cs="Times New Roman"/>
          <w:sz w:val="24"/>
          <w:szCs w:val="24"/>
        </w:rPr>
        <w:t>debated how to define games</w:t>
      </w:r>
      <w:r w:rsidR="0058796F">
        <w:rPr>
          <w:rFonts w:ascii="Times New Roman" w:hAnsi="Times New Roman" w:cs="Times New Roman"/>
          <w:sz w:val="24"/>
          <w:szCs w:val="24"/>
        </w:rPr>
        <w:t xml:space="preserve"> and game content</w:t>
      </w:r>
      <w:r w:rsidR="00DB1D56">
        <w:rPr>
          <w:rFonts w:ascii="Times New Roman" w:hAnsi="Times New Roman" w:cs="Times New Roman"/>
          <w:sz w:val="24"/>
          <w:szCs w:val="24"/>
        </w:rPr>
        <w:t xml:space="preserve">. These debates were generally held between two camps: </w:t>
      </w:r>
      <w:proofErr w:type="spellStart"/>
      <w:r w:rsidR="00DB1D56">
        <w:rPr>
          <w:rFonts w:ascii="Times New Roman" w:hAnsi="Times New Roman" w:cs="Times New Roman"/>
          <w:sz w:val="24"/>
          <w:szCs w:val="24"/>
        </w:rPr>
        <w:t>narratologists</w:t>
      </w:r>
      <w:proofErr w:type="spellEnd"/>
      <w:r w:rsidR="00DB1D56">
        <w:rPr>
          <w:rFonts w:ascii="Times New Roman" w:hAnsi="Times New Roman" w:cs="Times New Roman"/>
          <w:sz w:val="24"/>
          <w:szCs w:val="24"/>
        </w:rPr>
        <w:t xml:space="preserve"> and </w:t>
      </w:r>
      <w:proofErr w:type="spellStart"/>
      <w:r w:rsidR="00DB1D56">
        <w:rPr>
          <w:rFonts w:ascii="Times New Roman" w:hAnsi="Times New Roman" w:cs="Times New Roman"/>
          <w:sz w:val="24"/>
          <w:szCs w:val="24"/>
        </w:rPr>
        <w:t>ludologists</w:t>
      </w:r>
      <w:proofErr w:type="spellEnd"/>
      <w:r w:rsidR="00DB1D56">
        <w:rPr>
          <w:rFonts w:ascii="Times New Roman" w:hAnsi="Times New Roman" w:cs="Times New Roman"/>
          <w:sz w:val="24"/>
          <w:szCs w:val="24"/>
        </w:rPr>
        <w:t xml:space="preserve">. </w:t>
      </w:r>
      <w:proofErr w:type="spellStart"/>
      <w:r w:rsidR="00DB1D56">
        <w:rPr>
          <w:rFonts w:ascii="Times New Roman" w:hAnsi="Times New Roman" w:cs="Times New Roman"/>
          <w:sz w:val="24"/>
          <w:szCs w:val="24"/>
        </w:rPr>
        <w:t>Narratologists</w:t>
      </w:r>
      <w:proofErr w:type="spellEnd"/>
      <w:r w:rsidR="00DB1D56">
        <w:rPr>
          <w:rFonts w:ascii="Times New Roman" w:hAnsi="Times New Roman" w:cs="Times New Roman"/>
          <w:sz w:val="24"/>
          <w:szCs w:val="24"/>
        </w:rPr>
        <w:t xml:space="preserve"> argued that games could be analyzed as a novel form of narrative, and that the meanings and experiences made through them were </w:t>
      </w:r>
      <w:r w:rsidR="00DB1D56" w:rsidRPr="005B3E74">
        <w:rPr>
          <w:rFonts w:ascii="Times New Roman" w:hAnsi="Times New Roman" w:cs="Times New Roman"/>
          <w:sz w:val="24"/>
          <w:szCs w:val="24"/>
        </w:rPr>
        <w:t xml:space="preserve">the result of </w:t>
      </w:r>
      <w:r w:rsidR="008A22CD" w:rsidRPr="005B3E74">
        <w:rPr>
          <w:rFonts w:ascii="Times New Roman" w:hAnsi="Times New Roman" w:cs="Times New Roman"/>
          <w:sz w:val="24"/>
          <w:szCs w:val="24"/>
        </w:rPr>
        <w:t>narrative</w:t>
      </w:r>
      <w:r w:rsidR="0058796F" w:rsidRPr="005B3E74">
        <w:rPr>
          <w:rFonts w:ascii="Times New Roman" w:hAnsi="Times New Roman" w:cs="Times New Roman"/>
          <w:sz w:val="24"/>
          <w:szCs w:val="24"/>
        </w:rPr>
        <w:t xml:space="preserve"> </w:t>
      </w:r>
      <w:r w:rsidR="005B3E74" w:rsidRPr="005B3E74">
        <w:rPr>
          <w:rFonts w:ascii="Times New Roman" w:hAnsi="Times New Roman" w:cs="Times New Roman"/>
          <w:sz w:val="24"/>
          <w:szCs w:val="24"/>
        </w:rPr>
        <w:t>(e.g. Murray, 1997)</w:t>
      </w:r>
      <w:r w:rsidR="008A22CD" w:rsidRPr="005B3E74">
        <w:rPr>
          <w:rFonts w:ascii="Times New Roman" w:hAnsi="Times New Roman" w:cs="Times New Roman"/>
          <w:sz w:val="24"/>
          <w:szCs w:val="24"/>
        </w:rPr>
        <w:t>.</w:t>
      </w:r>
      <w:r w:rsidR="00DB1D56" w:rsidRPr="005B3E74">
        <w:rPr>
          <w:rFonts w:ascii="Times New Roman" w:hAnsi="Times New Roman" w:cs="Times New Roman"/>
          <w:sz w:val="24"/>
          <w:szCs w:val="24"/>
        </w:rPr>
        <w:t xml:space="preserve"> </w:t>
      </w:r>
      <w:proofErr w:type="spellStart"/>
      <w:r w:rsidR="008A22CD" w:rsidRPr="005B3E74">
        <w:rPr>
          <w:rFonts w:ascii="Times New Roman" w:hAnsi="Times New Roman" w:cs="Times New Roman"/>
          <w:sz w:val="24"/>
          <w:szCs w:val="24"/>
        </w:rPr>
        <w:t>Ludologists</w:t>
      </w:r>
      <w:proofErr w:type="spellEnd"/>
      <w:r w:rsidR="008A22CD" w:rsidRPr="005B3E74">
        <w:rPr>
          <w:rFonts w:ascii="Times New Roman" w:hAnsi="Times New Roman" w:cs="Times New Roman"/>
          <w:sz w:val="24"/>
          <w:szCs w:val="24"/>
        </w:rPr>
        <w:t>, by contrast, argued that games must be und</w:t>
      </w:r>
      <w:r w:rsidR="008A22CD">
        <w:rPr>
          <w:rFonts w:ascii="Times New Roman" w:hAnsi="Times New Roman" w:cs="Times New Roman"/>
          <w:sz w:val="24"/>
          <w:szCs w:val="24"/>
        </w:rPr>
        <w:t xml:space="preserve">erstood on new terms emphasizing their </w:t>
      </w:r>
      <w:r w:rsidR="00DB1D56">
        <w:rPr>
          <w:rFonts w:ascii="Times New Roman" w:hAnsi="Times New Roman" w:cs="Times New Roman"/>
          <w:sz w:val="24"/>
          <w:szCs w:val="24"/>
        </w:rPr>
        <w:t>abstract and formal</w:t>
      </w:r>
      <w:r w:rsidR="008A22CD">
        <w:rPr>
          <w:rFonts w:ascii="Times New Roman" w:hAnsi="Times New Roman" w:cs="Times New Roman"/>
          <w:sz w:val="24"/>
          <w:szCs w:val="24"/>
        </w:rPr>
        <w:t xml:space="preserve"> rule-</w:t>
      </w:r>
      <w:r w:rsidR="008A22CD" w:rsidRPr="008528D5">
        <w:rPr>
          <w:rFonts w:ascii="Times New Roman" w:hAnsi="Times New Roman" w:cs="Times New Roman"/>
          <w:sz w:val="24"/>
          <w:szCs w:val="24"/>
        </w:rPr>
        <w:t>based</w:t>
      </w:r>
      <w:r w:rsidR="00DB1D56" w:rsidRPr="008528D5">
        <w:rPr>
          <w:rFonts w:ascii="Times New Roman" w:hAnsi="Times New Roman" w:cs="Times New Roman"/>
          <w:sz w:val="24"/>
          <w:szCs w:val="24"/>
        </w:rPr>
        <w:t xml:space="preserve"> systems</w:t>
      </w:r>
      <w:r w:rsidR="008A22CD" w:rsidRPr="008528D5">
        <w:rPr>
          <w:rFonts w:ascii="Times New Roman" w:hAnsi="Times New Roman" w:cs="Times New Roman"/>
          <w:sz w:val="24"/>
          <w:szCs w:val="24"/>
        </w:rPr>
        <w:t>.</w:t>
      </w:r>
      <w:r w:rsidR="00DB1D56" w:rsidRPr="008528D5">
        <w:rPr>
          <w:rFonts w:ascii="Times New Roman" w:hAnsi="Times New Roman" w:cs="Times New Roman"/>
          <w:sz w:val="24"/>
          <w:szCs w:val="24"/>
        </w:rPr>
        <w:t xml:space="preserve"> </w:t>
      </w:r>
      <w:proofErr w:type="spellStart"/>
      <w:r w:rsidR="00EB0421" w:rsidRPr="008528D5">
        <w:rPr>
          <w:rFonts w:ascii="Times New Roman" w:hAnsi="Times New Roman" w:cs="Times New Roman"/>
          <w:sz w:val="24"/>
          <w:szCs w:val="24"/>
        </w:rPr>
        <w:t>Aarseth</w:t>
      </w:r>
      <w:proofErr w:type="spellEnd"/>
      <w:r w:rsidR="00EB0421" w:rsidRPr="008528D5">
        <w:rPr>
          <w:rFonts w:ascii="Times New Roman" w:hAnsi="Times New Roman" w:cs="Times New Roman"/>
          <w:sz w:val="24"/>
          <w:szCs w:val="24"/>
        </w:rPr>
        <w:t xml:space="preserve"> (2001</w:t>
      </w:r>
      <w:r w:rsidR="000957E1">
        <w:rPr>
          <w:rFonts w:ascii="Times New Roman" w:hAnsi="Times New Roman" w:cs="Times New Roman"/>
          <w:sz w:val="24"/>
          <w:szCs w:val="24"/>
        </w:rPr>
        <w:t>, section 3</w:t>
      </w:r>
      <w:r w:rsidR="00EB0421" w:rsidRPr="008528D5">
        <w:rPr>
          <w:rFonts w:ascii="Times New Roman" w:hAnsi="Times New Roman" w:cs="Times New Roman"/>
          <w:sz w:val="24"/>
          <w:szCs w:val="24"/>
        </w:rPr>
        <w:t>) writes</w:t>
      </w:r>
      <w:r w:rsidR="00525A6C" w:rsidRPr="008528D5">
        <w:rPr>
          <w:rFonts w:ascii="Times New Roman" w:hAnsi="Times New Roman" w:cs="Times New Roman"/>
          <w:sz w:val="24"/>
          <w:szCs w:val="24"/>
        </w:rPr>
        <w:t>,</w:t>
      </w:r>
      <w:r w:rsidR="00EB0421">
        <w:rPr>
          <w:rFonts w:ascii="Times New Roman" w:hAnsi="Times New Roman" w:cs="Times New Roman"/>
          <w:sz w:val="24"/>
          <w:szCs w:val="24"/>
        </w:rPr>
        <w:t xml:space="preserve"> “Games are not a kind of cinema, or literature, but colonizing attempts from both these fields have already happened […] the extensive media differences within the field of computer games makes a traditional medium perspective almost useless.” </w:t>
      </w:r>
      <w:r w:rsidR="008A22CD">
        <w:rPr>
          <w:rFonts w:ascii="Times New Roman" w:hAnsi="Times New Roman" w:cs="Times New Roman"/>
          <w:sz w:val="24"/>
          <w:szCs w:val="24"/>
        </w:rPr>
        <w:t>This latter camp often regarded the representational elements of games, such as graphics and stories, as incidental</w:t>
      </w:r>
      <w:r w:rsidR="00896197">
        <w:rPr>
          <w:rFonts w:ascii="Times New Roman" w:hAnsi="Times New Roman" w:cs="Times New Roman"/>
          <w:sz w:val="24"/>
          <w:szCs w:val="24"/>
        </w:rPr>
        <w:t xml:space="preserve"> </w:t>
      </w:r>
      <w:r w:rsidR="00896197" w:rsidRPr="005B3E74">
        <w:rPr>
          <w:rFonts w:ascii="Times New Roman" w:hAnsi="Times New Roman" w:cs="Times New Roman"/>
          <w:sz w:val="24"/>
          <w:szCs w:val="24"/>
        </w:rPr>
        <w:t>(</w:t>
      </w:r>
      <w:r w:rsidR="005B3E74" w:rsidRPr="005B3E74">
        <w:rPr>
          <w:rFonts w:ascii="Times New Roman" w:hAnsi="Times New Roman" w:cs="Times New Roman"/>
          <w:sz w:val="24"/>
          <w:szCs w:val="24"/>
        </w:rPr>
        <w:t xml:space="preserve">e.g. “It’s no wonder gaming mechanisms are suffering […] as they are constantly and intentionally confused with narrative or dramatic or cinematic mechanisms,” </w:t>
      </w:r>
      <w:proofErr w:type="spellStart"/>
      <w:r w:rsidR="00896197" w:rsidRPr="005B3E74">
        <w:rPr>
          <w:rFonts w:ascii="Times New Roman" w:hAnsi="Times New Roman" w:cs="Times New Roman"/>
          <w:sz w:val="24"/>
          <w:szCs w:val="24"/>
        </w:rPr>
        <w:t>Eskelinen</w:t>
      </w:r>
      <w:proofErr w:type="spellEnd"/>
      <w:r w:rsidR="00896197" w:rsidRPr="005B3E74">
        <w:rPr>
          <w:rFonts w:ascii="Times New Roman" w:hAnsi="Times New Roman" w:cs="Times New Roman"/>
          <w:sz w:val="24"/>
          <w:szCs w:val="24"/>
        </w:rPr>
        <w:t>, 2001</w:t>
      </w:r>
      <w:r w:rsidR="005B3E74" w:rsidRPr="005B3E74">
        <w:rPr>
          <w:rFonts w:ascii="Times New Roman" w:hAnsi="Times New Roman" w:cs="Times New Roman"/>
          <w:sz w:val="24"/>
          <w:szCs w:val="24"/>
        </w:rPr>
        <w:t>, section 8</w:t>
      </w:r>
      <w:r w:rsidR="00896197" w:rsidRPr="005B3E74">
        <w:rPr>
          <w:rFonts w:ascii="Times New Roman" w:hAnsi="Times New Roman" w:cs="Times New Roman"/>
          <w:sz w:val="24"/>
          <w:szCs w:val="24"/>
        </w:rPr>
        <w:t>)</w:t>
      </w:r>
      <w:r w:rsidR="008A22CD" w:rsidRPr="005B3E74">
        <w:rPr>
          <w:rFonts w:ascii="Times New Roman" w:hAnsi="Times New Roman" w:cs="Times New Roman"/>
          <w:sz w:val="24"/>
          <w:szCs w:val="24"/>
        </w:rPr>
        <w:t>.</w:t>
      </w:r>
      <w:r w:rsidR="008A22CD">
        <w:rPr>
          <w:rFonts w:ascii="Times New Roman" w:hAnsi="Times New Roman" w:cs="Times New Roman"/>
          <w:sz w:val="24"/>
          <w:szCs w:val="24"/>
        </w:rPr>
        <w:t xml:space="preserve"> Naturally, this dichotomy has been overstated (</w:t>
      </w:r>
      <w:proofErr w:type="spellStart"/>
      <w:r w:rsidR="00DE5906">
        <w:rPr>
          <w:rFonts w:ascii="Times New Roman" w:hAnsi="Times New Roman" w:cs="Times New Roman"/>
          <w:sz w:val="24"/>
          <w:szCs w:val="24"/>
        </w:rPr>
        <w:t>Frasca</w:t>
      </w:r>
      <w:proofErr w:type="spellEnd"/>
      <w:r w:rsidR="00DE5906">
        <w:rPr>
          <w:rFonts w:ascii="Times New Roman" w:hAnsi="Times New Roman" w:cs="Times New Roman"/>
          <w:sz w:val="24"/>
          <w:szCs w:val="24"/>
        </w:rPr>
        <w:t>, 2003</w:t>
      </w:r>
      <w:r w:rsidR="008A22CD">
        <w:rPr>
          <w:rFonts w:ascii="Times New Roman" w:hAnsi="Times New Roman" w:cs="Times New Roman"/>
          <w:sz w:val="24"/>
          <w:szCs w:val="24"/>
        </w:rPr>
        <w:t>), as video games involve both narrative and rule-based experiences</w:t>
      </w:r>
      <w:r w:rsidR="00525A6C">
        <w:rPr>
          <w:rFonts w:ascii="Times New Roman" w:hAnsi="Times New Roman" w:cs="Times New Roman"/>
          <w:sz w:val="24"/>
          <w:szCs w:val="24"/>
        </w:rPr>
        <w:t xml:space="preserve">, and so neither a strict </w:t>
      </w:r>
      <w:proofErr w:type="spellStart"/>
      <w:r w:rsidR="00525A6C">
        <w:rPr>
          <w:rFonts w:ascii="Times New Roman" w:hAnsi="Times New Roman" w:cs="Times New Roman"/>
          <w:sz w:val="24"/>
          <w:szCs w:val="24"/>
        </w:rPr>
        <w:t>narratological</w:t>
      </w:r>
      <w:proofErr w:type="spellEnd"/>
      <w:r w:rsidR="00525A6C">
        <w:rPr>
          <w:rFonts w:ascii="Times New Roman" w:hAnsi="Times New Roman" w:cs="Times New Roman"/>
          <w:sz w:val="24"/>
          <w:szCs w:val="24"/>
        </w:rPr>
        <w:t xml:space="preserve"> nor a strict </w:t>
      </w:r>
      <w:proofErr w:type="spellStart"/>
      <w:r w:rsidR="00525A6C">
        <w:rPr>
          <w:rFonts w:ascii="Times New Roman" w:hAnsi="Times New Roman" w:cs="Times New Roman"/>
          <w:sz w:val="24"/>
          <w:szCs w:val="24"/>
        </w:rPr>
        <w:t>ludological</w:t>
      </w:r>
      <w:proofErr w:type="spellEnd"/>
      <w:r w:rsidR="00525A6C">
        <w:rPr>
          <w:rFonts w:ascii="Times New Roman" w:hAnsi="Times New Roman" w:cs="Times New Roman"/>
          <w:sz w:val="24"/>
          <w:szCs w:val="24"/>
        </w:rPr>
        <w:t xml:space="preserve"> perspective is likely to capture the full </w:t>
      </w:r>
      <w:r w:rsidR="0058796F">
        <w:rPr>
          <w:rFonts w:ascii="Times New Roman" w:hAnsi="Times New Roman" w:cs="Times New Roman"/>
          <w:sz w:val="24"/>
          <w:szCs w:val="24"/>
        </w:rPr>
        <w:t>nature</w:t>
      </w:r>
      <w:r w:rsidR="00525A6C">
        <w:rPr>
          <w:rFonts w:ascii="Times New Roman" w:hAnsi="Times New Roman" w:cs="Times New Roman"/>
          <w:sz w:val="24"/>
          <w:szCs w:val="24"/>
        </w:rPr>
        <w:t xml:space="preserve"> of games</w:t>
      </w:r>
      <w:r w:rsidR="008A22CD">
        <w:rPr>
          <w:rFonts w:ascii="Times New Roman" w:hAnsi="Times New Roman" w:cs="Times New Roman"/>
          <w:sz w:val="24"/>
          <w:szCs w:val="24"/>
        </w:rPr>
        <w:t>. However, an awareness of these distinctions often proves useful when attempting to dissect a game into its active ingredients.</w:t>
      </w:r>
    </w:p>
    <w:p w:rsidR="00DB1D56" w:rsidRPr="006E1FE4" w:rsidRDefault="00E30A79" w:rsidP="00DB1D56">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explicate the various types of game content, </w:t>
      </w:r>
      <w:r w:rsidR="00395794">
        <w:rPr>
          <w:rFonts w:ascii="Times New Roman" w:hAnsi="Times New Roman" w:cs="Times New Roman"/>
          <w:sz w:val="24"/>
          <w:szCs w:val="24"/>
        </w:rPr>
        <w:t xml:space="preserve">we can discern three levels of content </w:t>
      </w:r>
      <w:r w:rsidRPr="006E1FE4">
        <w:rPr>
          <w:rFonts w:ascii="Times New Roman" w:hAnsi="Times New Roman" w:cs="Times New Roman"/>
          <w:sz w:val="24"/>
          <w:szCs w:val="24"/>
        </w:rPr>
        <w:t xml:space="preserve">corresponding </w:t>
      </w:r>
      <w:r w:rsidR="00395794">
        <w:rPr>
          <w:rFonts w:ascii="Times New Roman" w:hAnsi="Times New Roman" w:cs="Times New Roman"/>
          <w:sz w:val="24"/>
          <w:szCs w:val="24"/>
        </w:rPr>
        <w:t xml:space="preserve">to </w:t>
      </w:r>
      <w:r w:rsidR="008A22CD">
        <w:rPr>
          <w:rFonts w:ascii="Times New Roman" w:hAnsi="Times New Roman" w:cs="Times New Roman"/>
          <w:sz w:val="24"/>
          <w:szCs w:val="24"/>
        </w:rPr>
        <w:t xml:space="preserve">different facets of game content: </w:t>
      </w:r>
      <w:r w:rsidR="00D15DA4">
        <w:rPr>
          <w:rFonts w:ascii="Times New Roman" w:hAnsi="Times New Roman" w:cs="Times New Roman"/>
          <w:sz w:val="24"/>
          <w:szCs w:val="24"/>
        </w:rPr>
        <w:t>physical</w:t>
      </w:r>
      <w:r w:rsidR="008A22CD">
        <w:rPr>
          <w:rFonts w:ascii="Times New Roman" w:hAnsi="Times New Roman" w:cs="Times New Roman"/>
          <w:sz w:val="24"/>
          <w:szCs w:val="24"/>
        </w:rPr>
        <w:t xml:space="preserve"> content, fictional content, and </w:t>
      </w:r>
      <w:proofErr w:type="spellStart"/>
      <w:r w:rsidR="008A22CD">
        <w:rPr>
          <w:rFonts w:ascii="Times New Roman" w:hAnsi="Times New Roman" w:cs="Times New Roman"/>
          <w:sz w:val="24"/>
          <w:szCs w:val="24"/>
        </w:rPr>
        <w:t>ludological</w:t>
      </w:r>
      <w:proofErr w:type="spellEnd"/>
      <w:r w:rsidR="008A22C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w:t>
      </w:r>
      <w:r w:rsidR="00395794">
        <w:rPr>
          <w:rFonts w:ascii="Times New Roman" w:hAnsi="Times New Roman" w:cs="Times New Roman"/>
          <w:sz w:val="24"/>
          <w:szCs w:val="24"/>
        </w:rPr>
        <w:t>Although they may not have received equal attention in the literature</w:t>
      </w:r>
      <w:r w:rsidRPr="006E1FE4">
        <w:rPr>
          <w:rFonts w:ascii="Times New Roman" w:hAnsi="Times New Roman" w:cs="Times New Roman"/>
          <w:sz w:val="24"/>
          <w:szCs w:val="24"/>
        </w:rPr>
        <w:t xml:space="preserve">, it is likely that the other </w:t>
      </w:r>
      <w:r w:rsidR="008A22CD">
        <w:rPr>
          <w:rFonts w:ascii="Times New Roman" w:hAnsi="Times New Roman" w:cs="Times New Roman"/>
          <w:sz w:val="24"/>
          <w:szCs w:val="24"/>
        </w:rPr>
        <w:t>facets</w:t>
      </w:r>
      <w:r w:rsidRPr="006E1FE4">
        <w:rPr>
          <w:rFonts w:ascii="Times New Roman" w:hAnsi="Times New Roman" w:cs="Times New Roman"/>
          <w:sz w:val="24"/>
          <w:szCs w:val="24"/>
        </w:rPr>
        <w:t xml:space="preserve"> are theoretically important and also constitute “game content</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as explained below. </w:t>
      </w:r>
    </w:p>
    <w:p w:rsidR="00E30A79" w:rsidRPr="009D531F" w:rsidRDefault="00E30A79" w:rsidP="00883D75">
      <w:pPr>
        <w:spacing w:after="0" w:line="480" w:lineRule="auto"/>
        <w:contextualSpacing/>
      </w:pPr>
      <w:r w:rsidRPr="006E1FE4">
        <w:rPr>
          <w:rFonts w:ascii="Times New Roman" w:hAnsi="Times New Roman" w:cs="Times New Roman"/>
          <w:sz w:val="24"/>
          <w:szCs w:val="24"/>
        </w:rPr>
        <w:tab/>
      </w:r>
      <w:proofErr w:type="gramStart"/>
      <w:r w:rsidR="00D15DA4" w:rsidRPr="002F45DB">
        <w:rPr>
          <w:rFonts w:ascii="Times New Roman" w:hAnsi="Times New Roman" w:cs="Times New Roman"/>
          <w:b/>
          <w:sz w:val="24"/>
          <w:szCs w:val="24"/>
        </w:rPr>
        <w:t>Physical</w:t>
      </w:r>
      <w:r w:rsidR="00395794" w:rsidRPr="002F45DB">
        <w:rPr>
          <w:rFonts w:ascii="Times New Roman" w:hAnsi="Times New Roman" w:cs="Times New Roman"/>
          <w:b/>
          <w:sz w:val="24"/>
          <w:szCs w:val="24"/>
        </w:rPr>
        <w:t xml:space="preserve"> content.</w:t>
      </w:r>
      <w:proofErr w:type="gramEnd"/>
      <w:r w:rsidR="0039579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The </w:t>
      </w:r>
      <w:r w:rsidR="00DE5906">
        <w:rPr>
          <w:rFonts w:ascii="Times New Roman" w:hAnsi="Times New Roman" w:cs="Times New Roman"/>
          <w:sz w:val="24"/>
          <w:szCs w:val="24"/>
        </w:rPr>
        <w:t xml:space="preserve">first </w:t>
      </w:r>
      <w:r w:rsidR="008A22CD">
        <w:rPr>
          <w:rFonts w:ascii="Times New Roman" w:hAnsi="Times New Roman" w:cs="Times New Roman"/>
          <w:sz w:val="24"/>
          <w:szCs w:val="24"/>
        </w:rPr>
        <w:t>facet</w:t>
      </w:r>
      <w:r w:rsidRPr="006E1FE4">
        <w:rPr>
          <w:rFonts w:ascii="Times New Roman" w:hAnsi="Times New Roman" w:cs="Times New Roman"/>
          <w:sz w:val="24"/>
          <w:szCs w:val="24"/>
        </w:rPr>
        <w:t xml:space="preserve"> is the </w:t>
      </w:r>
      <w:r w:rsidR="00D15DA4">
        <w:rPr>
          <w:rFonts w:ascii="Times New Roman" w:hAnsi="Times New Roman" w:cs="Times New Roman"/>
          <w:sz w:val="24"/>
          <w:szCs w:val="24"/>
        </w:rPr>
        <w:t>physical</w:t>
      </w:r>
      <w:r w:rsidRPr="006E1FE4">
        <w:rPr>
          <w:rFonts w:ascii="Times New Roman" w:hAnsi="Times New Roman" w:cs="Times New Roman"/>
          <w:sz w:val="24"/>
          <w:szCs w:val="24"/>
        </w:rPr>
        <w:t xml:space="preserve"> </w:t>
      </w:r>
      <w:r w:rsidR="008A22CD">
        <w:rPr>
          <w:rFonts w:ascii="Times New Roman" w:hAnsi="Times New Roman" w:cs="Times New Roman"/>
          <w:sz w:val="24"/>
          <w:szCs w:val="24"/>
        </w:rPr>
        <w:t>content</w:t>
      </w:r>
      <w:r w:rsidRPr="006E1FE4">
        <w:rPr>
          <w:rFonts w:ascii="Times New Roman" w:hAnsi="Times New Roman" w:cs="Times New Roman"/>
          <w:sz w:val="24"/>
          <w:szCs w:val="24"/>
        </w:rPr>
        <w:t xml:space="preserve">. </w:t>
      </w:r>
      <w:r w:rsidR="008A22CD">
        <w:rPr>
          <w:rFonts w:ascii="Times New Roman" w:hAnsi="Times New Roman" w:cs="Times New Roman"/>
          <w:sz w:val="24"/>
          <w:szCs w:val="24"/>
        </w:rPr>
        <w:t xml:space="preserve">In the </w:t>
      </w:r>
      <w:r w:rsidR="00D15DA4">
        <w:rPr>
          <w:rFonts w:ascii="Times New Roman" w:hAnsi="Times New Roman" w:cs="Times New Roman"/>
          <w:sz w:val="24"/>
          <w:szCs w:val="24"/>
        </w:rPr>
        <w:t>physical</w:t>
      </w:r>
      <w:r w:rsidR="008A22C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the player </w:t>
      </w:r>
      <w:r w:rsidR="0058796F">
        <w:rPr>
          <w:rFonts w:ascii="Times New Roman" w:hAnsi="Times New Roman" w:cs="Times New Roman"/>
          <w:sz w:val="24"/>
          <w:szCs w:val="24"/>
        </w:rPr>
        <w:t>provides</w:t>
      </w:r>
      <w:r w:rsidRPr="006E1FE4">
        <w:rPr>
          <w:rFonts w:ascii="Times New Roman" w:hAnsi="Times New Roman" w:cs="Times New Roman"/>
          <w:sz w:val="24"/>
          <w:szCs w:val="24"/>
        </w:rPr>
        <w:t xml:space="preserve"> inputs </w:t>
      </w:r>
      <w:r w:rsidR="0058796F">
        <w:rPr>
          <w:rFonts w:ascii="Times New Roman" w:hAnsi="Times New Roman" w:cs="Times New Roman"/>
          <w:sz w:val="24"/>
          <w:szCs w:val="24"/>
        </w:rPr>
        <w:t>that</w:t>
      </w:r>
      <w:r w:rsidRPr="006E1FE4">
        <w:rPr>
          <w:rFonts w:ascii="Times New Roman" w:hAnsi="Times New Roman" w:cs="Times New Roman"/>
          <w:sz w:val="24"/>
          <w:szCs w:val="24"/>
        </w:rPr>
        <w:t xml:space="preserve"> alter the </w:t>
      </w:r>
      <w:r w:rsidR="005A2B1E" w:rsidRPr="006E1FE4">
        <w:rPr>
          <w:rFonts w:ascii="Times New Roman" w:hAnsi="Times New Roman" w:cs="Times New Roman"/>
          <w:sz w:val="24"/>
          <w:szCs w:val="24"/>
        </w:rPr>
        <w:t xml:space="preserve">present </w:t>
      </w:r>
      <w:r w:rsidRPr="006E1FE4">
        <w:rPr>
          <w:rFonts w:ascii="Times New Roman" w:hAnsi="Times New Roman" w:cs="Times New Roman"/>
          <w:sz w:val="24"/>
          <w:szCs w:val="24"/>
        </w:rPr>
        <w:t xml:space="preserve">game state in pursuit </w:t>
      </w:r>
      <w:r w:rsidR="0058796F">
        <w:rPr>
          <w:rFonts w:ascii="Times New Roman" w:hAnsi="Times New Roman" w:cs="Times New Roman"/>
          <w:sz w:val="24"/>
          <w:szCs w:val="24"/>
        </w:rPr>
        <w:t>of</w:t>
      </w:r>
      <w:r w:rsidRPr="006E1FE4">
        <w:rPr>
          <w:rFonts w:ascii="Times New Roman" w:hAnsi="Times New Roman" w:cs="Times New Roman"/>
          <w:sz w:val="24"/>
          <w:szCs w:val="24"/>
        </w:rPr>
        <w:t xml:space="preserve"> a preferred game state. In board games, these inputs consist of placing and moving </w:t>
      </w:r>
      <w:r w:rsidR="00CF5A4D">
        <w:rPr>
          <w:rFonts w:ascii="Times New Roman" w:hAnsi="Times New Roman" w:cs="Times New Roman"/>
          <w:sz w:val="24"/>
          <w:szCs w:val="24"/>
        </w:rPr>
        <w:t xml:space="preserve">wooden </w:t>
      </w:r>
      <w:r w:rsidRPr="006E1FE4">
        <w:rPr>
          <w:rFonts w:ascii="Times New Roman" w:hAnsi="Times New Roman" w:cs="Times New Roman"/>
          <w:sz w:val="24"/>
          <w:szCs w:val="24"/>
        </w:rPr>
        <w:t>pieces</w:t>
      </w:r>
      <w:r w:rsidR="000475FB">
        <w:rPr>
          <w:rFonts w:ascii="Times New Roman" w:hAnsi="Times New Roman" w:cs="Times New Roman"/>
          <w:sz w:val="24"/>
          <w:szCs w:val="24"/>
        </w:rPr>
        <w:t xml:space="preserve"> on the board</w:t>
      </w:r>
      <w:r w:rsidRPr="006E1FE4">
        <w:rPr>
          <w:rFonts w:ascii="Times New Roman" w:hAnsi="Times New Roman" w:cs="Times New Roman"/>
          <w:sz w:val="24"/>
          <w:szCs w:val="24"/>
        </w:rPr>
        <w:t>; in</w:t>
      </w:r>
      <w:r w:rsidR="00DE5906">
        <w:rPr>
          <w:rFonts w:ascii="Times New Roman" w:hAnsi="Times New Roman" w:cs="Times New Roman"/>
          <w:sz w:val="24"/>
          <w:szCs w:val="24"/>
        </w:rPr>
        <w:t xml:space="preserve"> real-life</w:t>
      </w:r>
      <w:r w:rsidRPr="006E1FE4">
        <w:rPr>
          <w:rFonts w:ascii="Times New Roman" w:hAnsi="Times New Roman" w:cs="Times New Roman"/>
          <w:sz w:val="24"/>
          <w:szCs w:val="24"/>
        </w:rPr>
        <w:t xml:space="preserve"> sports, these inputs are physical movements </w:t>
      </w:r>
      <w:r w:rsidR="00DE5906">
        <w:rPr>
          <w:rFonts w:ascii="Times New Roman" w:hAnsi="Times New Roman" w:cs="Times New Roman"/>
          <w:sz w:val="24"/>
          <w:szCs w:val="24"/>
        </w:rPr>
        <w:t>of one’s body</w:t>
      </w:r>
      <w:r w:rsidRPr="006E1FE4">
        <w:rPr>
          <w:rFonts w:ascii="Times New Roman" w:hAnsi="Times New Roman" w:cs="Times New Roman"/>
          <w:sz w:val="24"/>
          <w:szCs w:val="24"/>
        </w:rPr>
        <w:t xml:space="preserve">; in video games, </w:t>
      </w:r>
      <w:r w:rsidR="000475FB">
        <w:rPr>
          <w:rFonts w:ascii="Times New Roman" w:hAnsi="Times New Roman" w:cs="Times New Roman"/>
          <w:sz w:val="24"/>
          <w:szCs w:val="24"/>
        </w:rPr>
        <w:t xml:space="preserve">digital </w:t>
      </w:r>
      <w:r w:rsidRPr="006E1FE4">
        <w:rPr>
          <w:rFonts w:ascii="Times New Roman" w:hAnsi="Times New Roman" w:cs="Times New Roman"/>
          <w:sz w:val="24"/>
          <w:szCs w:val="24"/>
        </w:rPr>
        <w:t>button</w:t>
      </w:r>
      <w:r w:rsidR="000475FB">
        <w:rPr>
          <w:rFonts w:ascii="Times New Roman" w:hAnsi="Times New Roman" w:cs="Times New Roman"/>
          <w:sz w:val="24"/>
          <w:szCs w:val="24"/>
        </w:rPr>
        <w:t>s or analog joysticks are the inputs</w:t>
      </w:r>
      <w:r w:rsidRPr="006E1FE4">
        <w:rPr>
          <w:rFonts w:ascii="Times New Roman" w:hAnsi="Times New Roman" w:cs="Times New Roman"/>
          <w:sz w:val="24"/>
          <w:szCs w:val="24"/>
        </w:rPr>
        <w:t xml:space="preserve">. </w:t>
      </w:r>
      <w:r w:rsidR="005A2B1E" w:rsidRPr="006E1FE4">
        <w:rPr>
          <w:rFonts w:ascii="Times New Roman" w:hAnsi="Times New Roman" w:cs="Times New Roman"/>
          <w:sz w:val="24"/>
          <w:szCs w:val="24"/>
        </w:rPr>
        <w:t xml:space="preserve">The game state is </w:t>
      </w:r>
      <w:r w:rsidR="0072321B">
        <w:rPr>
          <w:rFonts w:ascii="Times New Roman" w:hAnsi="Times New Roman" w:cs="Times New Roman"/>
          <w:sz w:val="24"/>
          <w:szCs w:val="24"/>
        </w:rPr>
        <w:t xml:space="preserve">stored and represented by </w:t>
      </w:r>
      <w:r w:rsidR="005A2B1E" w:rsidRPr="006E1FE4">
        <w:rPr>
          <w:rFonts w:ascii="Times New Roman" w:hAnsi="Times New Roman" w:cs="Times New Roman"/>
          <w:sz w:val="24"/>
          <w:szCs w:val="24"/>
        </w:rPr>
        <w:t xml:space="preserve">the arrangement of pieces on the board, players on the field, or </w:t>
      </w:r>
      <w:r w:rsidR="000475FB">
        <w:rPr>
          <w:rFonts w:ascii="Times New Roman" w:hAnsi="Times New Roman" w:cs="Times New Roman"/>
          <w:sz w:val="24"/>
          <w:szCs w:val="24"/>
        </w:rPr>
        <w:t>the values of numbers held in a computer’s memory</w:t>
      </w:r>
      <w:r w:rsidR="005A2B1E" w:rsidRPr="006E1FE4">
        <w:rPr>
          <w:rFonts w:ascii="Times New Roman" w:hAnsi="Times New Roman" w:cs="Times New Roman"/>
          <w:sz w:val="24"/>
          <w:szCs w:val="24"/>
        </w:rPr>
        <w:t xml:space="preserve">. This game state </w:t>
      </w:r>
      <w:r w:rsidR="000475FB">
        <w:rPr>
          <w:rFonts w:ascii="Times New Roman" w:hAnsi="Times New Roman" w:cs="Times New Roman"/>
          <w:sz w:val="24"/>
          <w:szCs w:val="24"/>
        </w:rPr>
        <w:t>encodes the</w:t>
      </w:r>
      <w:r w:rsidR="005A2B1E" w:rsidRPr="006E1FE4">
        <w:rPr>
          <w:rFonts w:ascii="Times New Roman" w:hAnsi="Times New Roman" w:cs="Times New Roman"/>
          <w:sz w:val="24"/>
          <w:szCs w:val="24"/>
        </w:rPr>
        <w:t xml:space="preserve"> sc</w:t>
      </w:r>
      <w:r w:rsidR="000475FB">
        <w:rPr>
          <w:rFonts w:ascii="Times New Roman" w:hAnsi="Times New Roman" w:cs="Times New Roman"/>
          <w:sz w:val="24"/>
          <w:szCs w:val="24"/>
        </w:rPr>
        <w:t>enarios and tactical positions which range</w:t>
      </w:r>
      <w:r w:rsidR="005A2B1E" w:rsidRPr="006E1FE4">
        <w:rPr>
          <w:rFonts w:ascii="Times New Roman" w:hAnsi="Times New Roman" w:cs="Times New Roman"/>
          <w:sz w:val="24"/>
          <w:szCs w:val="24"/>
        </w:rPr>
        <w:t xml:space="preserve"> from victory to defeat and everything in between (</w:t>
      </w:r>
      <w:proofErr w:type="spellStart"/>
      <w:r w:rsidR="005A2B1E" w:rsidRPr="006E1FE4">
        <w:rPr>
          <w:rFonts w:ascii="Times New Roman" w:hAnsi="Times New Roman" w:cs="Times New Roman"/>
          <w:sz w:val="24"/>
          <w:szCs w:val="24"/>
        </w:rPr>
        <w:t>Juul</w:t>
      </w:r>
      <w:proofErr w:type="spellEnd"/>
      <w:r w:rsidR="005A2B1E" w:rsidRPr="006E1FE4">
        <w:rPr>
          <w:rFonts w:ascii="Times New Roman" w:hAnsi="Times New Roman" w:cs="Times New Roman"/>
          <w:sz w:val="24"/>
          <w:szCs w:val="24"/>
        </w:rPr>
        <w:t xml:space="preserve">, 2003). </w:t>
      </w:r>
      <w:r w:rsidRPr="006E1FE4">
        <w:rPr>
          <w:rFonts w:ascii="Times New Roman" w:hAnsi="Times New Roman" w:cs="Times New Roman"/>
          <w:sz w:val="24"/>
          <w:szCs w:val="24"/>
        </w:rPr>
        <w:t xml:space="preserve">Content involved at this level involves the controller (which may be anything from a traditional mouse and keyboard or console controller to unusual input devices such as the </w:t>
      </w:r>
      <w:proofErr w:type="spellStart"/>
      <w:r w:rsidRPr="006E1FE4">
        <w:rPr>
          <w:rFonts w:ascii="Times New Roman" w:hAnsi="Times New Roman" w:cs="Times New Roman"/>
          <w:sz w:val="24"/>
          <w:szCs w:val="24"/>
        </w:rPr>
        <w:t>Wiimote</w:t>
      </w:r>
      <w:proofErr w:type="spellEnd"/>
      <w:r w:rsidRPr="006E1FE4">
        <w:rPr>
          <w:rFonts w:ascii="Times New Roman" w:hAnsi="Times New Roman" w:cs="Times New Roman"/>
          <w:sz w:val="24"/>
          <w:szCs w:val="24"/>
        </w:rPr>
        <w:t xml:space="preserve"> or Kinect motion detectors</w:t>
      </w:r>
      <w:r w:rsidR="0058796F">
        <w:rPr>
          <w:rFonts w:ascii="Times New Roman" w:hAnsi="Times New Roman" w:cs="Times New Roman"/>
          <w:sz w:val="24"/>
          <w:szCs w:val="24"/>
        </w:rPr>
        <w:t>, or, as in sports, even the player’s body</w:t>
      </w:r>
      <w:r w:rsidRPr="006E1FE4">
        <w:rPr>
          <w:rFonts w:ascii="Times New Roman" w:hAnsi="Times New Roman" w:cs="Times New Roman"/>
          <w:sz w:val="24"/>
          <w:szCs w:val="24"/>
        </w:rPr>
        <w:t>), control mappings (</w:t>
      </w:r>
      <w:r w:rsidR="0058796F">
        <w:rPr>
          <w:rFonts w:ascii="Times New Roman" w:hAnsi="Times New Roman" w:cs="Times New Roman"/>
          <w:sz w:val="24"/>
          <w:szCs w:val="24"/>
        </w:rPr>
        <w:t xml:space="preserve">the player’s </w:t>
      </w:r>
      <w:r w:rsidRPr="006E1FE4">
        <w:rPr>
          <w:rFonts w:ascii="Times New Roman" w:hAnsi="Times New Roman" w:cs="Times New Roman"/>
          <w:sz w:val="24"/>
          <w:szCs w:val="24"/>
        </w:rPr>
        <w:t>mental representations of which button</w:t>
      </w:r>
      <w:r w:rsidR="0058796F">
        <w:rPr>
          <w:rFonts w:ascii="Times New Roman" w:hAnsi="Times New Roman" w:cs="Times New Roman"/>
          <w:sz w:val="24"/>
          <w:szCs w:val="24"/>
        </w:rPr>
        <w:t xml:space="preserve"> or input</w:t>
      </w:r>
      <w:r w:rsidRPr="006E1FE4">
        <w:rPr>
          <w:rFonts w:ascii="Times New Roman" w:hAnsi="Times New Roman" w:cs="Times New Roman"/>
          <w:sz w:val="24"/>
          <w:szCs w:val="24"/>
        </w:rPr>
        <w:t xml:space="preserve"> has which effect), responsiveness of the system to inputs</w:t>
      </w:r>
      <w:r w:rsidR="0072321B">
        <w:rPr>
          <w:rFonts w:ascii="Times New Roman" w:hAnsi="Times New Roman" w:cs="Times New Roman"/>
          <w:sz w:val="24"/>
          <w:szCs w:val="24"/>
        </w:rPr>
        <w:t>, and the means by which the system stores the game state</w:t>
      </w:r>
      <w:r w:rsidRPr="006E1FE4">
        <w:rPr>
          <w:rFonts w:ascii="Times New Roman" w:hAnsi="Times New Roman" w:cs="Times New Roman"/>
          <w:sz w:val="24"/>
          <w:szCs w:val="24"/>
        </w:rPr>
        <w:t xml:space="preserve">. </w:t>
      </w:r>
      <w:r w:rsidR="009D531F" w:rsidRPr="009D531F">
        <w:rPr>
          <w:rFonts w:ascii="Times New Roman" w:hAnsi="Times New Roman" w:cs="Times New Roman"/>
          <w:sz w:val="24"/>
          <w:szCs w:val="24"/>
        </w:rPr>
        <w:t xml:space="preserve">To use </w:t>
      </w:r>
      <w:r w:rsidR="009D531F" w:rsidRPr="009D531F">
        <w:rPr>
          <w:rFonts w:ascii="Times New Roman" w:hAnsi="Times New Roman" w:cs="Times New Roman"/>
          <w:i/>
          <w:sz w:val="24"/>
          <w:szCs w:val="24"/>
        </w:rPr>
        <w:t xml:space="preserve">Mortal </w:t>
      </w:r>
      <w:proofErr w:type="spellStart"/>
      <w:r w:rsidR="009D531F" w:rsidRPr="009D531F">
        <w:rPr>
          <w:rFonts w:ascii="Times New Roman" w:hAnsi="Times New Roman" w:cs="Times New Roman"/>
          <w:i/>
          <w:sz w:val="24"/>
          <w:szCs w:val="24"/>
        </w:rPr>
        <w:t>Kombat</w:t>
      </w:r>
      <w:proofErr w:type="spellEnd"/>
      <w:r w:rsidR="009D531F" w:rsidRPr="009D531F">
        <w:rPr>
          <w:rFonts w:ascii="Times New Roman" w:hAnsi="Times New Roman" w:cs="Times New Roman"/>
          <w:sz w:val="24"/>
          <w:szCs w:val="24"/>
        </w:rPr>
        <w:t xml:space="preserve"> as an example, the </w:t>
      </w:r>
      <w:r w:rsidR="00D15DA4">
        <w:rPr>
          <w:rFonts w:ascii="Times New Roman" w:hAnsi="Times New Roman" w:cs="Times New Roman"/>
          <w:sz w:val="24"/>
          <w:szCs w:val="24"/>
        </w:rPr>
        <w:t>physical</w:t>
      </w:r>
      <w:r w:rsidR="009D531F" w:rsidRPr="009D531F">
        <w:rPr>
          <w:rFonts w:ascii="Times New Roman" w:hAnsi="Times New Roman" w:cs="Times New Roman"/>
          <w:sz w:val="24"/>
          <w:szCs w:val="24"/>
        </w:rPr>
        <w:t xml:space="preserve"> content is the system which connects the player’s intentions to a joystick and buttons which alter values stored in computer memory.</w:t>
      </w:r>
    </w:p>
    <w:p w:rsidR="00E30A79" w:rsidRPr="006E1FE4" w:rsidRDefault="00E30A79"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proofErr w:type="gramStart"/>
      <w:r w:rsidR="00395794" w:rsidRPr="002F45DB">
        <w:rPr>
          <w:rFonts w:ascii="Times New Roman" w:hAnsi="Times New Roman" w:cs="Times New Roman"/>
          <w:b/>
          <w:sz w:val="24"/>
          <w:szCs w:val="24"/>
        </w:rPr>
        <w:t>Fictional content.</w:t>
      </w:r>
      <w:proofErr w:type="gramEnd"/>
      <w:r w:rsidR="00395794">
        <w:rPr>
          <w:rFonts w:ascii="Times New Roman" w:hAnsi="Times New Roman" w:cs="Times New Roman"/>
          <w:i/>
          <w:sz w:val="24"/>
          <w:szCs w:val="24"/>
        </w:rPr>
        <w:t xml:space="preserve"> </w:t>
      </w:r>
      <w:r w:rsidR="008A22CD">
        <w:rPr>
          <w:rFonts w:ascii="Times New Roman" w:hAnsi="Times New Roman" w:cs="Times New Roman"/>
          <w:sz w:val="24"/>
          <w:szCs w:val="24"/>
        </w:rPr>
        <w:t>T</w:t>
      </w:r>
      <w:r w:rsidR="00281292">
        <w:rPr>
          <w:rFonts w:ascii="Times New Roman" w:hAnsi="Times New Roman" w:cs="Times New Roman"/>
          <w:sz w:val="24"/>
          <w:szCs w:val="24"/>
        </w:rPr>
        <w:t>he fictional content creates the metaphor and meaning through which the game state is interpreted</w:t>
      </w:r>
      <w:r w:rsidRPr="006E1FE4">
        <w:rPr>
          <w:rFonts w:ascii="Times New Roman" w:hAnsi="Times New Roman" w:cs="Times New Roman"/>
          <w:sz w:val="24"/>
          <w:szCs w:val="24"/>
        </w:rPr>
        <w:t>. This game content involves graphics, sound, plot, and setting.</w:t>
      </w:r>
      <w:r w:rsidR="0079483B">
        <w:rPr>
          <w:rFonts w:ascii="Times New Roman" w:hAnsi="Times New Roman" w:cs="Times New Roman"/>
          <w:sz w:val="24"/>
          <w:szCs w:val="24"/>
        </w:rPr>
        <w:t xml:space="preserve"> </w:t>
      </w:r>
      <w:r w:rsidRPr="006E1FE4">
        <w:rPr>
          <w:rFonts w:ascii="Times New Roman" w:hAnsi="Times New Roman" w:cs="Times New Roman"/>
          <w:sz w:val="24"/>
          <w:szCs w:val="24"/>
        </w:rPr>
        <w:t xml:space="preserve">This layer is the one most typically studied because it is the most readily apparent to an outside observer. Returning to the example of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xml:space="preserve">, the fictional level covers the entire metaphor of play: players are combatants using punches and kicks to </w:t>
      </w:r>
      <w:r w:rsidR="00281292">
        <w:rPr>
          <w:rFonts w:ascii="Times New Roman" w:hAnsi="Times New Roman" w:cs="Times New Roman"/>
          <w:sz w:val="24"/>
          <w:szCs w:val="24"/>
        </w:rPr>
        <w:t xml:space="preserve">injure each other </w:t>
      </w:r>
      <w:r w:rsidRPr="006E1FE4">
        <w:rPr>
          <w:rFonts w:ascii="Times New Roman" w:hAnsi="Times New Roman" w:cs="Times New Roman"/>
          <w:sz w:val="24"/>
          <w:szCs w:val="24"/>
        </w:rPr>
        <w:t>until one is dead. This fictional level, then, provides the metaphor of violence. Without this fictional layer, players would be pressing buttons at particular times in an attempt to reduce a particular number</w:t>
      </w:r>
      <w:r w:rsidR="00DD1ADF" w:rsidRPr="006E1FE4">
        <w:rPr>
          <w:rFonts w:ascii="Times New Roman" w:hAnsi="Times New Roman" w:cs="Times New Roman"/>
          <w:sz w:val="24"/>
          <w:szCs w:val="24"/>
        </w:rPr>
        <w:t xml:space="preserve"> in the game’s software </w:t>
      </w:r>
      <w:r w:rsidRPr="006E1FE4">
        <w:rPr>
          <w:rFonts w:ascii="Times New Roman" w:hAnsi="Times New Roman" w:cs="Times New Roman"/>
          <w:sz w:val="24"/>
          <w:szCs w:val="24"/>
        </w:rPr>
        <w:t xml:space="preserve">to zero. </w:t>
      </w:r>
      <w:r w:rsidR="00DE5906">
        <w:rPr>
          <w:rFonts w:ascii="Times New Roman" w:hAnsi="Times New Roman" w:cs="Times New Roman"/>
          <w:sz w:val="24"/>
          <w:szCs w:val="24"/>
        </w:rPr>
        <w:t>The fictional layer seems to be most closely tied to violent content, as p</w:t>
      </w:r>
      <w:r w:rsidR="00896197">
        <w:rPr>
          <w:rFonts w:ascii="Times New Roman" w:hAnsi="Times New Roman" w:cs="Times New Roman"/>
          <w:sz w:val="24"/>
          <w:szCs w:val="24"/>
        </w:rPr>
        <w:t>sychological theory and research has not made it clear whether a system of rules can be violent media in the absence of any fictional content</w:t>
      </w:r>
      <w:r w:rsidR="00DE5906">
        <w:rPr>
          <w:rFonts w:ascii="Times New Roman" w:hAnsi="Times New Roman" w:cs="Times New Roman"/>
          <w:sz w:val="24"/>
          <w:szCs w:val="24"/>
        </w:rPr>
        <w:t>.</w:t>
      </w:r>
    </w:p>
    <w:p w:rsidR="00E30A79" w:rsidRDefault="00E30A79"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proofErr w:type="spellStart"/>
      <w:proofErr w:type="gramStart"/>
      <w:r w:rsidR="00395794" w:rsidRPr="002F45DB">
        <w:rPr>
          <w:rFonts w:ascii="Times New Roman" w:hAnsi="Times New Roman" w:cs="Times New Roman"/>
          <w:b/>
          <w:sz w:val="24"/>
          <w:szCs w:val="24"/>
        </w:rPr>
        <w:t>Ludological</w:t>
      </w:r>
      <w:proofErr w:type="spellEnd"/>
      <w:r w:rsidR="00395794" w:rsidRPr="002F45DB">
        <w:rPr>
          <w:rFonts w:ascii="Times New Roman" w:hAnsi="Times New Roman" w:cs="Times New Roman"/>
          <w:b/>
          <w:sz w:val="24"/>
          <w:szCs w:val="24"/>
        </w:rPr>
        <w:t xml:space="preserve"> content.</w:t>
      </w:r>
      <w:proofErr w:type="gramEnd"/>
      <w:r w:rsidR="00395794">
        <w:rPr>
          <w:rFonts w:ascii="Times New Roman" w:hAnsi="Times New Roman" w:cs="Times New Roman"/>
          <w:i/>
          <w:sz w:val="24"/>
          <w:szCs w:val="24"/>
        </w:rPr>
        <w:t xml:space="preserve"> </w:t>
      </w:r>
      <w:r w:rsidR="00281292">
        <w:rPr>
          <w:rFonts w:ascii="Times New Roman" w:hAnsi="Times New Roman" w:cs="Times New Roman"/>
          <w:sz w:val="24"/>
          <w:szCs w:val="24"/>
        </w:rPr>
        <w:t xml:space="preserve">Finally, the </w:t>
      </w:r>
      <w:proofErr w:type="spellStart"/>
      <w:r w:rsidR="00281292">
        <w:rPr>
          <w:rFonts w:ascii="Times New Roman" w:hAnsi="Times New Roman" w:cs="Times New Roman"/>
          <w:sz w:val="24"/>
          <w:szCs w:val="24"/>
        </w:rPr>
        <w:t>ludological</w:t>
      </w:r>
      <w:proofErr w:type="spellEnd"/>
      <w:r w:rsidR="00281292">
        <w:rPr>
          <w:rFonts w:ascii="Times New Roman" w:hAnsi="Times New Roman" w:cs="Times New Roman"/>
          <w:sz w:val="24"/>
          <w:szCs w:val="24"/>
        </w:rPr>
        <w:t xml:space="preserve"> content </w:t>
      </w:r>
      <w:r w:rsidR="000130DA">
        <w:rPr>
          <w:rFonts w:ascii="Times New Roman" w:hAnsi="Times New Roman" w:cs="Times New Roman"/>
          <w:sz w:val="24"/>
          <w:szCs w:val="24"/>
        </w:rPr>
        <w:t>is composed of</w:t>
      </w:r>
      <w:r w:rsidR="00281292">
        <w:rPr>
          <w:rFonts w:ascii="Times New Roman" w:hAnsi="Times New Roman" w:cs="Times New Roman"/>
          <w:sz w:val="24"/>
          <w:szCs w:val="24"/>
        </w:rPr>
        <w:t xml:space="preserve"> the rule-based systems which give structure to gameplay</w:t>
      </w:r>
      <w:r w:rsidRPr="006E1FE4">
        <w:rPr>
          <w:rFonts w:ascii="Times New Roman" w:hAnsi="Times New Roman" w:cs="Times New Roman"/>
          <w:sz w:val="24"/>
          <w:szCs w:val="24"/>
        </w:rPr>
        <w:t xml:space="preserve">. 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layer, therefore, consists of the players’ interactions with the system and with each other via the system</w:t>
      </w:r>
      <w:r w:rsidR="00DD1ADF" w:rsidRPr="006E1FE4">
        <w:rPr>
          <w:rFonts w:ascii="Times New Roman" w:hAnsi="Times New Roman" w:cs="Times New Roman"/>
          <w:sz w:val="24"/>
          <w:szCs w:val="24"/>
        </w:rPr>
        <w:t xml:space="preserve">, </w:t>
      </w:r>
      <w:r w:rsidR="002E3468">
        <w:rPr>
          <w:rFonts w:ascii="Times New Roman" w:hAnsi="Times New Roman" w:cs="Times New Roman"/>
          <w:sz w:val="24"/>
          <w:szCs w:val="24"/>
        </w:rPr>
        <w:t>most frequently</w:t>
      </w:r>
      <w:r w:rsidRPr="006E1FE4">
        <w:rPr>
          <w:rFonts w:ascii="Times New Roman" w:hAnsi="Times New Roman" w:cs="Times New Roman"/>
          <w:sz w:val="24"/>
          <w:szCs w:val="24"/>
        </w:rPr>
        <w:t xml:space="preserve"> in pursuit of a goal. 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layer thereby governs </w:t>
      </w:r>
      <w:r w:rsidR="00DD1ADF" w:rsidRPr="006E1FE4">
        <w:rPr>
          <w:rFonts w:ascii="Times New Roman" w:hAnsi="Times New Roman" w:cs="Times New Roman"/>
          <w:sz w:val="24"/>
          <w:szCs w:val="24"/>
        </w:rPr>
        <w:t>concepts</w:t>
      </w:r>
      <w:r w:rsidRPr="006E1FE4">
        <w:rPr>
          <w:rFonts w:ascii="Times New Roman" w:hAnsi="Times New Roman" w:cs="Times New Roman"/>
          <w:sz w:val="24"/>
          <w:szCs w:val="24"/>
        </w:rPr>
        <w:t xml:space="preserve"> such as strategy, skill, and competition. </w:t>
      </w:r>
      <w:r w:rsidR="00D15DA4">
        <w:rPr>
          <w:rFonts w:ascii="Times New Roman" w:hAnsi="Times New Roman" w:cs="Times New Roman"/>
          <w:sz w:val="24"/>
          <w:szCs w:val="24"/>
        </w:rPr>
        <w:t xml:space="preserve">The elements of these </w:t>
      </w:r>
      <w:proofErr w:type="spellStart"/>
      <w:r w:rsidR="00D15DA4">
        <w:rPr>
          <w:rFonts w:ascii="Times New Roman" w:hAnsi="Times New Roman" w:cs="Times New Roman"/>
          <w:sz w:val="24"/>
          <w:szCs w:val="24"/>
        </w:rPr>
        <w:t>ludological</w:t>
      </w:r>
      <w:proofErr w:type="spellEnd"/>
      <w:r w:rsidR="00D15DA4">
        <w:rPr>
          <w:rFonts w:ascii="Times New Roman" w:hAnsi="Times New Roman" w:cs="Times New Roman"/>
          <w:sz w:val="24"/>
          <w:szCs w:val="24"/>
        </w:rPr>
        <w:t xml:space="preserve"> systems are often referred to as “game mechanics” or “game </w:t>
      </w:r>
      <w:r w:rsidR="00D15DA4" w:rsidRPr="004076F1">
        <w:rPr>
          <w:rFonts w:ascii="Times New Roman" w:hAnsi="Times New Roman" w:cs="Times New Roman"/>
          <w:sz w:val="24"/>
          <w:szCs w:val="24"/>
        </w:rPr>
        <w:t>mechanisms,” which define the building blocks of the rule system (</w:t>
      </w:r>
      <w:proofErr w:type="spellStart"/>
      <w:r w:rsidR="00D15DA4" w:rsidRPr="004076F1">
        <w:rPr>
          <w:rFonts w:ascii="Times New Roman" w:hAnsi="Times New Roman" w:cs="Times New Roman"/>
          <w:sz w:val="24"/>
          <w:szCs w:val="24"/>
        </w:rPr>
        <w:t>Bj</w:t>
      </w:r>
      <w:r w:rsidR="008F0B78">
        <w:rPr>
          <w:rFonts w:ascii="Times New Roman" w:hAnsi="Times New Roman" w:cs="Times New Roman"/>
          <w:sz w:val="24"/>
          <w:szCs w:val="24"/>
        </w:rPr>
        <w:t>ö</w:t>
      </w:r>
      <w:r w:rsidR="00D15DA4" w:rsidRPr="004076F1">
        <w:rPr>
          <w:rFonts w:ascii="Times New Roman" w:hAnsi="Times New Roman" w:cs="Times New Roman"/>
          <w:sz w:val="24"/>
          <w:szCs w:val="24"/>
        </w:rPr>
        <w:t>rk</w:t>
      </w:r>
      <w:proofErr w:type="spellEnd"/>
      <w:r w:rsidR="00D15DA4" w:rsidRPr="004076F1">
        <w:rPr>
          <w:rFonts w:ascii="Times New Roman" w:hAnsi="Times New Roman" w:cs="Times New Roman"/>
          <w:sz w:val="24"/>
          <w:szCs w:val="24"/>
        </w:rPr>
        <w:t xml:space="preserve"> &amp; </w:t>
      </w:r>
      <w:proofErr w:type="spellStart"/>
      <w:r w:rsidR="00D15DA4" w:rsidRPr="004076F1">
        <w:rPr>
          <w:rFonts w:ascii="Times New Roman" w:hAnsi="Times New Roman" w:cs="Times New Roman"/>
          <w:sz w:val="24"/>
          <w:szCs w:val="24"/>
        </w:rPr>
        <w:t>Holopainen</w:t>
      </w:r>
      <w:proofErr w:type="spellEnd"/>
      <w:r w:rsidR="00D15DA4" w:rsidRPr="004076F1">
        <w:rPr>
          <w:rFonts w:ascii="Times New Roman" w:hAnsi="Times New Roman" w:cs="Times New Roman"/>
          <w:sz w:val="24"/>
          <w:szCs w:val="24"/>
        </w:rPr>
        <w:t xml:space="preserve">, 2004). </w:t>
      </w:r>
      <w:r w:rsidR="00DF0A94" w:rsidRPr="004076F1">
        <w:rPr>
          <w:rFonts w:ascii="Times New Roman" w:hAnsi="Times New Roman" w:cs="Times New Roman"/>
          <w:sz w:val="24"/>
          <w:szCs w:val="24"/>
        </w:rPr>
        <w:t>This rule system</w:t>
      </w:r>
      <w:r w:rsidR="00DF0A94">
        <w:rPr>
          <w:rFonts w:ascii="Times New Roman" w:hAnsi="Times New Roman" w:cs="Times New Roman"/>
          <w:sz w:val="24"/>
          <w:szCs w:val="24"/>
        </w:rPr>
        <w:t>, in turn</w:t>
      </w:r>
      <w:r w:rsidR="00AD3071">
        <w:rPr>
          <w:rFonts w:ascii="Times New Roman" w:hAnsi="Times New Roman" w:cs="Times New Roman"/>
          <w:sz w:val="24"/>
          <w:szCs w:val="24"/>
        </w:rPr>
        <w:t>,</w:t>
      </w:r>
      <w:r w:rsidRPr="006E1FE4">
        <w:rPr>
          <w:rFonts w:ascii="Times New Roman" w:hAnsi="Times New Roman" w:cs="Times New Roman"/>
          <w:sz w:val="24"/>
          <w:szCs w:val="24"/>
        </w:rPr>
        <w:t xml:space="preserve"> </w:t>
      </w:r>
      <w:r w:rsidR="00DD1ADF" w:rsidRPr="006E1FE4">
        <w:rPr>
          <w:rFonts w:ascii="Times New Roman" w:hAnsi="Times New Roman" w:cs="Times New Roman"/>
          <w:sz w:val="24"/>
          <w:szCs w:val="24"/>
        </w:rPr>
        <w:t>creates</w:t>
      </w:r>
      <w:r w:rsidRPr="006E1FE4">
        <w:rPr>
          <w:rFonts w:ascii="Times New Roman" w:hAnsi="Times New Roman" w:cs="Times New Roman"/>
          <w:sz w:val="24"/>
          <w:szCs w:val="24"/>
        </w:rPr>
        <w:t xml:space="preserve"> the strategy and dynamics of </w:t>
      </w:r>
      <w:r w:rsidRPr="006E1FE4">
        <w:rPr>
          <w:rFonts w:ascii="Times New Roman" w:hAnsi="Times New Roman" w:cs="Times New Roman"/>
          <w:i/>
          <w:sz w:val="24"/>
          <w:szCs w:val="24"/>
        </w:rPr>
        <w:t>gameplay</w:t>
      </w:r>
      <w:r w:rsidR="00DF0A94">
        <w:rPr>
          <w:rFonts w:ascii="Times New Roman" w:hAnsi="Times New Roman" w:cs="Times New Roman"/>
          <w:sz w:val="24"/>
          <w:szCs w:val="24"/>
        </w:rPr>
        <w:t xml:space="preserve">. In </w:t>
      </w:r>
      <w:r w:rsidR="00DF0A94">
        <w:rPr>
          <w:rFonts w:ascii="Times New Roman" w:hAnsi="Times New Roman" w:cs="Times New Roman"/>
          <w:i/>
          <w:sz w:val="24"/>
          <w:szCs w:val="24"/>
        </w:rPr>
        <w:t xml:space="preserve">Mortal </w:t>
      </w:r>
      <w:proofErr w:type="spellStart"/>
      <w:r w:rsidR="00DF0A94" w:rsidRPr="00DF0A94">
        <w:rPr>
          <w:rFonts w:ascii="Times New Roman" w:hAnsi="Times New Roman" w:cs="Times New Roman"/>
          <w:sz w:val="24"/>
          <w:szCs w:val="24"/>
        </w:rPr>
        <w:t>Kombat</w:t>
      </w:r>
      <w:proofErr w:type="spellEnd"/>
      <w:r w:rsidR="00DF0A94">
        <w:rPr>
          <w:rFonts w:ascii="Times New Roman" w:hAnsi="Times New Roman" w:cs="Times New Roman"/>
          <w:sz w:val="24"/>
          <w:szCs w:val="24"/>
        </w:rPr>
        <w:t>, g</w:t>
      </w:r>
      <w:r w:rsidR="00DF0A94" w:rsidRPr="00DF0A94">
        <w:rPr>
          <w:rFonts w:ascii="Times New Roman" w:hAnsi="Times New Roman" w:cs="Times New Roman"/>
          <w:sz w:val="24"/>
          <w:szCs w:val="24"/>
        </w:rPr>
        <w:t>ame</w:t>
      </w:r>
      <w:r w:rsidR="00DF0A94">
        <w:rPr>
          <w:rFonts w:ascii="Times New Roman" w:hAnsi="Times New Roman" w:cs="Times New Roman"/>
          <w:sz w:val="24"/>
          <w:szCs w:val="24"/>
        </w:rPr>
        <w:t xml:space="preserve"> mechanics of timing, health bars, projectiles, and feints create a rule system about</w:t>
      </w:r>
      <w:r w:rsidRPr="006E1FE4">
        <w:rPr>
          <w:rFonts w:ascii="Times New Roman" w:hAnsi="Times New Roman" w:cs="Times New Roman"/>
          <w:sz w:val="24"/>
          <w:szCs w:val="24"/>
        </w:rPr>
        <w:t xml:space="preserve"> managing </w:t>
      </w:r>
      <w:r w:rsidR="0027552D">
        <w:rPr>
          <w:rFonts w:ascii="Times New Roman" w:hAnsi="Times New Roman" w:cs="Times New Roman"/>
          <w:sz w:val="24"/>
          <w:szCs w:val="24"/>
        </w:rPr>
        <w:t>resources</w:t>
      </w:r>
      <w:r w:rsidR="00281292">
        <w:rPr>
          <w:rFonts w:ascii="Times New Roman" w:hAnsi="Times New Roman" w:cs="Times New Roman"/>
          <w:sz w:val="24"/>
          <w:szCs w:val="24"/>
        </w:rPr>
        <w:t xml:space="preserve">, </w:t>
      </w:r>
      <w:r w:rsidR="00DF0A94">
        <w:rPr>
          <w:rFonts w:ascii="Times New Roman" w:hAnsi="Times New Roman" w:cs="Times New Roman"/>
          <w:sz w:val="24"/>
          <w:szCs w:val="24"/>
        </w:rPr>
        <w:t xml:space="preserve">rhythm, area control, and </w:t>
      </w:r>
      <w:r w:rsidR="00DF0A94" w:rsidRPr="006E1FE4">
        <w:rPr>
          <w:rFonts w:ascii="Times New Roman" w:hAnsi="Times New Roman" w:cs="Times New Roman"/>
          <w:sz w:val="24"/>
          <w:szCs w:val="24"/>
        </w:rPr>
        <w:t>attempting to predict an opponent’s next action</w:t>
      </w:r>
      <w:r w:rsidRPr="006E1FE4">
        <w:rPr>
          <w:rFonts w:ascii="Times New Roman" w:hAnsi="Times New Roman" w:cs="Times New Roman"/>
          <w:sz w:val="24"/>
          <w:szCs w:val="24"/>
        </w:rPr>
        <w:t xml:space="preserve">. </w:t>
      </w:r>
    </w:p>
    <w:p w:rsidR="000475FB" w:rsidRPr="00A3524C" w:rsidRDefault="000475FB" w:rsidP="00A35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2F45DB">
        <w:rPr>
          <w:rFonts w:ascii="Times New Roman" w:hAnsi="Times New Roman" w:cs="Times New Roman"/>
          <w:b/>
          <w:sz w:val="24"/>
          <w:szCs w:val="24"/>
        </w:rPr>
        <w:t>Separation.</w:t>
      </w:r>
      <w:proofErr w:type="gramEnd"/>
      <w:r w:rsidRPr="002F45DB">
        <w:rPr>
          <w:rFonts w:ascii="Times New Roman" w:hAnsi="Times New Roman" w:cs="Times New Roman"/>
          <w:b/>
          <w:sz w:val="24"/>
          <w:szCs w:val="24"/>
        </w:rPr>
        <w:t xml:space="preserve"> </w:t>
      </w:r>
      <w:r>
        <w:rPr>
          <w:rFonts w:ascii="Times New Roman" w:hAnsi="Times New Roman" w:cs="Times New Roman"/>
          <w:sz w:val="24"/>
          <w:szCs w:val="24"/>
        </w:rPr>
        <w:t xml:space="preserve">These three layers of game content can be manipulated independently of each other. Consider the game of Chess. Chess is played through many different physical media which </w:t>
      </w:r>
      <w:r w:rsidR="0058796F">
        <w:rPr>
          <w:rFonts w:ascii="Times New Roman" w:hAnsi="Times New Roman" w:cs="Times New Roman"/>
          <w:sz w:val="24"/>
          <w:szCs w:val="24"/>
        </w:rPr>
        <w:t>govern</w:t>
      </w:r>
      <w:r>
        <w:rPr>
          <w:rFonts w:ascii="Times New Roman" w:hAnsi="Times New Roman" w:cs="Times New Roman"/>
          <w:sz w:val="24"/>
          <w:szCs w:val="24"/>
        </w:rPr>
        <w:t xml:space="preserve"> the </w:t>
      </w:r>
      <w:r w:rsidR="00D15DA4">
        <w:rPr>
          <w:rFonts w:ascii="Times New Roman" w:hAnsi="Times New Roman" w:cs="Times New Roman"/>
          <w:sz w:val="24"/>
          <w:szCs w:val="24"/>
        </w:rPr>
        <w:t>physical</w:t>
      </w:r>
      <w:r>
        <w:rPr>
          <w:rFonts w:ascii="Times New Roman" w:hAnsi="Times New Roman" w:cs="Times New Roman"/>
          <w:sz w:val="24"/>
          <w:szCs w:val="24"/>
        </w:rPr>
        <w:t xml:space="preserve"> content. For example, when played on a board, players’ inputs are entered</w:t>
      </w:r>
      <w:r w:rsidR="0072321B">
        <w:rPr>
          <w:rFonts w:ascii="Times New Roman" w:hAnsi="Times New Roman" w:cs="Times New Roman"/>
          <w:sz w:val="24"/>
          <w:szCs w:val="24"/>
        </w:rPr>
        <w:t>,</w:t>
      </w:r>
      <w:r>
        <w:rPr>
          <w:rFonts w:ascii="Times New Roman" w:hAnsi="Times New Roman" w:cs="Times New Roman"/>
          <w:sz w:val="24"/>
          <w:szCs w:val="24"/>
        </w:rPr>
        <w:t xml:space="preserve"> and the game state maintained</w:t>
      </w:r>
      <w:r w:rsidR="0072321B">
        <w:rPr>
          <w:rFonts w:ascii="Times New Roman" w:hAnsi="Times New Roman" w:cs="Times New Roman"/>
          <w:sz w:val="24"/>
          <w:szCs w:val="24"/>
        </w:rPr>
        <w:t>,</w:t>
      </w:r>
      <w:r>
        <w:rPr>
          <w:rFonts w:ascii="Times New Roman" w:hAnsi="Times New Roman" w:cs="Times New Roman"/>
          <w:sz w:val="24"/>
          <w:szCs w:val="24"/>
        </w:rPr>
        <w:t xml:space="preserve"> through physical movements of the wooden pieces. However, when playing via cellular phone, inputs are provided via touchscreen interface, and the game state is maintained in computer memory. </w:t>
      </w:r>
      <w:r w:rsidR="00A3524C">
        <w:rPr>
          <w:rFonts w:ascii="Times New Roman" w:hAnsi="Times New Roman" w:cs="Times New Roman"/>
          <w:sz w:val="24"/>
          <w:szCs w:val="24"/>
        </w:rPr>
        <w:t>In either case, the rules of the game, and</w:t>
      </w:r>
      <w:r w:rsidR="0072321B">
        <w:rPr>
          <w:rFonts w:ascii="Times New Roman" w:hAnsi="Times New Roman" w:cs="Times New Roman"/>
          <w:sz w:val="24"/>
          <w:szCs w:val="24"/>
        </w:rPr>
        <w:t xml:space="preserve"> thus its </w:t>
      </w:r>
      <w:proofErr w:type="spellStart"/>
      <w:r w:rsidR="0072321B">
        <w:rPr>
          <w:rFonts w:ascii="Times New Roman" w:hAnsi="Times New Roman" w:cs="Times New Roman"/>
          <w:sz w:val="24"/>
          <w:szCs w:val="24"/>
        </w:rPr>
        <w:t>ludological</w:t>
      </w:r>
      <w:proofErr w:type="spellEnd"/>
      <w:r w:rsidR="0072321B">
        <w:rPr>
          <w:rFonts w:ascii="Times New Roman" w:hAnsi="Times New Roman" w:cs="Times New Roman"/>
          <w:sz w:val="24"/>
          <w:szCs w:val="24"/>
        </w:rPr>
        <w:t xml:space="preserve"> content, are</w:t>
      </w:r>
      <w:r w:rsidR="00A3524C">
        <w:rPr>
          <w:rFonts w:ascii="Times New Roman" w:hAnsi="Times New Roman" w:cs="Times New Roman"/>
          <w:sz w:val="24"/>
          <w:szCs w:val="24"/>
        </w:rPr>
        <w:t xml:space="preserve"> preserved. </w:t>
      </w:r>
      <w:r>
        <w:rPr>
          <w:rFonts w:ascii="Times New Roman" w:hAnsi="Times New Roman" w:cs="Times New Roman"/>
          <w:sz w:val="24"/>
          <w:szCs w:val="24"/>
        </w:rPr>
        <w:t>Chess is sometimes given different fictional content through the design o</w:t>
      </w:r>
      <w:r w:rsidR="0072321B">
        <w:rPr>
          <w:rFonts w:ascii="Times New Roman" w:hAnsi="Times New Roman" w:cs="Times New Roman"/>
          <w:sz w:val="24"/>
          <w:szCs w:val="24"/>
        </w:rPr>
        <w:t xml:space="preserve">f the pieces. For example, </w:t>
      </w:r>
      <w:proofErr w:type="gramStart"/>
      <w:r w:rsidR="0072321B">
        <w:rPr>
          <w:rFonts w:ascii="Times New Roman" w:hAnsi="Times New Roman" w:cs="Times New Roman"/>
          <w:sz w:val="24"/>
          <w:szCs w:val="24"/>
        </w:rPr>
        <w:t>one c</w:t>
      </w:r>
      <w:r>
        <w:rPr>
          <w:rFonts w:ascii="Times New Roman" w:hAnsi="Times New Roman" w:cs="Times New Roman"/>
          <w:sz w:val="24"/>
          <w:szCs w:val="24"/>
        </w:rPr>
        <w:t>hess</w:t>
      </w:r>
      <w:proofErr w:type="gramEnd"/>
      <w:r>
        <w:rPr>
          <w:rFonts w:ascii="Times New Roman" w:hAnsi="Times New Roman" w:cs="Times New Roman"/>
          <w:sz w:val="24"/>
          <w:szCs w:val="24"/>
        </w:rPr>
        <w:t xml:space="preserve"> set may present the opposing side</w:t>
      </w:r>
      <w:r w:rsidR="0072321B">
        <w:rPr>
          <w:rFonts w:ascii="Times New Roman" w:hAnsi="Times New Roman" w:cs="Times New Roman"/>
          <w:sz w:val="24"/>
          <w:szCs w:val="24"/>
        </w:rPr>
        <w:t>s abstractly as White and Black</w:t>
      </w:r>
      <w:r w:rsidR="004C71C0">
        <w:rPr>
          <w:rFonts w:ascii="Times New Roman" w:hAnsi="Times New Roman" w:cs="Times New Roman"/>
          <w:sz w:val="24"/>
          <w:szCs w:val="24"/>
        </w:rPr>
        <w:t>,</w:t>
      </w:r>
      <w:r>
        <w:rPr>
          <w:rFonts w:ascii="Times New Roman" w:hAnsi="Times New Roman" w:cs="Times New Roman"/>
          <w:sz w:val="24"/>
          <w:szCs w:val="24"/>
        </w:rPr>
        <w:t xml:space="preserve"> while another chess </w:t>
      </w:r>
      <w:r w:rsidR="00A3524C">
        <w:rPr>
          <w:rFonts w:ascii="Times New Roman" w:hAnsi="Times New Roman" w:cs="Times New Roman"/>
          <w:sz w:val="24"/>
          <w:szCs w:val="24"/>
        </w:rPr>
        <w:t xml:space="preserve">set </w:t>
      </w:r>
      <w:r w:rsidR="004C71C0">
        <w:rPr>
          <w:rFonts w:ascii="Times New Roman" w:hAnsi="Times New Roman" w:cs="Times New Roman"/>
          <w:sz w:val="24"/>
          <w:szCs w:val="24"/>
        </w:rPr>
        <w:t>may portray</w:t>
      </w:r>
      <w:r w:rsidR="00A3524C">
        <w:rPr>
          <w:rFonts w:ascii="Times New Roman" w:hAnsi="Times New Roman" w:cs="Times New Roman"/>
          <w:sz w:val="24"/>
          <w:szCs w:val="24"/>
        </w:rPr>
        <w:t xml:space="preserve"> them as warring factions from </w:t>
      </w:r>
      <w:proofErr w:type="spellStart"/>
      <w:r w:rsidR="00A3524C">
        <w:rPr>
          <w:rFonts w:ascii="Times New Roman" w:hAnsi="Times New Roman" w:cs="Times New Roman"/>
          <w:sz w:val="24"/>
          <w:szCs w:val="24"/>
        </w:rPr>
        <w:t>Tolkein’s</w:t>
      </w:r>
      <w:proofErr w:type="spellEnd"/>
      <w:r w:rsidR="00A3524C">
        <w:rPr>
          <w:rFonts w:ascii="Times New Roman" w:hAnsi="Times New Roman" w:cs="Times New Roman"/>
          <w:sz w:val="24"/>
          <w:szCs w:val="24"/>
        </w:rPr>
        <w:t xml:space="preserve"> </w:t>
      </w:r>
      <w:r w:rsidR="00A3524C">
        <w:rPr>
          <w:rFonts w:ascii="Times New Roman" w:hAnsi="Times New Roman" w:cs="Times New Roman"/>
          <w:i/>
          <w:sz w:val="24"/>
          <w:szCs w:val="24"/>
        </w:rPr>
        <w:t>Lord of the Rings</w:t>
      </w:r>
      <w:r w:rsidR="00A3524C">
        <w:rPr>
          <w:rFonts w:ascii="Times New Roman" w:hAnsi="Times New Roman" w:cs="Times New Roman"/>
          <w:sz w:val="24"/>
          <w:szCs w:val="24"/>
        </w:rPr>
        <w:t xml:space="preserve"> trilogy. Again, this adjustment to the fiction would not change the </w:t>
      </w:r>
      <w:r w:rsidR="00D15DA4">
        <w:rPr>
          <w:rFonts w:ascii="Times New Roman" w:hAnsi="Times New Roman" w:cs="Times New Roman"/>
          <w:sz w:val="24"/>
          <w:szCs w:val="24"/>
        </w:rPr>
        <w:t>physical</w:t>
      </w:r>
      <w:r w:rsidR="00A3524C">
        <w:rPr>
          <w:rFonts w:ascii="Times New Roman" w:hAnsi="Times New Roman" w:cs="Times New Roman"/>
          <w:sz w:val="24"/>
          <w:szCs w:val="24"/>
        </w:rPr>
        <w:t xml:space="preserve"> or </w:t>
      </w:r>
      <w:proofErr w:type="spellStart"/>
      <w:r w:rsidR="00A3524C">
        <w:rPr>
          <w:rFonts w:ascii="Times New Roman" w:hAnsi="Times New Roman" w:cs="Times New Roman"/>
          <w:sz w:val="24"/>
          <w:szCs w:val="24"/>
        </w:rPr>
        <w:t>ludological</w:t>
      </w:r>
      <w:proofErr w:type="spellEnd"/>
      <w:r w:rsidR="00A3524C">
        <w:rPr>
          <w:rFonts w:ascii="Times New Roman" w:hAnsi="Times New Roman" w:cs="Times New Roman"/>
          <w:sz w:val="24"/>
          <w:szCs w:val="24"/>
        </w:rPr>
        <w:t xml:space="preserve"> content of the game. Finally, one could alter the </w:t>
      </w:r>
      <w:proofErr w:type="spellStart"/>
      <w:r w:rsidR="00A3524C">
        <w:rPr>
          <w:rFonts w:ascii="Times New Roman" w:hAnsi="Times New Roman" w:cs="Times New Roman"/>
          <w:sz w:val="24"/>
          <w:szCs w:val="24"/>
        </w:rPr>
        <w:t>ludological</w:t>
      </w:r>
      <w:proofErr w:type="spellEnd"/>
      <w:r w:rsidR="00A3524C">
        <w:rPr>
          <w:rFonts w:ascii="Times New Roman" w:hAnsi="Times New Roman" w:cs="Times New Roman"/>
          <w:sz w:val="24"/>
          <w:szCs w:val="24"/>
        </w:rPr>
        <w:t xml:space="preserve"> content of Chess by adjusting its rules. If one </w:t>
      </w:r>
      <w:r w:rsidR="00DF0A94">
        <w:rPr>
          <w:rFonts w:ascii="Times New Roman" w:hAnsi="Times New Roman" w:cs="Times New Roman"/>
          <w:sz w:val="24"/>
          <w:szCs w:val="24"/>
        </w:rPr>
        <w:t xml:space="preserve">added a dice-rolling game mechanic such that a player </w:t>
      </w:r>
      <w:r w:rsidR="00A3524C">
        <w:rPr>
          <w:rFonts w:ascii="Times New Roman" w:hAnsi="Times New Roman" w:cs="Times New Roman"/>
          <w:sz w:val="24"/>
          <w:szCs w:val="24"/>
        </w:rPr>
        <w:t>had to roll a die to determine how many squares a piece could move, it would be a very different game indeed, relying far less on strategic planning and tactical decision-making.</w:t>
      </w:r>
    </w:p>
    <w:p w:rsidR="00085368" w:rsidRPr="006E1FE4" w:rsidRDefault="00395794" w:rsidP="00085368">
      <w:pPr>
        <w:spacing w:after="0" w:line="480" w:lineRule="auto"/>
        <w:ind w:firstLine="720"/>
        <w:contextualSpacing/>
        <w:rPr>
          <w:rFonts w:ascii="Times New Roman" w:hAnsi="Times New Roman" w:cs="Times New Roman"/>
          <w:sz w:val="24"/>
          <w:szCs w:val="24"/>
        </w:rPr>
      </w:pPr>
      <w:proofErr w:type="gramStart"/>
      <w:r w:rsidRPr="002F45DB">
        <w:rPr>
          <w:rFonts w:ascii="Times New Roman" w:hAnsi="Times New Roman" w:cs="Times New Roman"/>
          <w:b/>
          <w:sz w:val="24"/>
          <w:szCs w:val="24"/>
        </w:rPr>
        <w:t>Integration.</w:t>
      </w:r>
      <w:proofErr w:type="gramEnd"/>
      <w:r w:rsidRPr="00395794">
        <w:rPr>
          <w:rFonts w:ascii="Times New Roman" w:hAnsi="Times New Roman" w:cs="Times New Roman"/>
          <w:sz w:val="24"/>
          <w:szCs w:val="24"/>
        </w:rPr>
        <w:t xml:space="preserve"> </w:t>
      </w:r>
      <w:r w:rsidR="00A3524C">
        <w:rPr>
          <w:rFonts w:ascii="Times New Roman" w:hAnsi="Times New Roman" w:cs="Times New Roman"/>
          <w:sz w:val="24"/>
          <w:szCs w:val="24"/>
        </w:rPr>
        <w:t>While it is possible to manipulate the facets of content independently, they are also often interconnected</w:t>
      </w:r>
      <w:r w:rsidRPr="006E1FE4">
        <w:rPr>
          <w:rFonts w:ascii="Times New Roman" w:hAnsi="Times New Roman" w:cs="Times New Roman"/>
          <w:sz w:val="24"/>
          <w:szCs w:val="24"/>
        </w:rPr>
        <w:t xml:space="preserve">. For example, changes to the controls can influence the fictional and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w:t>
      </w:r>
      <w:r>
        <w:rPr>
          <w:rFonts w:ascii="Times New Roman" w:hAnsi="Times New Roman" w:cs="Times New Roman"/>
          <w:sz w:val="24"/>
          <w:szCs w:val="24"/>
        </w:rPr>
        <w:t>facets</w:t>
      </w:r>
      <w:r w:rsidRPr="006E1FE4">
        <w:rPr>
          <w:rFonts w:ascii="Times New Roman" w:hAnsi="Times New Roman" w:cs="Times New Roman"/>
          <w:sz w:val="24"/>
          <w:szCs w:val="24"/>
        </w:rPr>
        <w:t xml:space="preserve">: if the controls are made less responsive, the fictional avatar may seem less metaphorically agile and skilled, and strategic changes will be necessary to compensate for the ineffective controls. All three </w:t>
      </w:r>
      <w:r>
        <w:rPr>
          <w:rFonts w:ascii="Times New Roman" w:hAnsi="Times New Roman" w:cs="Times New Roman"/>
          <w:sz w:val="24"/>
          <w:szCs w:val="24"/>
        </w:rPr>
        <w:t>facet</w:t>
      </w:r>
      <w:r w:rsidR="004C71C0">
        <w:rPr>
          <w:rFonts w:ascii="Times New Roman" w:hAnsi="Times New Roman" w:cs="Times New Roman"/>
          <w:sz w:val="24"/>
          <w:szCs w:val="24"/>
        </w:rPr>
        <w:t>s influence the players’ experience</w:t>
      </w:r>
      <w:r w:rsidRPr="006E1FE4">
        <w:rPr>
          <w:rFonts w:ascii="Times New Roman" w:hAnsi="Times New Roman" w:cs="Times New Roman"/>
          <w:sz w:val="24"/>
          <w:szCs w:val="24"/>
        </w:rPr>
        <w:t xml:space="preserve">, </w:t>
      </w:r>
      <w:r w:rsidR="004C71C0">
        <w:rPr>
          <w:rFonts w:ascii="Times New Roman" w:hAnsi="Times New Roman" w:cs="Times New Roman"/>
          <w:sz w:val="24"/>
          <w:szCs w:val="24"/>
        </w:rPr>
        <w:t>but in our view, it</w:t>
      </w:r>
      <w:r>
        <w:rPr>
          <w:rFonts w:ascii="Times New Roman" w:hAnsi="Times New Roman" w:cs="Times New Roman"/>
          <w:sz w:val="24"/>
          <w:szCs w:val="24"/>
        </w:rPr>
        <w:t xml:space="preserve"> is chiefly the fiction </w:t>
      </w:r>
      <w:r w:rsidRPr="006E1FE4">
        <w:rPr>
          <w:rFonts w:ascii="Times New Roman" w:hAnsi="Times New Roman" w:cs="Times New Roman"/>
          <w:sz w:val="24"/>
          <w:szCs w:val="24"/>
        </w:rPr>
        <w:t>that provides the violent content.</w:t>
      </w:r>
    </w:p>
    <w:p w:rsidR="00302DD9" w:rsidRPr="006E1FE4" w:rsidRDefault="002F45DB" w:rsidP="002F45DB">
      <w:pPr>
        <w:spacing w:after="0" w:line="480" w:lineRule="auto"/>
        <w:contextualSpacing/>
        <w:outlineLvl w:val="0"/>
        <w:rPr>
          <w:rFonts w:ascii="Times New Roman" w:hAnsi="Times New Roman" w:cs="Times New Roman"/>
          <w:b/>
          <w:sz w:val="24"/>
          <w:szCs w:val="24"/>
        </w:rPr>
      </w:pPr>
      <w:r>
        <w:rPr>
          <w:rFonts w:ascii="Times New Roman" w:hAnsi="Times New Roman" w:cs="Times New Roman"/>
          <w:b/>
          <w:sz w:val="24"/>
          <w:szCs w:val="24"/>
        </w:rPr>
        <w:t>Game G</w:t>
      </w:r>
      <w:r w:rsidR="00302DD9">
        <w:rPr>
          <w:rFonts w:ascii="Times New Roman" w:hAnsi="Times New Roman" w:cs="Times New Roman"/>
          <w:b/>
          <w:sz w:val="24"/>
          <w:szCs w:val="24"/>
        </w:rPr>
        <w:t xml:space="preserve">enre as </w:t>
      </w:r>
      <w:r>
        <w:rPr>
          <w:rFonts w:ascii="Times New Roman" w:hAnsi="Times New Roman" w:cs="Times New Roman"/>
          <w:b/>
          <w:sz w:val="24"/>
          <w:szCs w:val="24"/>
        </w:rPr>
        <w:t>C</w:t>
      </w:r>
      <w:r w:rsidR="00302DD9">
        <w:rPr>
          <w:rFonts w:ascii="Times New Roman" w:hAnsi="Times New Roman" w:cs="Times New Roman"/>
          <w:b/>
          <w:sz w:val="24"/>
          <w:szCs w:val="24"/>
        </w:rPr>
        <w:t>o</w:t>
      </w:r>
      <w:r w:rsidR="00246A56">
        <w:rPr>
          <w:rFonts w:ascii="Times New Roman" w:hAnsi="Times New Roman" w:cs="Times New Roman"/>
          <w:b/>
          <w:sz w:val="24"/>
          <w:szCs w:val="24"/>
        </w:rPr>
        <w:t>nflation</w:t>
      </w:r>
      <w:r w:rsidR="00302DD9">
        <w:rPr>
          <w:rFonts w:ascii="Times New Roman" w:hAnsi="Times New Roman" w:cs="Times New Roman"/>
          <w:b/>
          <w:sz w:val="24"/>
          <w:szCs w:val="24"/>
        </w:rPr>
        <w:t xml:space="preserve"> of </w:t>
      </w:r>
      <w:r>
        <w:rPr>
          <w:rFonts w:ascii="Times New Roman" w:hAnsi="Times New Roman" w:cs="Times New Roman"/>
          <w:b/>
          <w:sz w:val="24"/>
          <w:szCs w:val="24"/>
        </w:rPr>
        <w:t>F</w:t>
      </w:r>
      <w:r w:rsidR="00246A56">
        <w:rPr>
          <w:rFonts w:ascii="Times New Roman" w:hAnsi="Times New Roman" w:cs="Times New Roman"/>
          <w:b/>
          <w:sz w:val="24"/>
          <w:szCs w:val="24"/>
        </w:rPr>
        <w:t xml:space="preserve">ictional and </w:t>
      </w:r>
      <w:proofErr w:type="spellStart"/>
      <w:r>
        <w:rPr>
          <w:rFonts w:ascii="Times New Roman" w:hAnsi="Times New Roman" w:cs="Times New Roman"/>
          <w:b/>
          <w:sz w:val="24"/>
          <w:szCs w:val="24"/>
        </w:rPr>
        <w:t>L</w:t>
      </w:r>
      <w:r w:rsidR="00246A56">
        <w:rPr>
          <w:rFonts w:ascii="Times New Roman" w:hAnsi="Times New Roman" w:cs="Times New Roman"/>
          <w:b/>
          <w:sz w:val="24"/>
          <w:szCs w:val="24"/>
        </w:rPr>
        <w:t>udological</w:t>
      </w:r>
      <w:proofErr w:type="spellEnd"/>
      <w:r w:rsidR="00246A56">
        <w:rPr>
          <w:rFonts w:ascii="Times New Roman" w:hAnsi="Times New Roman" w:cs="Times New Roman"/>
          <w:b/>
          <w:sz w:val="24"/>
          <w:szCs w:val="24"/>
        </w:rPr>
        <w:t xml:space="preserve"> </w:t>
      </w:r>
      <w:r>
        <w:rPr>
          <w:rFonts w:ascii="Times New Roman" w:hAnsi="Times New Roman" w:cs="Times New Roman"/>
          <w:b/>
          <w:sz w:val="24"/>
          <w:szCs w:val="24"/>
        </w:rPr>
        <w:t>C</w:t>
      </w:r>
      <w:r w:rsidR="00302DD9">
        <w:rPr>
          <w:rFonts w:ascii="Times New Roman" w:hAnsi="Times New Roman" w:cs="Times New Roman"/>
          <w:b/>
          <w:sz w:val="24"/>
          <w:szCs w:val="24"/>
        </w:rPr>
        <w:t>ontent</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Games are often grouped into genres according to their major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For example, “shooter” games often require rapid aim, the use of cover to avoid detection or enemy fire, and navigation of a 3D environment inhabited by numerous opponents and allies. By contrast, “fighting” games pit the player against a single opponent in a simple environment requiring no navigation. Players instead must use quick reactions and psychology to predict their opponent’s next action, as well as dexterity and practice to perform fluid, effective attacks. “Strategy” games generally favor strategic and tactical decision-making over manual dexterity or speed of reactions, and are further subdivided into “real-time” or “turn-based” depending on whether play is divided into turns or unfolds continuously in real time.</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Genre, therefore, is often descriptive of both fictional and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conventions in video games. While certain genres tend to involve </w:t>
      </w:r>
      <w:r w:rsidR="008F0B78">
        <w:rPr>
          <w:rFonts w:ascii="Times New Roman" w:hAnsi="Times New Roman" w:cs="Times New Roman"/>
          <w:sz w:val="24"/>
          <w:szCs w:val="24"/>
        </w:rPr>
        <w:t>more violent content</w:t>
      </w:r>
      <w:r w:rsidRPr="006E1FE4">
        <w:rPr>
          <w:rFonts w:ascii="Times New Roman" w:hAnsi="Times New Roman" w:cs="Times New Roman"/>
          <w:sz w:val="24"/>
          <w:szCs w:val="24"/>
        </w:rPr>
        <w:t xml:space="preserve"> than </w:t>
      </w:r>
      <w:r w:rsidR="008F0B78">
        <w:rPr>
          <w:rFonts w:ascii="Times New Roman" w:hAnsi="Times New Roman" w:cs="Times New Roman"/>
          <w:sz w:val="24"/>
          <w:szCs w:val="24"/>
        </w:rPr>
        <w:t xml:space="preserve">do </w:t>
      </w:r>
      <w:r w:rsidRPr="006E1FE4">
        <w:rPr>
          <w:rFonts w:ascii="Times New Roman" w:hAnsi="Times New Roman" w:cs="Times New Roman"/>
          <w:sz w:val="24"/>
          <w:szCs w:val="24"/>
        </w:rPr>
        <w:t xml:space="preserve">others, they also tend to differ considerably in the rules and structure of play and the required cognitive processes. It is open to discussion as to whether this represents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or a meaningful part of the violent game construct. </w:t>
      </w:r>
    </w:p>
    <w:p w:rsidR="005113C8" w:rsidRDefault="00302DD9" w:rsidP="005113C8">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Conflation</w:t>
      </w:r>
      <w:r w:rsidRPr="006E1FE4">
        <w:rPr>
          <w:rFonts w:ascii="Times New Roman" w:hAnsi="Times New Roman" w:cs="Times New Roman"/>
          <w:b/>
          <w:sz w:val="24"/>
          <w:szCs w:val="24"/>
        </w:rPr>
        <w:t xml:space="preserve"> of game violence and game genre.</w:t>
      </w:r>
      <w:proofErr w:type="gramEnd"/>
      <w:r w:rsidRPr="006E1FE4">
        <w:rPr>
          <w:rFonts w:ascii="Times New Roman" w:hAnsi="Times New Roman" w:cs="Times New Roman"/>
          <w:b/>
          <w:sz w:val="24"/>
          <w:szCs w:val="24"/>
        </w:rPr>
        <w:t xml:space="preserve"> </w:t>
      </w:r>
      <w:r w:rsidRPr="006E1FE4">
        <w:rPr>
          <w:rFonts w:ascii="Times New Roman" w:hAnsi="Times New Roman" w:cs="Times New Roman"/>
          <w:sz w:val="24"/>
          <w:szCs w:val="24"/>
        </w:rPr>
        <w:t xml:space="preserve">A theoretical consideration which has been often overlooked in the literature is whether game genre (and thus, its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should be considered as something distinct from violent game content. Often, game manipulations </w:t>
      </w:r>
      <w:r w:rsidR="0058796F">
        <w:rPr>
          <w:rFonts w:ascii="Times New Roman" w:hAnsi="Times New Roman" w:cs="Times New Roman"/>
          <w:sz w:val="24"/>
          <w:szCs w:val="24"/>
        </w:rPr>
        <w:t xml:space="preserve">in experimental research </w:t>
      </w:r>
      <w:r w:rsidRPr="006E1FE4">
        <w:rPr>
          <w:rFonts w:ascii="Times New Roman" w:hAnsi="Times New Roman" w:cs="Times New Roman"/>
          <w:sz w:val="24"/>
          <w:szCs w:val="24"/>
        </w:rPr>
        <w:t>also involve a</w:t>
      </w:r>
      <w:r w:rsidR="0058796F">
        <w:rPr>
          <w:rFonts w:ascii="Times New Roman" w:hAnsi="Times New Roman" w:cs="Times New Roman"/>
          <w:sz w:val="24"/>
          <w:szCs w:val="24"/>
        </w:rPr>
        <w:t>n inadvertent</w:t>
      </w:r>
      <w:r w:rsidRPr="006E1FE4">
        <w:rPr>
          <w:rFonts w:ascii="Times New Roman" w:hAnsi="Times New Roman" w:cs="Times New Roman"/>
          <w:sz w:val="24"/>
          <w:szCs w:val="24"/>
        </w:rPr>
        <w:t xml:space="preserve"> manipulation of genre. </w:t>
      </w:r>
    </w:p>
    <w:p w:rsidR="005113C8" w:rsidRPr="006E1FE4" w:rsidRDefault="005113C8" w:rsidP="005113C8">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For example, one common violent game manipulation was established by Anderson et al (2004): participants in one condition play </w:t>
      </w:r>
      <w:r w:rsidRPr="006E1FE4">
        <w:rPr>
          <w:rFonts w:ascii="Times New Roman" w:hAnsi="Times New Roman" w:cs="Times New Roman"/>
          <w:i/>
          <w:sz w:val="24"/>
          <w:szCs w:val="24"/>
        </w:rPr>
        <w:t>Marathon 2</w:t>
      </w:r>
      <w:r w:rsidRPr="006E1FE4">
        <w:rPr>
          <w:rFonts w:ascii="Times New Roman" w:hAnsi="Times New Roman" w:cs="Times New Roman"/>
          <w:sz w:val="24"/>
          <w:szCs w:val="24"/>
        </w:rPr>
        <w:t xml:space="preserve">, a first-person shooter game, and participants in the other condition play </w:t>
      </w:r>
      <w:r w:rsidRPr="006E1FE4">
        <w:rPr>
          <w:rFonts w:ascii="Times New Roman" w:hAnsi="Times New Roman" w:cs="Times New Roman"/>
          <w:i/>
          <w:sz w:val="24"/>
          <w:szCs w:val="24"/>
        </w:rPr>
        <w:t>Glider Pro 4</w:t>
      </w:r>
      <w:r w:rsidRPr="006E1FE4">
        <w:rPr>
          <w:rFonts w:ascii="Times New Roman" w:hAnsi="Times New Roman" w:cs="Times New Roman"/>
          <w:sz w:val="24"/>
          <w:szCs w:val="24"/>
        </w:rPr>
        <w:t>, a simple action game. These games differ dramatically in their fictional content, as intended: in one, the player shoots aliens to death before they can kill him, and in the other, the player pilots a paper airplane past obstacles</w:t>
      </w:r>
      <w:r>
        <w:rPr>
          <w:rFonts w:ascii="Times New Roman" w:hAnsi="Times New Roman" w:cs="Times New Roman"/>
          <w:sz w:val="24"/>
          <w:szCs w:val="24"/>
        </w:rPr>
        <w:t xml:space="preserve"> and through a house</w:t>
      </w:r>
      <w:r w:rsidRPr="006E1FE4">
        <w:rPr>
          <w:rFonts w:ascii="Times New Roman" w:hAnsi="Times New Roman" w:cs="Times New Roman"/>
          <w:sz w:val="24"/>
          <w:szCs w:val="24"/>
        </w:rPr>
        <w:t xml:space="preserve">. However, the two games also differ substantially in their </w:t>
      </w:r>
      <w:r>
        <w:rPr>
          <w:rFonts w:ascii="Times New Roman" w:hAnsi="Times New Roman" w:cs="Times New Roman"/>
          <w:sz w:val="24"/>
          <w:szCs w:val="24"/>
        </w:rPr>
        <w:t xml:space="preserve">physical and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systems</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Marathon 2 </w:t>
      </w:r>
      <w:r w:rsidRPr="006E1FE4">
        <w:rPr>
          <w:rFonts w:ascii="Times New Roman" w:hAnsi="Times New Roman" w:cs="Times New Roman"/>
          <w:sz w:val="24"/>
          <w:szCs w:val="24"/>
        </w:rPr>
        <w:t xml:space="preserve">involves the use of both mouse and keyboard to orient and move the player, select and use weapons, check the map, and use switches and computer consoles in the game environment. By comparison, </w:t>
      </w:r>
      <w:r w:rsidRPr="006E1FE4">
        <w:rPr>
          <w:rFonts w:ascii="Times New Roman" w:hAnsi="Times New Roman" w:cs="Times New Roman"/>
          <w:i/>
          <w:sz w:val="24"/>
          <w:szCs w:val="24"/>
        </w:rPr>
        <w:t>Glider Pro 4</w:t>
      </w:r>
      <w:r w:rsidRPr="006E1FE4">
        <w:rPr>
          <w:rFonts w:ascii="Times New Roman" w:hAnsi="Times New Roman" w:cs="Times New Roman"/>
          <w:sz w:val="24"/>
          <w:szCs w:val="24"/>
        </w:rPr>
        <w:t xml:space="preserve"> is relatively simple, as players use one key to move forward and one key to move backwards. The strategies involved are also very different. In </w:t>
      </w:r>
      <w:r w:rsidRPr="006E1FE4">
        <w:rPr>
          <w:rFonts w:ascii="Times New Roman" w:hAnsi="Times New Roman" w:cs="Times New Roman"/>
          <w:i/>
          <w:sz w:val="24"/>
          <w:szCs w:val="24"/>
        </w:rPr>
        <w:t>Marathon 2</w:t>
      </w:r>
      <w:r w:rsidRPr="006E1FE4">
        <w:rPr>
          <w:rFonts w:ascii="Times New Roman" w:hAnsi="Times New Roman" w:cs="Times New Roman"/>
          <w:sz w:val="24"/>
          <w:szCs w:val="24"/>
        </w:rPr>
        <w:t xml:space="preserve">, the player has reserves of health and ammunition which must be managed </w:t>
      </w:r>
      <w:r>
        <w:rPr>
          <w:rFonts w:ascii="Times New Roman" w:hAnsi="Times New Roman" w:cs="Times New Roman"/>
          <w:sz w:val="24"/>
          <w:szCs w:val="24"/>
        </w:rPr>
        <w:t>in combat and exploration</w:t>
      </w:r>
      <w:r w:rsidRPr="006E1FE4">
        <w:rPr>
          <w:rFonts w:ascii="Times New Roman" w:hAnsi="Times New Roman" w:cs="Times New Roman"/>
          <w:sz w:val="24"/>
          <w:szCs w:val="24"/>
        </w:rPr>
        <w:t>.</w:t>
      </w:r>
      <w:r>
        <w:rPr>
          <w:rFonts w:ascii="Times New Roman" w:hAnsi="Times New Roman" w:cs="Times New Roman"/>
          <w:sz w:val="24"/>
          <w:szCs w:val="24"/>
        </w:rPr>
        <w:t xml:space="preserve"> If enemies detect the player, they will pursue him.</w:t>
      </w:r>
      <w:r w:rsidRPr="006E1FE4">
        <w:rPr>
          <w:rFonts w:ascii="Times New Roman" w:hAnsi="Times New Roman" w:cs="Times New Roman"/>
          <w:sz w:val="24"/>
          <w:szCs w:val="24"/>
        </w:rPr>
        <w:t xml:space="preserve"> In </w:t>
      </w:r>
      <w:r w:rsidRPr="006E1FE4">
        <w:rPr>
          <w:rFonts w:ascii="Times New Roman" w:hAnsi="Times New Roman" w:cs="Times New Roman"/>
          <w:i/>
          <w:sz w:val="24"/>
          <w:szCs w:val="24"/>
        </w:rPr>
        <w:t>Glider Pro</w:t>
      </w:r>
      <w:r w:rsidRPr="006E1FE4">
        <w:rPr>
          <w:rFonts w:ascii="Times New Roman" w:hAnsi="Times New Roman" w:cs="Times New Roman"/>
          <w:sz w:val="24"/>
          <w:szCs w:val="24"/>
        </w:rPr>
        <w:t xml:space="preserve">, the player loses a glider instantly when the glider hits an obstacle, and must navigate from one air vent to the next, using reflexes and timing to avoid hazards. </w:t>
      </w:r>
      <w:r>
        <w:rPr>
          <w:rFonts w:ascii="Times New Roman" w:hAnsi="Times New Roman" w:cs="Times New Roman"/>
          <w:sz w:val="24"/>
          <w:szCs w:val="24"/>
        </w:rPr>
        <w:t>The hazards remain in place – the player just has to navigate around them when ready.</w:t>
      </w:r>
    </w:p>
    <w:p w:rsidR="00302DD9" w:rsidRPr="006E1FE4" w:rsidRDefault="005113C8" w:rsidP="00302DD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confounding of violent content and genre is common in experimental studies. </w:t>
      </w:r>
      <w:r w:rsidR="00302DD9" w:rsidRPr="006E1FE4">
        <w:rPr>
          <w:rFonts w:ascii="Times New Roman" w:hAnsi="Times New Roman" w:cs="Times New Roman"/>
          <w:sz w:val="24"/>
          <w:szCs w:val="24"/>
        </w:rPr>
        <w:t xml:space="preserve">Other studies tend to test first-person shooter games (e.g. </w:t>
      </w:r>
      <w:r w:rsidR="00302DD9" w:rsidRPr="006E1FE4">
        <w:rPr>
          <w:rFonts w:ascii="Times New Roman" w:hAnsi="Times New Roman" w:cs="Times New Roman"/>
          <w:i/>
          <w:sz w:val="24"/>
          <w:szCs w:val="24"/>
        </w:rPr>
        <w:t>Call of Duty</w:t>
      </w:r>
      <w:r w:rsidR="00302DD9" w:rsidRPr="006E1FE4">
        <w:rPr>
          <w:rFonts w:ascii="Times New Roman" w:hAnsi="Times New Roman" w:cs="Times New Roman"/>
          <w:sz w:val="24"/>
          <w:szCs w:val="24"/>
        </w:rPr>
        <w:t xml:space="preserve">) or fighting games (e.g. </w:t>
      </w:r>
      <w:r w:rsidR="00302DD9" w:rsidRPr="006E1FE4">
        <w:rPr>
          <w:rFonts w:ascii="Times New Roman" w:hAnsi="Times New Roman" w:cs="Times New Roman"/>
          <w:i/>
          <w:sz w:val="24"/>
          <w:szCs w:val="24"/>
        </w:rPr>
        <w:t xml:space="preserve">Mortal </w:t>
      </w:r>
      <w:proofErr w:type="spellStart"/>
      <w:r w:rsidR="00302DD9" w:rsidRPr="006E1FE4">
        <w:rPr>
          <w:rFonts w:ascii="Times New Roman" w:hAnsi="Times New Roman" w:cs="Times New Roman"/>
          <w:i/>
          <w:sz w:val="24"/>
          <w:szCs w:val="24"/>
        </w:rPr>
        <w:t>Kombat</w:t>
      </w:r>
      <w:proofErr w:type="spellEnd"/>
      <w:r w:rsidR="00302DD9" w:rsidRPr="006E1FE4">
        <w:rPr>
          <w:rFonts w:ascii="Times New Roman" w:hAnsi="Times New Roman" w:cs="Times New Roman"/>
          <w:sz w:val="24"/>
          <w:szCs w:val="24"/>
        </w:rPr>
        <w:t xml:space="preserve">) against racing games (e.g. </w:t>
      </w:r>
      <w:r w:rsidR="00302DD9" w:rsidRPr="006E1FE4">
        <w:rPr>
          <w:rFonts w:ascii="Times New Roman" w:hAnsi="Times New Roman" w:cs="Times New Roman"/>
          <w:i/>
          <w:sz w:val="24"/>
          <w:szCs w:val="24"/>
        </w:rPr>
        <w:t>Dirt 2</w:t>
      </w:r>
      <w:r w:rsidR="00302DD9" w:rsidRPr="006E1FE4">
        <w:rPr>
          <w:rFonts w:ascii="Times New Roman" w:hAnsi="Times New Roman" w:cs="Times New Roman"/>
          <w:sz w:val="24"/>
          <w:szCs w:val="24"/>
        </w:rPr>
        <w:t xml:space="preserve">) or sports games (e.g. </w:t>
      </w:r>
      <w:r w:rsidR="00302DD9" w:rsidRPr="006E1FE4">
        <w:rPr>
          <w:rFonts w:ascii="Times New Roman" w:hAnsi="Times New Roman" w:cs="Times New Roman"/>
          <w:i/>
          <w:sz w:val="24"/>
          <w:szCs w:val="24"/>
        </w:rPr>
        <w:t>Top Spin Tennis</w:t>
      </w:r>
      <w:r w:rsidR="00302DD9" w:rsidRPr="006E1FE4">
        <w:rPr>
          <w:rFonts w:ascii="Times New Roman" w:hAnsi="Times New Roman" w:cs="Times New Roman"/>
          <w:sz w:val="24"/>
          <w:szCs w:val="24"/>
        </w:rPr>
        <w:t xml:space="preserve">) (e.g. Bastian, </w:t>
      </w:r>
      <w:proofErr w:type="spellStart"/>
      <w:r w:rsidR="00302DD9" w:rsidRPr="006E1FE4">
        <w:rPr>
          <w:rFonts w:ascii="Times New Roman" w:hAnsi="Times New Roman" w:cs="Times New Roman"/>
          <w:sz w:val="24"/>
          <w:szCs w:val="24"/>
        </w:rPr>
        <w:t>Jetten</w:t>
      </w:r>
      <w:proofErr w:type="spellEnd"/>
      <w:r w:rsidR="00302DD9" w:rsidRPr="006E1FE4">
        <w:rPr>
          <w:rFonts w:ascii="Times New Roman" w:hAnsi="Times New Roman" w:cs="Times New Roman"/>
          <w:sz w:val="24"/>
          <w:szCs w:val="24"/>
        </w:rPr>
        <w:t xml:space="preserve">, &amp; </w:t>
      </w:r>
      <w:proofErr w:type="spellStart"/>
      <w:r w:rsidR="00302DD9" w:rsidRPr="006E1FE4">
        <w:rPr>
          <w:rFonts w:ascii="Times New Roman" w:hAnsi="Times New Roman" w:cs="Times New Roman"/>
          <w:sz w:val="24"/>
          <w:szCs w:val="24"/>
        </w:rPr>
        <w:t>Radke</w:t>
      </w:r>
      <w:proofErr w:type="spellEnd"/>
      <w:r w:rsidR="00302DD9">
        <w:rPr>
          <w:rFonts w:ascii="Times New Roman" w:hAnsi="Times New Roman" w:cs="Times New Roman"/>
          <w:sz w:val="24"/>
          <w:szCs w:val="24"/>
        </w:rPr>
        <w:t>, 2012</w:t>
      </w:r>
      <w:r w:rsidR="00302DD9" w:rsidRPr="006E1FE4">
        <w:rPr>
          <w:rFonts w:ascii="Times New Roman" w:hAnsi="Times New Roman" w:cs="Times New Roman"/>
          <w:sz w:val="24"/>
          <w:szCs w:val="24"/>
        </w:rPr>
        <w:t xml:space="preserve">; Hasan, </w:t>
      </w:r>
      <w:proofErr w:type="spellStart"/>
      <w:r w:rsidR="00302DD9" w:rsidRPr="006E1FE4">
        <w:rPr>
          <w:rFonts w:ascii="Times New Roman" w:hAnsi="Times New Roman" w:cs="Times New Roman"/>
          <w:sz w:val="24"/>
          <w:szCs w:val="24"/>
        </w:rPr>
        <w:t>Bègue</w:t>
      </w:r>
      <w:proofErr w:type="spellEnd"/>
      <w:r w:rsidR="00302DD9" w:rsidRPr="006E1FE4">
        <w:rPr>
          <w:rFonts w:ascii="Times New Roman" w:hAnsi="Times New Roman" w:cs="Times New Roman"/>
          <w:sz w:val="24"/>
          <w:szCs w:val="24"/>
        </w:rPr>
        <w:t xml:space="preserve">, </w:t>
      </w:r>
      <w:proofErr w:type="spellStart"/>
      <w:r w:rsidR="00302DD9" w:rsidRPr="006E1FE4">
        <w:rPr>
          <w:rFonts w:ascii="Times New Roman" w:hAnsi="Times New Roman" w:cs="Times New Roman"/>
          <w:sz w:val="24"/>
          <w:szCs w:val="24"/>
        </w:rPr>
        <w:t>Scharkow</w:t>
      </w:r>
      <w:proofErr w:type="spellEnd"/>
      <w:r w:rsidR="00302DD9" w:rsidRPr="006E1FE4">
        <w:rPr>
          <w:rFonts w:ascii="Times New Roman" w:hAnsi="Times New Roman" w:cs="Times New Roman"/>
          <w:sz w:val="24"/>
          <w:szCs w:val="24"/>
        </w:rPr>
        <w:t xml:space="preserve">, &amp; Bushman, 2013). To date, there are very few studies which have examined the effects of violent content on aggressive behavior without also manipulating genre or gameplay (but see Anderson &amp; </w:t>
      </w:r>
      <w:proofErr w:type="spellStart"/>
      <w:r w:rsidR="00302DD9" w:rsidRPr="006E1FE4">
        <w:rPr>
          <w:rFonts w:ascii="Times New Roman" w:hAnsi="Times New Roman" w:cs="Times New Roman"/>
          <w:sz w:val="24"/>
          <w:szCs w:val="24"/>
        </w:rPr>
        <w:t>Carnagey</w:t>
      </w:r>
      <w:proofErr w:type="spellEnd"/>
      <w:r w:rsidR="00302DD9" w:rsidRPr="006E1FE4">
        <w:rPr>
          <w:rFonts w:ascii="Times New Roman" w:hAnsi="Times New Roman" w:cs="Times New Roman"/>
          <w:sz w:val="24"/>
          <w:szCs w:val="24"/>
        </w:rPr>
        <w:t xml:space="preserve">, 2009; </w:t>
      </w:r>
      <w:r w:rsidR="00F4100B">
        <w:rPr>
          <w:rFonts w:ascii="Times New Roman" w:hAnsi="Times New Roman" w:cs="Times New Roman"/>
          <w:sz w:val="24"/>
          <w:szCs w:val="24"/>
        </w:rPr>
        <w:t xml:space="preserve">Anderson et al., 2004, experiment 3; </w:t>
      </w:r>
      <w:proofErr w:type="spellStart"/>
      <w:r w:rsidR="00302DD9" w:rsidRPr="006E1FE4">
        <w:rPr>
          <w:rFonts w:ascii="Times New Roman" w:hAnsi="Times New Roman" w:cs="Times New Roman"/>
          <w:sz w:val="24"/>
          <w:szCs w:val="24"/>
        </w:rPr>
        <w:t>Barlett</w:t>
      </w:r>
      <w:proofErr w:type="spellEnd"/>
      <w:r w:rsidR="00302DD9" w:rsidRPr="006E1FE4">
        <w:rPr>
          <w:rFonts w:ascii="Times New Roman" w:hAnsi="Times New Roman" w:cs="Times New Roman"/>
          <w:sz w:val="24"/>
          <w:szCs w:val="24"/>
        </w:rPr>
        <w:t xml:space="preserve">, Harris, &amp; </w:t>
      </w:r>
      <w:proofErr w:type="spellStart"/>
      <w:r w:rsidR="00302DD9" w:rsidRPr="006E1FE4">
        <w:rPr>
          <w:rFonts w:ascii="Times New Roman" w:hAnsi="Times New Roman" w:cs="Times New Roman"/>
          <w:sz w:val="24"/>
          <w:szCs w:val="24"/>
        </w:rPr>
        <w:t>Bruey</w:t>
      </w:r>
      <w:proofErr w:type="spellEnd"/>
      <w:r w:rsidR="00302DD9" w:rsidRPr="006E1FE4">
        <w:rPr>
          <w:rFonts w:ascii="Times New Roman" w:hAnsi="Times New Roman" w:cs="Times New Roman"/>
          <w:sz w:val="24"/>
          <w:szCs w:val="24"/>
        </w:rPr>
        <w:t xml:space="preserve">, 2008; </w:t>
      </w:r>
      <w:r w:rsidR="00302DD9" w:rsidRPr="004076F1">
        <w:rPr>
          <w:rFonts w:ascii="Times New Roman" w:hAnsi="Times New Roman" w:cs="Times New Roman"/>
          <w:sz w:val="24"/>
          <w:szCs w:val="24"/>
        </w:rPr>
        <w:t>Elson</w:t>
      </w:r>
      <w:r w:rsidR="004076F1" w:rsidRPr="004076F1">
        <w:rPr>
          <w:rFonts w:ascii="Times New Roman" w:hAnsi="Times New Roman" w:cs="Times New Roman"/>
          <w:sz w:val="24"/>
          <w:szCs w:val="24"/>
        </w:rPr>
        <w:t xml:space="preserve">, Breuer, Van </w:t>
      </w:r>
      <w:proofErr w:type="spellStart"/>
      <w:r w:rsidR="004076F1" w:rsidRPr="004076F1">
        <w:rPr>
          <w:rFonts w:ascii="Times New Roman" w:hAnsi="Times New Roman" w:cs="Times New Roman"/>
          <w:sz w:val="24"/>
          <w:szCs w:val="24"/>
        </w:rPr>
        <w:t>Looy</w:t>
      </w:r>
      <w:proofErr w:type="spellEnd"/>
      <w:r w:rsidR="004076F1" w:rsidRPr="004076F1">
        <w:rPr>
          <w:rFonts w:ascii="Times New Roman" w:hAnsi="Times New Roman" w:cs="Times New Roman"/>
          <w:sz w:val="24"/>
          <w:szCs w:val="24"/>
        </w:rPr>
        <w:t xml:space="preserve">, </w:t>
      </w:r>
      <w:proofErr w:type="spellStart"/>
      <w:r w:rsidR="004076F1" w:rsidRPr="004076F1">
        <w:rPr>
          <w:rFonts w:ascii="Times New Roman" w:hAnsi="Times New Roman" w:cs="Times New Roman"/>
          <w:sz w:val="24"/>
          <w:szCs w:val="24"/>
        </w:rPr>
        <w:t>Kneer</w:t>
      </w:r>
      <w:proofErr w:type="spellEnd"/>
      <w:r w:rsidR="004076F1" w:rsidRPr="004076F1">
        <w:rPr>
          <w:rFonts w:ascii="Times New Roman" w:hAnsi="Times New Roman" w:cs="Times New Roman"/>
          <w:sz w:val="24"/>
          <w:szCs w:val="24"/>
        </w:rPr>
        <w:t xml:space="preserve">, &amp; </w:t>
      </w:r>
      <w:proofErr w:type="spellStart"/>
      <w:r w:rsidR="004076F1" w:rsidRPr="004076F1">
        <w:rPr>
          <w:rFonts w:ascii="Times New Roman" w:hAnsi="Times New Roman" w:cs="Times New Roman"/>
          <w:sz w:val="24"/>
          <w:szCs w:val="24"/>
        </w:rPr>
        <w:t>Quandt</w:t>
      </w:r>
      <w:proofErr w:type="spellEnd"/>
      <w:r w:rsidR="004076F1" w:rsidRPr="004076F1">
        <w:rPr>
          <w:rFonts w:ascii="Times New Roman" w:hAnsi="Times New Roman" w:cs="Times New Roman"/>
          <w:sz w:val="24"/>
          <w:szCs w:val="24"/>
        </w:rPr>
        <w:t>, in press</w:t>
      </w:r>
      <w:r w:rsidR="00302DD9" w:rsidRPr="004076F1">
        <w:rPr>
          <w:rFonts w:ascii="Times New Roman" w:hAnsi="Times New Roman" w:cs="Times New Roman"/>
          <w:sz w:val="24"/>
          <w:szCs w:val="24"/>
        </w:rPr>
        <w:t xml:space="preserve">; </w:t>
      </w:r>
      <w:proofErr w:type="spellStart"/>
      <w:r w:rsidR="00CB20E3" w:rsidRPr="004076F1">
        <w:rPr>
          <w:rFonts w:ascii="Times New Roman" w:hAnsi="Times New Roman" w:cs="Times New Roman"/>
          <w:sz w:val="24"/>
          <w:szCs w:val="24"/>
        </w:rPr>
        <w:t>Mohseni</w:t>
      </w:r>
      <w:proofErr w:type="spellEnd"/>
      <w:r w:rsidR="00CB20E3" w:rsidRPr="004076F1">
        <w:rPr>
          <w:rFonts w:ascii="Times New Roman" w:hAnsi="Times New Roman" w:cs="Times New Roman"/>
          <w:sz w:val="24"/>
          <w:szCs w:val="24"/>
        </w:rPr>
        <w:t xml:space="preserve">, 2013; </w:t>
      </w:r>
      <w:r w:rsidR="00302DD9" w:rsidRPr="004076F1">
        <w:rPr>
          <w:rFonts w:ascii="Times New Roman" w:hAnsi="Times New Roman" w:cs="Times New Roman"/>
          <w:sz w:val="24"/>
          <w:szCs w:val="24"/>
        </w:rPr>
        <w:t xml:space="preserve">and </w:t>
      </w:r>
      <w:proofErr w:type="spellStart"/>
      <w:r w:rsidR="004076F1">
        <w:rPr>
          <w:rFonts w:ascii="Times New Roman" w:hAnsi="Times New Roman" w:cs="Times New Roman"/>
          <w:sz w:val="24"/>
          <w:szCs w:val="24"/>
        </w:rPr>
        <w:t>Przybylski</w:t>
      </w:r>
      <w:proofErr w:type="spellEnd"/>
      <w:r w:rsidR="004076F1">
        <w:rPr>
          <w:rFonts w:ascii="Times New Roman" w:hAnsi="Times New Roman" w:cs="Times New Roman"/>
          <w:sz w:val="24"/>
          <w:szCs w:val="24"/>
        </w:rPr>
        <w:t xml:space="preserve">, </w:t>
      </w:r>
      <w:proofErr w:type="spellStart"/>
      <w:r w:rsidR="004076F1">
        <w:rPr>
          <w:rFonts w:ascii="Times New Roman" w:hAnsi="Times New Roman" w:cs="Times New Roman"/>
          <w:sz w:val="24"/>
          <w:szCs w:val="24"/>
        </w:rPr>
        <w:t>Deci</w:t>
      </w:r>
      <w:proofErr w:type="spellEnd"/>
      <w:r w:rsidR="004076F1">
        <w:rPr>
          <w:rFonts w:ascii="Times New Roman" w:hAnsi="Times New Roman" w:cs="Times New Roman"/>
          <w:sz w:val="24"/>
          <w:szCs w:val="24"/>
        </w:rPr>
        <w:t>, Rigby, &amp; Ryan</w:t>
      </w:r>
      <w:r w:rsidR="00302DD9" w:rsidRPr="004076F1">
        <w:rPr>
          <w:rFonts w:ascii="Times New Roman" w:hAnsi="Times New Roman" w:cs="Times New Roman"/>
          <w:sz w:val="24"/>
          <w:szCs w:val="24"/>
        </w:rPr>
        <w:t>, 2014; these</w:t>
      </w:r>
      <w:r w:rsidR="00302DD9" w:rsidRPr="006E1FE4">
        <w:rPr>
          <w:rFonts w:ascii="Times New Roman" w:hAnsi="Times New Roman" w:cs="Times New Roman"/>
          <w:sz w:val="24"/>
          <w:szCs w:val="24"/>
        </w:rPr>
        <w:t xml:space="preserve"> studies manipulate violence while attempting to </w:t>
      </w:r>
      <w:r w:rsidR="00302DD9">
        <w:rPr>
          <w:rFonts w:ascii="Times New Roman" w:hAnsi="Times New Roman" w:cs="Times New Roman"/>
          <w:sz w:val="24"/>
          <w:szCs w:val="24"/>
        </w:rPr>
        <w:t>keep</w:t>
      </w:r>
      <w:r w:rsidR="00302DD9" w:rsidRPr="006E1FE4">
        <w:rPr>
          <w:rFonts w:ascii="Times New Roman" w:hAnsi="Times New Roman" w:cs="Times New Roman"/>
          <w:sz w:val="24"/>
          <w:szCs w:val="24"/>
        </w:rPr>
        <w:t xml:space="preserve"> content</w:t>
      </w:r>
      <w:r w:rsidR="00302DD9">
        <w:rPr>
          <w:rFonts w:ascii="Times New Roman" w:hAnsi="Times New Roman" w:cs="Times New Roman"/>
          <w:sz w:val="24"/>
          <w:szCs w:val="24"/>
        </w:rPr>
        <w:t xml:space="preserve"> as a constant</w:t>
      </w:r>
      <w:r w:rsidR="00302DD9" w:rsidRPr="006E1FE4">
        <w:rPr>
          <w:rFonts w:ascii="Times New Roman" w:hAnsi="Times New Roman" w:cs="Times New Roman"/>
          <w:sz w:val="24"/>
          <w:szCs w:val="24"/>
        </w:rPr>
        <w:t>, with varying degrees of success.)</w:t>
      </w:r>
    </w:p>
    <w:p w:rsidR="00302DD9" w:rsidRPr="006E1FE4" w:rsidRDefault="00302DD9" w:rsidP="00302DD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Indeed, research often </w:t>
      </w:r>
      <w:r>
        <w:rPr>
          <w:rFonts w:ascii="Times New Roman" w:hAnsi="Times New Roman" w:cs="Times New Roman"/>
          <w:i/>
          <w:sz w:val="24"/>
          <w:szCs w:val="24"/>
        </w:rPr>
        <w:t>deliberately confound</w:t>
      </w:r>
      <w:r w:rsidRPr="00581149">
        <w:rPr>
          <w:rFonts w:ascii="Times New Roman" w:hAnsi="Times New Roman" w:cs="Times New Roman"/>
          <w:i/>
          <w:sz w:val="24"/>
          <w:szCs w:val="24"/>
        </w:rPr>
        <w:t>s</w:t>
      </w:r>
      <w:r w:rsidRPr="006E1FE4">
        <w:rPr>
          <w:rFonts w:ascii="Times New Roman" w:hAnsi="Times New Roman" w:cs="Times New Roman"/>
          <w:sz w:val="24"/>
          <w:szCs w:val="24"/>
        </w:rPr>
        <w:t xml:space="preserve"> game genre and game violence. For example, longitudinal research by Willoughby</w:t>
      </w:r>
      <w:r w:rsidR="009A13A1">
        <w:rPr>
          <w:rFonts w:ascii="Times New Roman" w:hAnsi="Times New Roman" w:cs="Times New Roman"/>
          <w:sz w:val="24"/>
          <w:szCs w:val="24"/>
        </w:rPr>
        <w:t>, Adachi, and Good</w:t>
      </w:r>
      <w:r w:rsidRPr="006E1FE4">
        <w:rPr>
          <w:rFonts w:ascii="Times New Roman" w:hAnsi="Times New Roman" w:cs="Times New Roman"/>
          <w:sz w:val="24"/>
          <w:szCs w:val="24"/>
        </w:rPr>
        <w:t xml:space="preserve"> (201</w:t>
      </w:r>
      <w:r w:rsidR="003152B5">
        <w:rPr>
          <w:rFonts w:ascii="Times New Roman" w:hAnsi="Times New Roman" w:cs="Times New Roman"/>
          <w:sz w:val="24"/>
          <w:szCs w:val="24"/>
        </w:rPr>
        <w:t>2</w:t>
      </w:r>
      <w:r w:rsidRPr="006E1FE4">
        <w:rPr>
          <w:rFonts w:ascii="Times New Roman" w:hAnsi="Times New Roman" w:cs="Times New Roman"/>
          <w:sz w:val="24"/>
          <w:szCs w:val="24"/>
        </w:rPr>
        <w:t xml:space="preserve">) treated game genre as a proxy for violent content. Players indicated which genres of game they played at each annual wave. Use of action (e.g. </w:t>
      </w:r>
      <w:r w:rsidRPr="006E1FE4">
        <w:rPr>
          <w:rFonts w:ascii="Times New Roman" w:hAnsi="Times New Roman" w:cs="Times New Roman"/>
          <w:i/>
          <w:sz w:val="24"/>
          <w:szCs w:val="24"/>
        </w:rPr>
        <w:t>God of War</w:t>
      </w:r>
      <w:r w:rsidRPr="006E1FE4">
        <w:rPr>
          <w:rFonts w:ascii="Times New Roman" w:hAnsi="Times New Roman" w:cs="Times New Roman"/>
          <w:sz w:val="24"/>
          <w:szCs w:val="24"/>
        </w:rPr>
        <w:t xml:space="preserve">) or fighting (e.g.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games was</w:t>
      </w:r>
      <w:r>
        <w:rPr>
          <w:rFonts w:ascii="Times New Roman" w:hAnsi="Times New Roman" w:cs="Times New Roman"/>
          <w:sz w:val="24"/>
          <w:szCs w:val="24"/>
        </w:rPr>
        <w:t xml:space="preserve"> coded as violent game use;</w:t>
      </w:r>
      <w:r w:rsidRPr="006E1FE4">
        <w:rPr>
          <w:rFonts w:ascii="Times New Roman" w:hAnsi="Times New Roman" w:cs="Times New Roman"/>
          <w:sz w:val="24"/>
          <w:szCs w:val="24"/>
        </w:rPr>
        <w:t xml:space="preserve"> </w:t>
      </w:r>
      <w:r>
        <w:rPr>
          <w:rFonts w:ascii="Times New Roman" w:hAnsi="Times New Roman" w:cs="Times New Roman"/>
          <w:sz w:val="24"/>
          <w:szCs w:val="24"/>
        </w:rPr>
        <w:t>use of</w:t>
      </w:r>
      <w:r w:rsidRPr="006E1FE4">
        <w:rPr>
          <w:rFonts w:ascii="Times New Roman" w:hAnsi="Times New Roman" w:cs="Times New Roman"/>
          <w:sz w:val="24"/>
          <w:szCs w:val="24"/>
        </w:rPr>
        <w:t xml:space="preserve"> puzzle, art, building model worlds (e.g. </w:t>
      </w:r>
      <w:r w:rsidRPr="006E1FE4">
        <w:rPr>
          <w:rFonts w:ascii="Times New Roman" w:hAnsi="Times New Roman" w:cs="Times New Roman"/>
          <w:i/>
          <w:sz w:val="24"/>
          <w:szCs w:val="24"/>
        </w:rPr>
        <w:t>The Sims</w:t>
      </w:r>
      <w:r w:rsidRPr="006E1FE4">
        <w:rPr>
          <w:rFonts w:ascii="Times New Roman" w:hAnsi="Times New Roman" w:cs="Times New Roman"/>
          <w:sz w:val="24"/>
          <w:szCs w:val="24"/>
        </w:rPr>
        <w:t xml:space="preserve">), and quiz games were coded as nonviolent game use. While violent games were found to significantly increase later aggressive behavior, it is not entirely clear whether these effects were due to the violent or aggressive content of these games or their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features as a genre. Similarly, two samples in a cross-sectional study by Anderson et al (2008) measured violent game exposure as the use of any “fighting</w:t>
      </w:r>
      <w:r w:rsidR="00CB20E3">
        <w:rPr>
          <w:rFonts w:ascii="Times New Roman" w:hAnsi="Times New Roman" w:cs="Times New Roman"/>
          <w:sz w:val="24"/>
          <w:szCs w:val="24"/>
        </w:rPr>
        <w:t>,</w:t>
      </w:r>
      <w:r w:rsidRPr="006E1FE4">
        <w:rPr>
          <w:rFonts w:ascii="Times New Roman" w:hAnsi="Times New Roman" w:cs="Times New Roman"/>
          <w:sz w:val="24"/>
          <w:szCs w:val="24"/>
        </w:rPr>
        <w:t>” “action</w:t>
      </w:r>
      <w:r w:rsidR="00CB20E3">
        <w:rPr>
          <w:rFonts w:ascii="Times New Roman" w:hAnsi="Times New Roman" w:cs="Times New Roman"/>
          <w:sz w:val="24"/>
          <w:szCs w:val="24"/>
        </w:rPr>
        <w:t>,</w:t>
      </w:r>
      <w:r w:rsidRPr="006E1FE4">
        <w:rPr>
          <w:rFonts w:ascii="Times New Roman" w:hAnsi="Times New Roman" w:cs="Times New Roman"/>
          <w:sz w:val="24"/>
          <w:szCs w:val="24"/>
        </w:rPr>
        <w:t>” “action role-playing</w:t>
      </w:r>
      <w:r w:rsidR="00CB20E3">
        <w:rPr>
          <w:rFonts w:ascii="Times New Roman" w:hAnsi="Times New Roman" w:cs="Times New Roman"/>
          <w:sz w:val="24"/>
          <w:szCs w:val="24"/>
        </w:rPr>
        <w:t>,</w:t>
      </w:r>
      <w:r w:rsidRPr="006E1FE4">
        <w:rPr>
          <w:rFonts w:ascii="Times New Roman" w:hAnsi="Times New Roman" w:cs="Times New Roman"/>
          <w:sz w:val="24"/>
          <w:szCs w:val="24"/>
        </w:rPr>
        <w:t>” “shooting</w:t>
      </w:r>
      <w:r w:rsidR="00CB20E3">
        <w:rPr>
          <w:rFonts w:ascii="Times New Roman" w:hAnsi="Times New Roman" w:cs="Times New Roman"/>
          <w:sz w:val="24"/>
          <w:szCs w:val="24"/>
        </w:rPr>
        <w:t>,</w:t>
      </w:r>
      <w:r w:rsidRPr="006E1FE4">
        <w:rPr>
          <w:rFonts w:ascii="Times New Roman" w:hAnsi="Times New Roman" w:cs="Times New Roman"/>
          <w:sz w:val="24"/>
          <w:szCs w:val="24"/>
        </w:rPr>
        <w:t xml:space="preserve">” or “adventure” games. </w:t>
      </w:r>
    </w:p>
    <w:p w:rsidR="00302DD9" w:rsidRPr="006E1FE4" w:rsidRDefault="00302DD9" w:rsidP="00302DD9">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Even when genre is not deliberately used as a proxy for violent content, the two often overlap. For example, </w:t>
      </w:r>
      <w:r>
        <w:rPr>
          <w:rFonts w:ascii="Times New Roman" w:hAnsi="Times New Roman" w:cs="Times New Roman"/>
          <w:sz w:val="24"/>
          <w:szCs w:val="24"/>
        </w:rPr>
        <w:t>researchers often</w:t>
      </w:r>
      <w:r w:rsidRPr="006E1FE4">
        <w:rPr>
          <w:rFonts w:ascii="Times New Roman" w:hAnsi="Times New Roman" w:cs="Times New Roman"/>
          <w:sz w:val="24"/>
          <w:szCs w:val="24"/>
        </w:rPr>
        <w:t xml:space="preserve"> collect continuous ratings of violent content and </w:t>
      </w:r>
      <w:r>
        <w:rPr>
          <w:rFonts w:ascii="Times New Roman" w:hAnsi="Times New Roman" w:cs="Times New Roman"/>
          <w:sz w:val="24"/>
          <w:szCs w:val="24"/>
        </w:rPr>
        <w:t>dichotomize</w:t>
      </w:r>
      <w:r w:rsidRPr="006E1FE4">
        <w:rPr>
          <w:rFonts w:ascii="Times New Roman" w:hAnsi="Times New Roman" w:cs="Times New Roman"/>
          <w:sz w:val="24"/>
          <w:szCs w:val="24"/>
        </w:rPr>
        <w:t xml:space="preserve"> them into binary categories with a very low threshold</w:t>
      </w:r>
      <w:r>
        <w:rPr>
          <w:rFonts w:ascii="Times New Roman" w:hAnsi="Times New Roman" w:cs="Times New Roman"/>
          <w:sz w:val="24"/>
          <w:szCs w:val="24"/>
        </w:rPr>
        <w:t xml:space="preserve">, categorizing any game with even minimal violent content as a violent game (e.g. </w:t>
      </w:r>
      <w:proofErr w:type="spellStart"/>
      <w:r>
        <w:rPr>
          <w:rFonts w:ascii="Times New Roman" w:hAnsi="Times New Roman" w:cs="Times New Roman"/>
          <w:sz w:val="24"/>
          <w:szCs w:val="24"/>
        </w:rPr>
        <w:t>Busching</w:t>
      </w:r>
      <w:proofErr w:type="spellEnd"/>
      <w:r>
        <w:rPr>
          <w:rFonts w:ascii="Times New Roman" w:hAnsi="Times New Roman" w:cs="Times New Roman"/>
          <w:sz w:val="24"/>
          <w:szCs w:val="24"/>
        </w:rPr>
        <w:t xml:space="preserve"> et al., 2013)</w:t>
      </w:r>
      <w:r w:rsidRPr="006E1FE4">
        <w:rPr>
          <w:rFonts w:ascii="Times New Roman" w:hAnsi="Times New Roman" w:cs="Times New Roman"/>
          <w:sz w:val="24"/>
          <w:szCs w:val="24"/>
        </w:rPr>
        <w:t xml:space="preserve">. This </w:t>
      </w:r>
      <w:r>
        <w:rPr>
          <w:rFonts w:ascii="Times New Roman" w:hAnsi="Times New Roman" w:cs="Times New Roman"/>
          <w:sz w:val="24"/>
          <w:szCs w:val="24"/>
        </w:rPr>
        <w:t>is likely to convolve</w:t>
      </w:r>
      <w:r w:rsidRPr="006E1FE4">
        <w:rPr>
          <w:rFonts w:ascii="Times New Roman" w:hAnsi="Times New Roman" w:cs="Times New Roman"/>
          <w:sz w:val="24"/>
          <w:szCs w:val="24"/>
        </w:rPr>
        <w:t xml:space="preserve"> genre and violent content, as even the tamest action-platf</w:t>
      </w:r>
      <w:r>
        <w:rPr>
          <w:rFonts w:ascii="Times New Roman" w:hAnsi="Times New Roman" w:cs="Times New Roman"/>
          <w:sz w:val="24"/>
          <w:szCs w:val="24"/>
        </w:rPr>
        <w:t xml:space="preserve">orm game will likely involve at least </w:t>
      </w:r>
      <w:r w:rsidR="005F60BB">
        <w:rPr>
          <w:rFonts w:ascii="Times New Roman" w:hAnsi="Times New Roman" w:cs="Times New Roman"/>
          <w:sz w:val="24"/>
          <w:szCs w:val="24"/>
        </w:rPr>
        <w:t>slight aggressive</w:t>
      </w:r>
      <w:r>
        <w:rPr>
          <w:rFonts w:ascii="Times New Roman" w:hAnsi="Times New Roman" w:cs="Times New Roman"/>
          <w:sz w:val="24"/>
          <w:szCs w:val="24"/>
        </w:rPr>
        <w:t xml:space="preserve"> content (e.g. jumping on enemies</w:t>
      </w:r>
      <w:r w:rsidR="005F60BB">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w:t>
      </w:r>
    </w:p>
    <w:p w:rsidR="00CB20E3" w:rsidRDefault="00302DD9" w:rsidP="00DB59AB">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determine whether genre ratings were more or less valid as a measure of violent game content, </w:t>
      </w:r>
      <w:proofErr w:type="spellStart"/>
      <w:r w:rsidRPr="006E1FE4">
        <w:rPr>
          <w:rFonts w:ascii="Times New Roman" w:hAnsi="Times New Roman" w:cs="Times New Roman"/>
          <w:sz w:val="24"/>
          <w:szCs w:val="24"/>
        </w:rPr>
        <w:t>Busching</w:t>
      </w:r>
      <w:proofErr w:type="spellEnd"/>
      <w:r w:rsidRPr="006E1FE4">
        <w:rPr>
          <w:rFonts w:ascii="Times New Roman" w:hAnsi="Times New Roman" w:cs="Times New Roman"/>
          <w:sz w:val="24"/>
          <w:szCs w:val="24"/>
        </w:rPr>
        <w:t xml:space="preserve"> et al. (2013) compared multiple methods of measuring violent game use across three different samples. In an American sample, game violence was rated by the participants, by expert raters, and by the ESRB. In a Singaporean sample, game violence was rated by participants’ reports of how frequently creatures and players were killed, as well as by ESRB ratings. Finally, in a German sample, game violence was measured by the use of particular</w:t>
      </w:r>
      <w:r w:rsidR="008F6ABC">
        <w:rPr>
          <w:rFonts w:ascii="Times New Roman" w:hAnsi="Times New Roman" w:cs="Times New Roman"/>
          <w:sz w:val="24"/>
          <w:szCs w:val="24"/>
        </w:rPr>
        <w:t xml:space="preserve"> game genres,</w:t>
      </w:r>
      <w:r w:rsidR="008F6ABC" w:rsidRPr="006E1FE4">
        <w:rPr>
          <w:rFonts w:ascii="Times New Roman" w:hAnsi="Times New Roman" w:cs="Times New Roman"/>
          <w:sz w:val="24"/>
          <w:szCs w:val="24"/>
        </w:rPr>
        <w:t xml:space="preserve"> </w:t>
      </w:r>
      <w:r w:rsidR="008F6ABC" w:rsidRPr="006E1FE4">
        <w:rPr>
          <w:rFonts w:ascii="Times New Roman" w:hAnsi="Times New Roman" w:cs="Times New Roman"/>
          <w:i/>
          <w:sz w:val="24"/>
          <w:szCs w:val="24"/>
        </w:rPr>
        <w:t xml:space="preserve">perfectly convolving </w:t>
      </w:r>
      <w:r w:rsidR="008F6ABC" w:rsidRPr="006E1FE4">
        <w:rPr>
          <w:rFonts w:ascii="Times New Roman" w:hAnsi="Times New Roman" w:cs="Times New Roman"/>
          <w:sz w:val="24"/>
          <w:szCs w:val="24"/>
        </w:rPr>
        <w:t>game violence and game genre.</w:t>
      </w:r>
      <w:r w:rsidRPr="006E1FE4">
        <w:rPr>
          <w:rStyle w:val="FootnoteReference"/>
          <w:rFonts w:ascii="Times New Roman" w:hAnsi="Times New Roman" w:cs="Times New Roman"/>
          <w:sz w:val="24"/>
          <w:szCs w:val="24"/>
        </w:rPr>
        <w:footnoteReference w:id="4"/>
      </w:r>
      <w:r w:rsidRPr="006E1FE4">
        <w:rPr>
          <w:rFonts w:ascii="Times New Roman" w:hAnsi="Times New Roman" w:cs="Times New Roman"/>
          <w:sz w:val="24"/>
          <w:szCs w:val="24"/>
        </w:rPr>
        <w:t xml:space="preserve"> Cross-sectional and longitudinal relationships with aggressive behavior were largest in this last sample. This measure also yielded more pronounced decreases in aggressive behavior as</w:t>
      </w:r>
      <w:r>
        <w:rPr>
          <w:rFonts w:ascii="Times New Roman" w:hAnsi="Times New Roman" w:cs="Times New Roman"/>
          <w:sz w:val="24"/>
          <w:szCs w:val="24"/>
        </w:rPr>
        <w:t>sociated with non-violent games</w:t>
      </w:r>
      <w:r w:rsidRPr="006E1FE4">
        <w:rPr>
          <w:rFonts w:ascii="Times New Roman" w:hAnsi="Times New Roman" w:cs="Times New Roman"/>
          <w:sz w:val="24"/>
          <w:szCs w:val="24"/>
        </w:rPr>
        <w:t xml:space="preserve"> (Table 1)</w:t>
      </w:r>
      <w:r>
        <w:rPr>
          <w:rFonts w:ascii="Times New Roman" w:hAnsi="Times New Roman" w:cs="Times New Roman"/>
          <w:sz w:val="24"/>
          <w:szCs w:val="24"/>
        </w:rPr>
        <w:t xml:space="preserve">. It is possible that </w:t>
      </w:r>
      <w:r w:rsidRPr="006E1FE4">
        <w:rPr>
          <w:rFonts w:ascii="Times New Roman" w:hAnsi="Times New Roman" w:cs="Times New Roman"/>
          <w:sz w:val="24"/>
          <w:szCs w:val="24"/>
        </w:rPr>
        <w:t xml:space="preserve">confounds of genre systematically </w:t>
      </w:r>
      <w:r w:rsidRPr="003152B5">
        <w:rPr>
          <w:rFonts w:ascii="Times New Roman" w:hAnsi="Times New Roman" w:cs="Times New Roman"/>
          <w:sz w:val="24"/>
          <w:szCs w:val="24"/>
        </w:rPr>
        <w:t>over</w:t>
      </w:r>
      <w:r w:rsidRPr="006E1FE4">
        <w:rPr>
          <w:rFonts w:ascii="Times New Roman" w:hAnsi="Times New Roman" w:cs="Times New Roman"/>
          <w:sz w:val="24"/>
          <w:szCs w:val="24"/>
        </w:rPr>
        <w:t xml:space="preserve">estimate actual effect sizes. Given that some popular puzzle games still involve violence and aggression (e.g. </w:t>
      </w:r>
      <w:r w:rsidRPr="006E1FE4">
        <w:rPr>
          <w:rFonts w:ascii="Times New Roman" w:hAnsi="Times New Roman" w:cs="Times New Roman"/>
          <w:i/>
          <w:sz w:val="24"/>
          <w:szCs w:val="24"/>
        </w:rPr>
        <w:t>Portal</w:t>
      </w:r>
      <w:r w:rsidRPr="006E1FE4">
        <w:rPr>
          <w:rFonts w:ascii="Times New Roman" w:hAnsi="Times New Roman" w:cs="Times New Roman"/>
          <w:sz w:val="24"/>
          <w:szCs w:val="24"/>
        </w:rPr>
        <w:t xml:space="preserve"> features robotic turrets which impede the player by trying to shoot her to death, and </w:t>
      </w:r>
      <w:r w:rsidRPr="006E1FE4">
        <w:rPr>
          <w:rFonts w:ascii="Times New Roman" w:hAnsi="Times New Roman" w:cs="Times New Roman"/>
          <w:i/>
          <w:sz w:val="24"/>
          <w:szCs w:val="24"/>
        </w:rPr>
        <w:t>Might &amp; Magic: Clash of Heroes</w:t>
      </w:r>
      <w:r w:rsidRPr="006E1FE4">
        <w:rPr>
          <w:rFonts w:ascii="Times New Roman" w:hAnsi="Times New Roman" w:cs="Times New Roman"/>
          <w:sz w:val="24"/>
          <w:szCs w:val="24"/>
        </w:rPr>
        <w:t xml:space="preserve"> anthropomorphizes puzzle blocks as warring armies), as do world-building games (</w:t>
      </w:r>
      <w:r w:rsidRPr="006E1FE4">
        <w:rPr>
          <w:rFonts w:ascii="Times New Roman" w:hAnsi="Times New Roman" w:cs="Times New Roman"/>
          <w:i/>
          <w:sz w:val="24"/>
          <w:szCs w:val="24"/>
        </w:rPr>
        <w:t>Minecraft</w:t>
      </w:r>
      <w:r w:rsidRPr="006E1FE4">
        <w:rPr>
          <w:rFonts w:ascii="Times New Roman" w:hAnsi="Times New Roman" w:cs="Times New Roman"/>
          <w:sz w:val="24"/>
          <w:szCs w:val="24"/>
        </w:rPr>
        <w:t xml:space="preserve"> features zombies, spiders, and other monsters which will attack the player) and some simulations (the simulation genre includes both </w:t>
      </w:r>
      <w:proofErr w:type="spellStart"/>
      <w:r w:rsidRPr="006E1FE4">
        <w:rPr>
          <w:rFonts w:ascii="Times New Roman" w:hAnsi="Times New Roman" w:cs="Times New Roman"/>
          <w:i/>
          <w:sz w:val="24"/>
          <w:szCs w:val="24"/>
        </w:rPr>
        <w:t>Sim</w:t>
      </w:r>
      <w:proofErr w:type="spellEnd"/>
      <w:r w:rsidRPr="006E1FE4">
        <w:rPr>
          <w:rFonts w:ascii="Times New Roman" w:hAnsi="Times New Roman" w:cs="Times New Roman"/>
          <w:i/>
          <w:sz w:val="24"/>
          <w:szCs w:val="24"/>
        </w:rPr>
        <w:t xml:space="preserve">-City </w:t>
      </w:r>
      <w:r w:rsidRPr="006E1FE4">
        <w:rPr>
          <w:rFonts w:ascii="Times New Roman" w:hAnsi="Times New Roman" w:cs="Times New Roman"/>
          <w:sz w:val="24"/>
          <w:szCs w:val="24"/>
        </w:rPr>
        <w:t xml:space="preserve">and </w:t>
      </w:r>
      <w:r w:rsidRPr="006E1FE4">
        <w:rPr>
          <w:rFonts w:ascii="Times New Roman" w:hAnsi="Times New Roman" w:cs="Times New Roman"/>
          <w:i/>
          <w:sz w:val="24"/>
          <w:szCs w:val="24"/>
        </w:rPr>
        <w:t>Digital Combat Simulator: A-10C Warthog</w:t>
      </w:r>
      <w:r w:rsidRPr="006E1FE4">
        <w:rPr>
          <w:rFonts w:ascii="Times New Roman" w:hAnsi="Times New Roman" w:cs="Times New Roman"/>
          <w:sz w:val="24"/>
          <w:szCs w:val="24"/>
        </w:rPr>
        <w:t xml:space="preserve">), it is unlikely that this increase in effect size is due to enhanced </w:t>
      </w:r>
      <w:r w:rsidR="00CB20E3">
        <w:rPr>
          <w:rFonts w:ascii="Times New Roman" w:hAnsi="Times New Roman" w:cs="Times New Roman"/>
          <w:sz w:val="24"/>
          <w:szCs w:val="24"/>
        </w:rPr>
        <w:t>validity of measurement.</w:t>
      </w:r>
    </w:p>
    <w:p w:rsidR="00BA2D95" w:rsidRDefault="00BA2D95" w:rsidP="00DB59A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confounds have also been present in research on the effects of prosocial video games. For example, it was demonstrated that </w:t>
      </w:r>
      <w:r w:rsidR="001D425A">
        <w:rPr>
          <w:rFonts w:ascii="Times New Roman" w:hAnsi="Times New Roman" w:cs="Times New Roman"/>
          <w:sz w:val="24"/>
          <w:szCs w:val="24"/>
        </w:rPr>
        <w:t xml:space="preserve">playing the prosocial game </w:t>
      </w:r>
      <w:r>
        <w:rPr>
          <w:rFonts w:ascii="Times New Roman" w:hAnsi="Times New Roman" w:cs="Times New Roman"/>
          <w:i/>
          <w:sz w:val="24"/>
          <w:szCs w:val="24"/>
        </w:rPr>
        <w:t xml:space="preserve">Lemmings </w:t>
      </w:r>
      <w:r>
        <w:rPr>
          <w:rFonts w:ascii="Times New Roman" w:hAnsi="Times New Roman" w:cs="Times New Roman"/>
          <w:sz w:val="24"/>
          <w:szCs w:val="24"/>
        </w:rPr>
        <w:t xml:space="preserve">caused more prosocial behavior relative to playing </w:t>
      </w:r>
      <w:r w:rsidR="001D425A">
        <w:rPr>
          <w:rFonts w:ascii="Times New Roman" w:hAnsi="Times New Roman" w:cs="Times New Roman"/>
          <w:sz w:val="24"/>
          <w:szCs w:val="24"/>
        </w:rPr>
        <w:t xml:space="preserve">the violent game </w:t>
      </w:r>
      <w:proofErr w:type="spellStart"/>
      <w:r>
        <w:rPr>
          <w:rFonts w:ascii="Times New Roman" w:hAnsi="Times New Roman" w:cs="Times New Roman"/>
          <w:i/>
          <w:sz w:val="24"/>
          <w:szCs w:val="24"/>
        </w:rPr>
        <w:t>Lamers</w:t>
      </w:r>
      <w:proofErr w:type="spellEnd"/>
      <w:r>
        <w:rPr>
          <w:rFonts w:ascii="Times New Roman" w:hAnsi="Times New Roman" w:cs="Times New Roman"/>
          <w:sz w:val="24"/>
          <w:szCs w:val="24"/>
        </w:rPr>
        <w:t>, a superficially similar game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xml:space="preserve">, 2010; although see also </w:t>
      </w:r>
      <w:r w:rsidR="001D425A">
        <w:rPr>
          <w:rFonts w:ascii="Times New Roman" w:hAnsi="Times New Roman" w:cs="Times New Roman"/>
          <w:sz w:val="24"/>
          <w:szCs w:val="24"/>
        </w:rPr>
        <w:t>Tear &amp; Nielsen, 2013</w:t>
      </w:r>
      <w:r>
        <w:rPr>
          <w:rFonts w:ascii="Times New Roman" w:hAnsi="Times New Roman" w:cs="Times New Roman"/>
          <w:sz w:val="24"/>
          <w:szCs w:val="24"/>
        </w:rPr>
        <w:t xml:space="preserve"> for </w:t>
      </w:r>
      <w:r w:rsidR="001D425A">
        <w:rPr>
          <w:rFonts w:ascii="Times New Roman" w:hAnsi="Times New Roman" w:cs="Times New Roman"/>
          <w:sz w:val="24"/>
          <w:szCs w:val="24"/>
        </w:rPr>
        <w:t>a failure to replicate, albeit with modest sample size</w:t>
      </w:r>
      <w:r>
        <w:rPr>
          <w:rFonts w:ascii="Times New Roman" w:hAnsi="Times New Roman" w:cs="Times New Roman"/>
          <w:sz w:val="24"/>
          <w:szCs w:val="24"/>
        </w:rPr>
        <w:t xml:space="preserve">). </w:t>
      </w:r>
      <w:r w:rsidR="003152B5">
        <w:rPr>
          <w:rFonts w:ascii="Times New Roman" w:hAnsi="Times New Roman" w:cs="Times New Roman"/>
          <w:sz w:val="24"/>
          <w:szCs w:val="24"/>
        </w:rPr>
        <w:t>D</w:t>
      </w:r>
      <w:r>
        <w:rPr>
          <w:rFonts w:ascii="Times New Roman" w:hAnsi="Times New Roman" w:cs="Times New Roman"/>
          <w:sz w:val="24"/>
          <w:szCs w:val="24"/>
        </w:rPr>
        <w:t xml:space="preserve">espite their graphical </w:t>
      </w:r>
      <w:r w:rsidR="003152B5">
        <w:rPr>
          <w:rFonts w:ascii="Times New Roman" w:hAnsi="Times New Roman" w:cs="Times New Roman"/>
          <w:sz w:val="24"/>
          <w:szCs w:val="24"/>
        </w:rPr>
        <w:t>similarities</w:t>
      </w:r>
      <w:r>
        <w:rPr>
          <w:rFonts w:ascii="Times New Roman" w:hAnsi="Times New Roman" w:cs="Times New Roman"/>
          <w:sz w:val="24"/>
          <w:szCs w:val="24"/>
        </w:rPr>
        <w:t xml:space="preserve">, the two games are also very different in the rules and structure of play: </w:t>
      </w:r>
      <w:r>
        <w:rPr>
          <w:rFonts w:ascii="Times New Roman" w:hAnsi="Times New Roman" w:cs="Times New Roman"/>
          <w:i/>
          <w:sz w:val="24"/>
          <w:szCs w:val="24"/>
        </w:rPr>
        <w:t xml:space="preserve">Lemmings </w:t>
      </w:r>
      <w:r>
        <w:rPr>
          <w:rFonts w:ascii="Times New Roman" w:hAnsi="Times New Roman" w:cs="Times New Roman"/>
          <w:sz w:val="24"/>
          <w:szCs w:val="24"/>
        </w:rPr>
        <w:t xml:space="preserve">is a puzzle game requiring strategic thinking and planning, while </w:t>
      </w:r>
      <w:proofErr w:type="spellStart"/>
      <w:r>
        <w:rPr>
          <w:rFonts w:ascii="Times New Roman" w:hAnsi="Times New Roman" w:cs="Times New Roman"/>
          <w:i/>
          <w:sz w:val="24"/>
          <w:szCs w:val="24"/>
        </w:rPr>
        <w:t>Lamers</w:t>
      </w:r>
      <w:proofErr w:type="spellEnd"/>
      <w:r>
        <w:rPr>
          <w:rFonts w:ascii="Times New Roman" w:hAnsi="Times New Roman" w:cs="Times New Roman"/>
          <w:sz w:val="24"/>
          <w:szCs w:val="24"/>
        </w:rPr>
        <w:t xml:space="preserve"> is a crude action parody of </w:t>
      </w:r>
      <w:r>
        <w:rPr>
          <w:rFonts w:ascii="Times New Roman" w:hAnsi="Times New Roman" w:cs="Times New Roman"/>
          <w:i/>
          <w:sz w:val="24"/>
          <w:szCs w:val="24"/>
        </w:rPr>
        <w:t>Lemmings</w:t>
      </w:r>
      <w:r>
        <w:rPr>
          <w:rFonts w:ascii="Times New Roman" w:hAnsi="Times New Roman" w:cs="Times New Roman"/>
          <w:sz w:val="24"/>
          <w:szCs w:val="24"/>
        </w:rPr>
        <w:t xml:space="preserve"> </w:t>
      </w:r>
      <w:r w:rsidR="003152B5">
        <w:rPr>
          <w:rFonts w:ascii="Times New Roman" w:hAnsi="Times New Roman" w:cs="Times New Roman"/>
          <w:sz w:val="24"/>
          <w:szCs w:val="24"/>
        </w:rPr>
        <w:t>involving</w:t>
      </w:r>
      <w:r>
        <w:rPr>
          <w:rFonts w:ascii="Times New Roman" w:hAnsi="Times New Roman" w:cs="Times New Roman"/>
          <w:sz w:val="24"/>
          <w:szCs w:val="24"/>
        </w:rPr>
        <w:t xml:space="preserve"> a lot of</w:t>
      </w:r>
      <w:r w:rsidR="002933B6">
        <w:rPr>
          <w:rFonts w:ascii="Times New Roman" w:hAnsi="Times New Roman" w:cs="Times New Roman"/>
          <w:sz w:val="24"/>
          <w:szCs w:val="24"/>
        </w:rPr>
        <w:t xml:space="preserve"> frantic clicking to shoot the targets</w:t>
      </w:r>
      <w:r>
        <w:rPr>
          <w:rFonts w:ascii="Times New Roman" w:hAnsi="Times New Roman" w:cs="Times New Roman"/>
          <w:sz w:val="24"/>
          <w:szCs w:val="24"/>
        </w:rPr>
        <w:t xml:space="preserve">. Since the structure and rules of play are so different, it </w:t>
      </w:r>
      <w:r w:rsidR="003152B5">
        <w:rPr>
          <w:rFonts w:ascii="Times New Roman" w:hAnsi="Times New Roman" w:cs="Times New Roman"/>
          <w:sz w:val="24"/>
          <w:szCs w:val="24"/>
        </w:rPr>
        <w:t>cannot be determined</w:t>
      </w:r>
      <w:r>
        <w:rPr>
          <w:rFonts w:ascii="Times New Roman" w:hAnsi="Times New Roman" w:cs="Times New Roman"/>
          <w:sz w:val="24"/>
          <w:szCs w:val="24"/>
        </w:rPr>
        <w:t xml:space="preserve"> whether subsequent changes in </w:t>
      </w:r>
      <w:r w:rsidR="001D425A">
        <w:rPr>
          <w:rFonts w:ascii="Times New Roman" w:hAnsi="Times New Roman" w:cs="Times New Roman"/>
          <w:sz w:val="24"/>
          <w:szCs w:val="24"/>
        </w:rPr>
        <w:t>prosocial behavior are due to the game</w:t>
      </w:r>
      <w:r w:rsidR="003152B5">
        <w:rPr>
          <w:rFonts w:ascii="Times New Roman" w:hAnsi="Times New Roman" w:cs="Times New Roman"/>
          <w:sz w:val="24"/>
          <w:szCs w:val="24"/>
        </w:rPr>
        <w:t>s</w:t>
      </w:r>
      <w:r w:rsidR="001D425A">
        <w:rPr>
          <w:rFonts w:ascii="Times New Roman" w:hAnsi="Times New Roman" w:cs="Times New Roman"/>
          <w:sz w:val="24"/>
          <w:szCs w:val="24"/>
        </w:rPr>
        <w:t>’ prosocial</w:t>
      </w:r>
      <w:r w:rsidR="002933B6">
        <w:rPr>
          <w:rFonts w:ascii="Times New Roman" w:hAnsi="Times New Roman" w:cs="Times New Roman"/>
          <w:sz w:val="24"/>
          <w:szCs w:val="24"/>
        </w:rPr>
        <w:t xml:space="preserve"> or antisocial</w:t>
      </w:r>
      <w:r w:rsidR="001D425A">
        <w:rPr>
          <w:rFonts w:ascii="Times New Roman" w:hAnsi="Times New Roman" w:cs="Times New Roman"/>
          <w:sz w:val="24"/>
          <w:szCs w:val="24"/>
        </w:rPr>
        <w:t xml:space="preserve"> fictional contents or their vast differences in </w:t>
      </w:r>
      <w:proofErr w:type="spellStart"/>
      <w:r w:rsidR="001D425A">
        <w:rPr>
          <w:rFonts w:ascii="Times New Roman" w:hAnsi="Times New Roman" w:cs="Times New Roman"/>
          <w:sz w:val="24"/>
          <w:szCs w:val="24"/>
        </w:rPr>
        <w:t>ludological</w:t>
      </w:r>
      <w:proofErr w:type="spellEnd"/>
      <w:r w:rsidR="001D425A">
        <w:rPr>
          <w:rFonts w:ascii="Times New Roman" w:hAnsi="Times New Roman" w:cs="Times New Roman"/>
          <w:sz w:val="24"/>
          <w:szCs w:val="24"/>
        </w:rPr>
        <w:t xml:space="preserve"> content.</w:t>
      </w:r>
    </w:p>
    <w:p w:rsidR="00CB20E3" w:rsidRDefault="00DB59AB" w:rsidP="00CB20E3">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b/>
          <w:sz w:val="24"/>
          <w:szCs w:val="24"/>
        </w:rPr>
        <w:t xml:space="preserve">Possible mechanisms </w:t>
      </w:r>
      <w:r>
        <w:rPr>
          <w:rFonts w:ascii="Times New Roman" w:hAnsi="Times New Roman" w:cs="Times New Roman"/>
          <w:b/>
          <w:sz w:val="24"/>
          <w:szCs w:val="24"/>
        </w:rPr>
        <w:t xml:space="preserve">of </w:t>
      </w:r>
      <w:r w:rsidR="00D15DA4">
        <w:rPr>
          <w:rFonts w:ascii="Times New Roman" w:hAnsi="Times New Roman" w:cs="Times New Roman"/>
          <w:b/>
          <w:sz w:val="24"/>
          <w:szCs w:val="24"/>
        </w:rPr>
        <w:t>physical</w:t>
      </w:r>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ludological</w:t>
      </w:r>
      <w:proofErr w:type="spellEnd"/>
      <w:r>
        <w:rPr>
          <w:rFonts w:ascii="Times New Roman" w:hAnsi="Times New Roman" w:cs="Times New Roman"/>
          <w:b/>
          <w:sz w:val="24"/>
          <w:szCs w:val="24"/>
        </w:rPr>
        <w:t xml:space="preserve"> c</w:t>
      </w:r>
      <w:r w:rsidR="005113C8">
        <w:rPr>
          <w:rFonts w:ascii="Times New Roman" w:hAnsi="Times New Roman" w:cs="Times New Roman"/>
          <w:b/>
          <w:sz w:val="24"/>
          <w:szCs w:val="24"/>
        </w:rPr>
        <w:t>onfounds</w:t>
      </w:r>
      <w:r w:rsidRPr="006E1FE4">
        <w:rPr>
          <w:rFonts w:ascii="Times New Roman" w:hAnsi="Times New Roman" w:cs="Times New Roman"/>
          <w:b/>
          <w:sz w:val="24"/>
          <w:szCs w:val="24"/>
        </w:rPr>
        <w:t xml:space="preserve"> in causing aggressive behavior</w:t>
      </w:r>
      <w:r w:rsidRPr="006E1FE4">
        <w:rPr>
          <w:rFonts w:ascii="Times New Roman" w:hAnsi="Times New Roman" w:cs="Times New Roman"/>
          <w:sz w:val="24"/>
          <w:szCs w:val="24"/>
        </w:rPr>
        <w:t xml:space="preserve">. As described in a previous section, games contain several forms of content, of which fiction and graphics are just one. </w:t>
      </w:r>
      <w:r w:rsidR="00CB20E3" w:rsidRPr="006E1FE4">
        <w:rPr>
          <w:rFonts w:ascii="Times New Roman" w:hAnsi="Times New Roman" w:cs="Times New Roman"/>
          <w:sz w:val="24"/>
          <w:szCs w:val="24"/>
        </w:rPr>
        <w:t xml:space="preserve">There is some evidence that this confounding of </w:t>
      </w:r>
      <w:r w:rsidR="00CB20E3">
        <w:rPr>
          <w:rFonts w:ascii="Times New Roman" w:hAnsi="Times New Roman" w:cs="Times New Roman"/>
          <w:sz w:val="24"/>
          <w:szCs w:val="24"/>
        </w:rPr>
        <w:t>physical</w:t>
      </w:r>
      <w:r w:rsidR="00CB20E3" w:rsidRPr="006E1FE4">
        <w:rPr>
          <w:rFonts w:ascii="Times New Roman" w:hAnsi="Times New Roman" w:cs="Times New Roman"/>
          <w:sz w:val="24"/>
          <w:szCs w:val="24"/>
        </w:rPr>
        <w:t xml:space="preserve"> and fictional content may be partly responsible for the observed effects of violent video games. </w:t>
      </w:r>
      <w:proofErr w:type="spellStart"/>
      <w:r w:rsidR="00CB20E3" w:rsidRPr="006E1FE4">
        <w:rPr>
          <w:rFonts w:ascii="Times New Roman" w:hAnsi="Times New Roman" w:cs="Times New Roman"/>
          <w:sz w:val="24"/>
          <w:szCs w:val="24"/>
        </w:rPr>
        <w:t>Przybylski</w:t>
      </w:r>
      <w:proofErr w:type="spellEnd"/>
      <w:r w:rsidR="003152B5">
        <w:rPr>
          <w:rFonts w:ascii="Times New Roman" w:hAnsi="Times New Roman" w:cs="Times New Roman"/>
          <w:sz w:val="24"/>
          <w:szCs w:val="24"/>
        </w:rPr>
        <w:t xml:space="preserve"> et al.</w:t>
      </w:r>
      <w:r w:rsidR="00CB20E3" w:rsidRPr="006E1FE4">
        <w:rPr>
          <w:rFonts w:ascii="Times New Roman" w:hAnsi="Times New Roman" w:cs="Times New Roman"/>
          <w:sz w:val="24"/>
          <w:szCs w:val="24"/>
        </w:rPr>
        <w:t xml:space="preserve"> (2014) noticed that violent games generally involved more complex controls than did nonviolent games. Since more complex controls were more likely to thwart feelings of competency, the researchers hypothesized that the complexity and difficulty of controls may mediate and confound the effect of violent games on aggressive behavior. </w:t>
      </w:r>
      <w:r w:rsidR="00CB20E3">
        <w:rPr>
          <w:rFonts w:ascii="Times New Roman" w:hAnsi="Times New Roman" w:cs="Times New Roman"/>
          <w:sz w:val="24"/>
          <w:szCs w:val="24"/>
        </w:rPr>
        <w:t>In a first study, these researchers</w:t>
      </w:r>
      <w:r w:rsidR="00CB20E3" w:rsidRPr="006E1FE4">
        <w:rPr>
          <w:rFonts w:ascii="Times New Roman" w:hAnsi="Times New Roman" w:cs="Times New Roman"/>
          <w:sz w:val="24"/>
          <w:szCs w:val="24"/>
        </w:rPr>
        <w:t xml:space="preserve"> found no significant effect of game type (</w:t>
      </w:r>
      <w:r w:rsidR="00CB20E3" w:rsidRPr="006E1FE4">
        <w:rPr>
          <w:rFonts w:ascii="Times New Roman" w:hAnsi="Times New Roman" w:cs="Times New Roman"/>
          <w:i/>
          <w:sz w:val="24"/>
          <w:szCs w:val="24"/>
        </w:rPr>
        <w:t xml:space="preserve">Marathon 2 </w:t>
      </w:r>
      <w:r w:rsidR="00CB20E3" w:rsidRPr="006E1FE4">
        <w:rPr>
          <w:rFonts w:ascii="Times New Roman" w:hAnsi="Times New Roman" w:cs="Times New Roman"/>
          <w:sz w:val="24"/>
          <w:szCs w:val="24"/>
        </w:rPr>
        <w:t xml:space="preserve">vs </w:t>
      </w:r>
      <w:r w:rsidR="00CB20E3" w:rsidRPr="006E1FE4">
        <w:rPr>
          <w:rFonts w:ascii="Times New Roman" w:hAnsi="Times New Roman" w:cs="Times New Roman"/>
          <w:i/>
          <w:sz w:val="24"/>
          <w:szCs w:val="24"/>
        </w:rPr>
        <w:t>Glider Pro 4</w:t>
      </w:r>
      <w:r w:rsidR="00CB20E3" w:rsidRPr="006E1FE4">
        <w:rPr>
          <w:rFonts w:ascii="Times New Roman" w:hAnsi="Times New Roman" w:cs="Times New Roman"/>
          <w:sz w:val="24"/>
          <w:szCs w:val="24"/>
        </w:rPr>
        <w:t xml:space="preserve">) on aggressive affect, </w:t>
      </w:r>
      <w:r w:rsidR="00CB20E3" w:rsidRPr="006E1FE4">
        <w:rPr>
          <w:rFonts w:ascii="Times New Roman" w:hAnsi="Times New Roman" w:cs="Times New Roman"/>
          <w:i/>
          <w:sz w:val="24"/>
          <w:szCs w:val="24"/>
        </w:rPr>
        <w:t xml:space="preserve">r </w:t>
      </w:r>
      <w:r w:rsidR="00CB20E3" w:rsidRPr="006E1FE4">
        <w:rPr>
          <w:rFonts w:ascii="Times New Roman" w:hAnsi="Times New Roman" w:cs="Times New Roman"/>
          <w:sz w:val="24"/>
          <w:szCs w:val="24"/>
        </w:rPr>
        <w:t>=.0</w:t>
      </w:r>
      <w:r w:rsidR="00CB20E3">
        <w:rPr>
          <w:rFonts w:ascii="Times New Roman" w:hAnsi="Times New Roman" w:cs="Times New Roman"/>
          <w:sz w:val="24"/>
          <w:szCs w:val="24"/>
        </w:rPr>
        <w:t>0</w:t>
      </w:r>
      <w:r w:rsidR="00CB20E3" w:rsidRPr="006E1FE4">
        <w:rPr>
          <w:rFonts w:ascii="Times New Roman" w:hAnsi="Times New Roman" w:cs="Times New Roman"/>
          <w:sz w:val="24"/>
          <w:szCs w:val="24"/>
        </w:rPr>
        <w:t>, 95% CI [-.</w:t>
      </w:r>
      <w:r w:rsidR="00CB20E3">
        <w:rPr>
          <w:rFonts w:ascii="Times New Roman" w:hAnsi="Times New Roman" w:cs="Times New Roman"/>
          <w:sz w:val="24"/>
          <w:szCs w:val="24"/>
        </w:rPr>
        <w:t>19</w:t>
      </w:r>
      <w:r w:rsidR="00CB20E3" w:rsidRPr="006E1FE4">
        <w:rPr>
          <w:rFonts w:ascii="Times New Roman" w:hAnsi="Times New Roman" w:cs="Times New Roman"/>
          <w:sz w:val="24"/>
          <w:szCs w:val="24"/>
        </w:rPr>
        <w:t>, .</w:t>
      </w:r>
      <w:r w:rsidR="00CB20E3">
        <w:rPr>
          <w:rFonts w:ascii="Times New Roman" w:hAnsi="Times New Roman" w:cs="Times New Roman"/>
          <w:sz w:val="24"/>
          <w:szCs w:val="24"/>
        </w:rPr>
        <w:t>20</w:t>
      </w:r>
      <w:r w:rsidR="00CB20E3" w:rsidRPr="006E1FE4">
        <w:rPr>
          <w:rFonts w:ascii="Times New Roman" w:hAnsi="Times New Roman" w:cs="Times New Roman"/>
          <w:sz w:val="24"/>
          <w:szCs w:val="24"/>
        </w:rPr>
        <w:t>]</w:t>
      </w:r>
      <w:r w:rsidR="008F6ABC">
        <w:rPr>
          <w:rFonts w:ascii="Times New Roman" w:hAnsi="Times New Roman" w:cs="Times New Roman"/>
          <w:sz w:val="24"/>
          <w:szCs w:val="24"/>
        </w:rPr>
        <w:t>.</w:t>
      </w:r>
      <w:r w:rsidR="00CB20E3" w:rsidRPr="006E1FE4">
        <w:rPr>
          <w:rStyle w:val="FootnoteReference"/>
          <w:rFonts w:ascii="Times New Roman" w:hAnsi="Times New Roman" w:cs="Times New Roman"/>
          <w:sz w:val="24"/>
          <w:szCs w:val="24"/>
        </w:rPr>
        <w:footnoteReference w:id="5"/>
      </w:r>
      <w:r w:rsidR="00CB20E3" w:rsidRPr="006E1FE4">
        <w:rPr>
          <w:rFonts w:ascii="Times New Roman" w:hAnsi="Times New Roman" w:cs="Times New Roman"/>
          <w:sz w:val="24"/>
          <w:szCs w:val="24"/>
        </w:rPr>
        <w:t xml:space="preserve"> By comparison, effect sizes through an indirect medi</w:t>
      </w:r>
      <w:r w:rsidR="00CB20E3">
        <w:rPr>
          <w:rFonts w:ascii="Times New Roman" w:hAnsi="Times New Roman" w:cs="Times New Roman"/>
          <w:sz w:val="24"/>
          <w:szCs w:val="24"/>
        </w:rPr>
        <w:t>a</w:t>
      </w:r>
      <w:r w:rsidR="00CB20E3" w:rsidRPr="006E1FE4">
        <w:rPr>
          <w:rFonts w:ascii="Times New Roman" w:hAnsi="Times New Roman" w:cs="Times New Roman"/>
          <w:sz w:val="24"/>
          <w:szCs w:val="24"/>
        </w:rPr>
        <w:t xml:space="preserve">tional path were larger: </w:t>
      </w:r>
      <w:r w:rsidR="00CB20E3">
        <w:rPr>
          <w:rFonts w:ascii="Times New Roman" w:hAnsi="Times New Roman" w:cs="Times New Roman"/>
          <w:sz w:val="24"/>
          <w:szCs w:val="24"/>
        </w:rPr>
        <w:t xml:space="preserve">the violent </w:t>
      </w:r>
      <w:r w:rsidR="00CB20E3" w:rsidRPr="006E1FE4">
        <w:rPr>
          <w:rFonts w:ascii="Times New Roman" w:hAnsi="Times New Roman" w:cs="Times New Roman"/>
          <w:sz w:val="24"/>
          <w:szCs w:val="24"/>
        </w:rPr>
        <w:t xml:space="preserve">game </w:t>
      </w:r>
      <w:r w:rsidR="00CB20E3">
        <w:rPr>
          <w:rFonts w:ascii="Times New Roman" w:hAnsi="Times New Roman" w:cs="Times New Roman"/>
          <w:sz w:val="24"/>
          <w:szCs w:val="24"/>
        </w:rPr>
        <w:t>was associated with poorer</w:t>
      </w:r>
      <w:r w:rsidR="00CB20E3" w:rsidRPr="006E1FE4">
        <w:rPr>
          <w:rFonts w:ascii="Times New Roman" w:hAnsi="Times New Roman" w:cs="Times New Roman"/>
          <w:sz w:val="24"/>
          <w:szCs w:val="24"/>
        </w:rPr>
        <w:t xml:space="preserve"> mastery-of-controls, and </w:t>
      </w:r>
      <w:r w:rsidR="00CB20E3">
        <w:rPr>
          <w:rFonts w:ascii="Times New Roman" w:hAnsi="Times New Roman" w:cs="Times New Roman"/>
          <w:sz w:val="24"/>
          <w:szCs w:val="24"/>
        </w:rPr>
        <w:t xml:space="preserve">poorer </w:t>
      </w:r>
      <w:r w:rsidR="00CB20E3" w:rsidRPr="006E1FE4">
        <w:rPr>
          <w:rFonts w:ascii="Times New Roman" w:hAnsi="Times New Roman" w:cs="Times New Roman"/>
          <w:sz w:val="24"/>
          <w:szCs w:val="24"/>
        </w:rPr>
        <w:t xml:space="preserve">mastery of controls </w:t>
      </w:r>
      <w:r w:rsidR="00CB20E3">
        <w:rPr>
          <w:rFonts w:ascii="Times New Roman" w:hAnsi="Times New Roman" w:cs="Times New Roman"/>
          <w:sz w:val="24"/>
          <w:szCs w:val="24"/>
        </w:rPr>
        <w:t>was associated with increased</w:t>
      </w:r>
      <w:r w:rsidR="00CB20E3" w:rsidRPr="006E1FE4">
        <w:rPr>
          <w:rFonts w:ascii="Times New Roman" w:hAnsi="Times New Roman" w:cs="Times New Roman"/>
          <w:sz w:val="24"/>
          <w:szCs w:val="24"/>
        </w:rPr>
        <w:t xml:space="preserve"> aggressive feelings</w:t>
      </w:r>
      <w:r w:rsidR="00CB20E3">
        <w:rPr>
          <w:rFonts w:ascii="Times New Roman" w:hAnsi="Times New Roman" w:cs="Times New Roman"/>
          <w:sz w:val="24"/>
          <w:szCs w:val="24"/>
        </w:rPr>
        <w:t xml:space="preserve">, </w:t>
      </w:r>
      <w:r w:rsidR="00CB20E3" w:rsidRPr="006E1FE4">
        <w:rPr>
          <w:rFonts w:ascii="Times New Roman" w:hAnsi="Times New Roman" w:cs="Times New Roman"/>
          <w:i/>
          <w:sz w:val="24"/>
          <w:szCs w:val="24"/>
        </w:rPr>
        <w:t xml:space="preserve">r </w:t>
      </w:r>
      <w:r w:rsidR="00CB20E3" w:rsidRPr="006E1FE4">
        <w:rPr>
          <w:rFonts w:ascii="Times New Roman" w:hAnsi="Times New Roman" w:cs="Times New Roman"/>
          <w:sz w:val="24"/>
          <w:szCs w:val="24"/>
        </w:rPr>
        <w:t>= .31, 95% CI [.</w:t>
      </w:r>
      <w:r w:rsidR="00CB20E3">
        <w:rPr>
          <w:rFonts w:ascii="Times New Roman" w:hAnsi="Times New Roman" w:cs="Times New Roman"/>
          <w:sz w:val="24"/>
          <w:szCs w:val="24"/>
        </w:rPr>
        <w:t>11, .47]</w:t>
      </w:r>
      <w:r w:rsidR="00CB20E3" w:rsidRPr="006E1FE4">
        <w:rPr>
          <w:rFonts w:ascii="Times New Roman" w:hAnsi="Times New Roman" w:cs="Times New Roman"/>
          <w:sz w:val="24"/>
          <w:szCs w:val="24"/>
        </w:rPr>
        <w:t xml:space="preserve">. </w:t>
      </w:r>
      <w:r w:rsidR="00CB20E3">
        <w:rPr>
          <w:rFonts w:ascii="Times New Roman" w:hAnsi="Times New Roman" w:cs="Times New Roman"/>
          <w:sz w:val="24"/>
          <w:szCs w:val="24"/>
        </w:rPr>
        <w:t>A subsequent study</w:t>
      </w:r>
      <w:r w:rsidR="00CB20E3" w:rsidRPr="006E1FE4">
        <w:rPr>
          <w:rFonts w:ascii="Times New Roman" w:hAnsi="Times New Roman" w:cs="Times New Roman"/>
          <w:sz w:val="24"/>
          <w:szCs w:val="24"/>
        </w:rPr>
        <w:t xml:space="preserve"> used violent and non-violent modified versions of the first-person-shooter game </w:t>
      </w:r>
      <w:r w:rsidR="00CB20E3" w:rsidRPr="006E1FE4">
        <w:rPr>
          <w:rFonts w:ascii="Times New Roman" w:hAnsi="Times New Roman" w:cs="Times New Roman"/>
          <w:i/>
          <w:sz w:val="24"/>
          <w:szCs w:val="24"/>
        </w:rPr>
        <w:t>Half-Life 2</w:t>
      </w:r>
      <w:r w:rsidR="00CB20E3" w:rsidRPr="006E1FE4">
        <w:rPr>
          <w:rFonts w:ascii="Times New Roman" w:hAnsi="Times New Roman" w:cs="Times New Roman"/>
          <w:sz w:val="24"/>
          <w:szCs w:val="24"/>
        </w:rPr>
        <w:t>. Violent content did</w:t>
      </w:r>
      <w:r w:rsidR="00CB20E3">
        <w:rPr>
          <w:rFonts w:ascii="Times New Roman" w:hAnsi="Times New Roman" w:cs="Times New Roman"/>
          <w:sz w:val="24"/>
          <w:szCs w:val="24"/>
        </w:rPr>
        <w:t>n’t</w:t>
      </w:r>
      <w:r w:rsidR="00CB20E3" w:rsidRPr="006E1FE4">
        <w:rPr>
          <w:rFonts w:ascii="Times New Roman" w:hAnsi="Times New Roman" w:cs="Times New Roman"/>
          <w:sz w:val="24"/>
          <w:szCs w:val="24"/>
        </w:rPr>
        <w:t xml:space="preserve"> </w:t>
      </w:r>
      <w:r w:rsidR="00CB20E3">
        <w:rPr>
          <w:rFonts w:ascii="Times New Roman" w:hAnsi="Times New Roman" w:cs="Times New Roman"/>
          <w:sz w:val="24"/>
          <w:szCs w:val="24"/>
        </w:rPr>
        <w:t>cause</w:t>
      </w:r>
      <w:r w:rsidR="00CB20E3" w:rsidRPr="006E1FE4">
        <w:rPr>
          <w:rFonts w:ascii="Times New Roman" w:hAnsi="Times New Roman" w:cs="Times New Roman"/>
          <w:sz w:val="24"/>
          <w:szCs w:val="24"/>
        </w:rPr>
        <w:t xml:space="preserve"> changes in aggressive feelings (</w:t>
      </w:r>
      <w:r w:rsidR="00CB20E3" w:rsidRPr="006E1FE4">
        <w:rPr>
          <w:rFonts w:ascii="Times New Roman" w:hAnsi="Times New Roman" w:cs="Times New Roman"/>
          <w:i/>
          <w:sz w:val="24"/>
          <w:szCs w:val="24"/>
        </w:rPr>
        <w:t xml:space="preserve">r </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.0</w:t>
      </w:r>
      <w:r w:rsidR="00CB20E3">
        <w:rPr>
          <w:rFonts w:ascii="Times New Roman" w:hAnsi="Times New Roman" w:cs="Times New Roman"/>
          <w:sz w:val="24"/>
          <w:szCs w:val="24"/>
        </w:rPr>
        <w:t>8</w:t>
      </w:r>
      <w:r w:rsidR="00CB20E3" w:rsidRPr="006E1FE4">
        <w:rPr>
          <w:rFonts w:ascii="Times New Roman" w:hAnsi="Times New Roman" w:cs="Times New Roman"/>
          <w:sz w:val="24"/>
          <w:szCs w:val="24"/>
        </w:rPr>
        <w:t>, 95% CI [-.</w:t>
      </w:r>
      <w:r w:rsidR="00CB20E3">
        <w:rPr>
          <w:rFonts w:ascii="Times New Roman" w:hAnsi="Times New Roman" w:cs="Times New Roman"/>
          <w:sz w:val="24"/>
          <w:szCs w:val="24"/>
        </w:rPr>
        <w:t>11, .2</w:t>
      </w:r>
      <w:r w:rsidR="00CB20E3" w:rsidRPr="006E1FE4">
        <w:rPr>
          <w:rFonts w:ascii="Times New Roman" w:hAnsi="Times New Roman" w:cs="Times New Roman"/>
          <w:sz w:val="24"/>
          <w:szCs w:val="24"/>
        </w:rPr>
        <w:t xml:space="preserve">7]), but </w:t>
      </w:r>
      <w:r w:rsidR="00CB20E3">
        <w:rPr>
          <w:rFonts w:ascii="Times New Roman" w:hAnsi="Times New Roman" w:cs="Times New Roman"/>
          <w:sz w:val="24"/>
          <w:szCs w:val="24"/>
        </w:rPr>
        <w:t>participants who had poorer mastery-of-controls increased in aggressive feelings</w:t>
      </w:r>
      <w:r w:rsidR="00CB20E3" w:rsidRPr="006E1FE4">
        <w:rPr>
          <w:rFonts w:ascii="Times New Roman" w:hAnsi="Times New Roman" w:cs="Times New Roman"/>
          <w:sz w:val="24"/>
          <w:szCs w:val="24"/>
        </w:rPr>
        <w:t xml:space="preserve"> (</w:t>
      </w:r>
      <w:r w:rsidR="00CB20E3" w:rsidRPr="006E1FE4">
        <w:rPr>
          <w:rFonts w:ascii="Times New Roman" w:hAnsi="Times New Roman" w:cs="Times New Roman"/>
          <w:i/>
          <w:sz w:val="24"/>
          <w:szCs w:val="24"/>
        </w:rPr>
        <w:t xml:space="preserve">r </w:t>
      </w:r>
      <w:r w:rsidR="00CB20E3">
        <w:rPr>
          <w:rFonts w:ascii="Times New Roman" w:hAnsi="Times New Roman" w:cs="Times New Roman"/>
          <w:sz w:val="24"/>
          <w:szCs w:val="24"/>
        </w:rPr>
        <w:t>= .</w:t>
      </w:r>
      <w:r w:rsidR="00CB20E3" w:rsidRPr="006E1FE4">
        <w:rPr>
          <w:rFonts w:ascii="Times New Roman" w:hAnsi="Times New Roman" w:cs="Times New Roman"/>
          <w:sz w:val="24"/>
          <w:szCs w:val="24"/>
        </w:rPr>
        <w:t>19, 95% CI [.</w:t>
      </w:r>
      <w:r w:rsidR="00CB20E3">
        <w:rPr>
          <w:rFonts w:ascii="Times New Roman" w:hAnsi="Times New Roman" w:cs="Times New Roman"/>
          <w:sz w:val="24"/>
          <w:szCs w:val="24"/>
        </w:rPr>
        <w:t>01</w:t>
      </w:r>
      <w:r w:rsidR="00CB20E3" w:rsidRPr="006E1FE4">
        <w:rPr>
          <w:rFonts w:ascii="Times New Roman" w:hAnsi="Times New Roman" w:cs="Times New Roman"/>
          <w:sz w:val="24"/>
          <w:szCs w:val="24"/>
        </w:rPr>
        <w:t>, .</w:t>
      </w:r>
      <w:r w:rsidR="00CB20E3">
        <w:rPr>
          <w:rFonts w:ascii="Times New Roman" w:hAnsi="Times New Roman" w:cs="Times New Roman"/>
          <w:sz w:val="24"/>
          <w:szCs w:val="24"/>
        </w:rPr>
        <w:t>37</w:t>
      </w:r>
      <w:r w:rsidR="00CB20E3" w:rsidRPr="006E1FE4">
        <w:rPr>
          <w:rFonts w:ascii="Times New Roman" w:hAnsi="Times New Roman" w:cs="Times New Roman"/>
          <w:sz w:val="24"/>
          <w:szCs w:val="24"/>
        </w:rPr>
        <w:t>]).</w:t>
      </w:r>
      <w:r w:rsidR="00CB20E3">
        <w:rPr>
          <w:rFonts w:ascii="Times New Roman" w:hAnsi="Times New Roman" w:cs="Times New Roman"/>
          <w:sz w:val="24"/>
          <w:szCs w:val="24"/>
        </w:rPr>
        <w:t xml:space="preserve"> It is probably no surprise to aggression researchers that frustration can cause </w:t>
      </w:r>
      <w:r w:rsidR="00CB20E3" w:rsidRPr="00D81619">
        <w:rPr>
          <w:rFonts w:ascii="Times New Roman" w:hAnsi="Times New Roman" w:cs="Times New Roman"/>
          <w:sz w:val="24"/>
          <w:szCs w:val="24"/>
        </w:rPr>
        <w:t>aggression</w:t>
      </w:r>
      <w:r w:rsidR="00D30E75" w:rsidRPr="00D81619">
        <w:rPr>
          <w:rFonts w:ascii="Times New Roman" w:hAnsi="Times New Roman" w:cs="Times New Roman"/>
          <w:sz w:val="24"/>
          <w:szCs w:val="24"/>
        </w:rPr>
        <w:t xml:space="preserve"> (</w:t>
      </w:r>
      <w:r w:rsidR="006E2301" w:rsidRPr="00D81619">
        <w:rPr>
          <w:rFonts w:ascii="Times New Roman" w:hAnsi="Times New Roman" w:cs="Times New Roman"/>
          <w:sz w:val="24"/>
          <w:szCs w:val="24"/>
        </w:rPr>
        <w:t xml:space="preserve">Dollard, Miller, </w:t>
      </w:r>
      <w:proofErr w:type="spellStart"/>
      <w:r w:rsidR="006E2301" w:rsidRPr="00D81619">
        <w:rPr>
          <w:rFonts w:ascii="Times New Roman" w:hAnsi="Times New Roman" w:cs="Times New Roman"/>
          <w:sz w:val="24"/>
          <w:szCs w:val="24"/>
        </w:rPr>
        <w:t>Doob</w:t>
      </w:r>
      <w:proofErr w:type="spellEnd"/>
      <w:r w:rsidR="006E2301" w:rsidRPr="00D81619">
        <w:rPr>
          <w:rFonts w:ascii="Times New Roman" w:hAnsi="Times New Roman" w:cs="Times New Roman"/>
          <w:sz w:val="24"/>
          <w:szCs w:val="24"/>
        </w:rPr>
        <w:t xml:space="preserve">, </w:t>
      </w:r>
      <w:proofErr w:type="spellStart"/>
      <w:r w:rsidR="006E2301" w:rsidRPr="00D81619">
        <w:rPr>
          <w:rFonts w:ascii="Times New Roman" w:hAnsi="Times New Roman" w:cs="Times New Roman"/>
          <w:sz w:val="24"/>
          <w:szCs w:val="24"/>
        </w:rPr>
        <w:t>Mowrer</w:t>
      </w:r>
      <w:proofErr w:type="spellEnd"/>
      <w:r w:rsidR="006E2301" w:rsidRPr="00D81619">
        <w:rPr>
          <w:rFonts w:ascii="Times New Roman" w:hAnsi="Times New Roman" w:cs="Times New Roman"/>
          <w:sz w:val="24"/>
          <w:szCs w:val="24"/>
        </w:rPr>
        <w:t>, &amp; Sears, 1939; Berkowitz, 1989</w:t>
      </w:r>
      <w:r w:rsidR="00D30E75" w:rsidRPr="00D81619">
        <w:rPr>
          <w:rFonts w:ascii="Times New Roman" w:hAnsi="Times New Roman" w:cs="Times New Roman"/>
          <w:sz w:val="24"/>
          <w:szCs w:val="24"/>
        </w:rPr>
        <w:t>)</w:t>
      </w:r>
      <w:r w:rsidR="00CB20E3" w:rsidRPr="00D81619">
        <w:rPr>
          <w:rFonts w:ascii="Times New Roman" w:hAnsi="Times New Roman" w:cs="Times New Roman"/>
          <w:sz w:val="24"/>
          <w:szCs w:val="24"/>
        </w:rPr>
        <w:t>, but this</w:t>
      </w:r>
      <w:r w:rsidR="00CB20E3">
        <w:rPr>
          <w:rFonts w:ascii="Times New Roman" w:hAnsi="Times New Roman" w:cs="Times New Roman"/>
          <w:sz w:val="24"/>
          <w:szCs w:val="24"/>
        </w:rPr>
        <w:t xml:space="preserve"> does highlight the role of physical game content in affecting aggressive outcomes</w:t>
      </w:r>
      <w:r w:rsidR="005A5217">
        <w:rPr>
          <w:rFonts w:ascii="Times New Roman" w:hAnsi="Times New Roman" w:cs="Times New Roman"/>
          <w:sz w:val="24"/>
          <w:szCs w:val="24"/>
        </w:rPr>
        <w:t xml:space="preserve"> (see also Williams, 2013)</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This is not to invalidate the exper</w:t>
      </w:r>
      <w:r w:rsidR="00CB20E3">
        <w:rPr>
          <w:rFonts w:ascii="Times New Roman" w:hAnsi="Times New Roman" w:cs="Times New Roman"/>
          <w:sz w:val="24"/>
          <w:szCs w:val="24"/>
        </w:rPr>
        <w:t xml:space="preserve">imental results found using the </w:t>
      </w:r>
      <w:r w:rsidR="00CB20E3">
        <w:rPr>
          <w:rFonts w:ascii="Times New Roman" w:hAnsi="Times New Roman" w:cs="Times New Roman"/>
          <w:i/>
          <w:sz w:val="24"/>
          <w:szCs w:val="24"/>
        </w:rPr>
        <w:t xml:space="preserve">Marathon 2 </w:t>
      </w:r>
      <w:r w:rsidR="00CB20E3">
        <w:rPr>
          <w:rFonts w:ascii="Times New Roman" w:hAnsi="Times New Roman" w:cs="Times New Roman"/>
          <w:sz w:val="24"/>
          <w:szCs w:val="24"/>
        </w:rPr>
        <w:t xml:space="preserve">&amp; </w:t>
      </w:r>
      <w:r w:rsidR="00CB20E3">
        <w:rPr>
          <w:rFonts w:ascii="Times New Roman" w:hAnsi="Times New Roman" w:cs="Times New Roman"/>
          <w:i/>
          <w:sz w:val="24"/>
          <w:szCs w:val="24"/>
        </w:rPr>
        <w:t>Glider Pro 4</w:t>
      </w:r>
      <w:r w:rsidR="00CB20E3" w:rsidRPr="006E1FE4">
        <w:rPr>
          <w:rFonts w:ascii="Times New Roman" w:hAnsi="Times New Roman" w:cs="Times New Roman"/>
          <w:sz w:val="24"/>
          <w:szCs w:val="24"/>
        </w:rPr>
        <w:t xml:space="preserve"> manipulation, but rather, to illustrate one weakness of this experimental approach which has sometimes drawn </w:t>
      </w:r>
      <w:r w:rsidR="00CB20E3" w:rsidRPr="00D81619">
        <w:rPr>
          <w:rFonts w:ascii="Times New Roman" w:hAnsi="Times New Roman" w:cs="Times New Roman"/>
          <w:sz w:val="24"/>
          <w:szCs w:val="24"/>
        </w:rPr>
        <w:t xml:space="preserve">criticism (e.g. Williams &amp; </w:t>
      </w:r>
      <w:proofErr w:type="spellStart"/>
      <w:r w:rsidR="00CB20E3" w:rsidRPr="00D81619">
        <w:rPr>
          <w:rFonts w:ascii="Times New Roman" w:hAnsi="Times New Roman" w:cs="Times New Roman"/>
          <w:sz w:val="24"/>
          <w:szCs w:val="24"/>
        </w:rPr>
        <w:t>Skoric</w:t>
      </w:r>
      <w:proofErr w:type="spellEnd"/>
      <w:r w:rsidR="00CB20E3" w:rsidRPr="00D81619">
        <w:rPr>
          <w:rFonts w:ascii="Times New Roman" w:hAnsi="Times New Roman" w:cs="Times New Roman"/>
          <w:sz w:val="24"/>
          <w:szCs w:val="24"/>
        </w:rPr>
        <w:t>, 2005).</w:t>
      </w:r>
      <w:r w:rsidR="00CB20E3" w:rsidRPr="006E1FE4">
        <w:rPr>
          <w:rFonts w:ascii="Times New Roman" w:hAnsi="Times New Roman" w:cs="Times New Roman"/>
          <w:sz w:val="24"/>
          <w:szCs w:val="24"/>
        </w:rPr>
        <w:t xml:space="preserve"> </w:t>
      </w:r>
    </w:p>
    <w:p w:rsidR="00DB59AB" w:rsidRDefault="00DB59AB" w:rsidP="00CB20E3">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content of certain genres may also influence aggressive outcomes. Adachi &amp; Willoughby (2011a) have proposed that violent games are generally more competitive, and that this competitive behavior may influence subsequent outcomes (see also Adachi &amp; Willoughby, </w:t>
      </w:r>
      <w:r w:rsidR="00C71279">
        <w:rPr>
          <w:rFonts w:ascii="Times New Roman" w:hAnsi="Times New Roman" w:cs="Times New Roman"/>
          <w:sz w:val="24"/>
          <w:szCs w:val="24"/>
        </w:rPr>
        <w:t xml:space="preserve">2011b, </w:t>
      </w:r>
      <w:r w:rsidRPr="006E1FE4">
        <w:rPr>
          <w:rFonts w:ascii="Times New Roman" w:hAnsi="Times New Roman" w:cs="Times New Roman"/>
          <w:sz w:val="24"/>
          <w:szCs w:val="24"/>
        </w:rPr>
        <w:t>2013</w:t>
      </w:r>
      <w:r w:rsidR="00C71279">
        <w:rPr>
          <w:rFonts w:ascii="Times New Roman" w:hAnsi="Times New Roman" w:cs="Times New Roman"/>
          <w:sz w:val="24"/>
          <w:szCs w:val="24"/>
        </w:rPr>
        <w:t xml:space="preserve"> for empirical demonstrations</w:t>
      </w:r>
      <w:r w:rsidRPr="006E1FE4">
        <w:rPr>
          <w:rFonts w:ascii="Times New Roman" w:hAnsi="Times New Roman" w:cs="Times New Roman"/>
          <w:sz w:val="24"/>
          <w:szCs w:val="24"/>
        </w:rPr>
        <w:t xml:space="preserve">). The genres which involve violent content also frequently involve gameplay concepts such as scarcity of resources, adversity of opposing forces, and the attrition of resources such as ammunition and health. The priming of any of these concepts may cause participants to become more self-interested, less helpful, and more aggressive. Consider also the interpersonal </w:t>
      </w:r>
      <w:proofErr w:type="spellStart"/>
      <w:r w:rsidRPr="006E1FE4">
        <w:rPr>
          <w:rFonts w:ascii="Times New Roman" w:hAnsi="Times New Roman" w:cs="Times New Roman"/>
          <w:sz w:val="24"/>
          <w:szCs w:val="24"/>
        </w:rPr>
        <w:t>circumplex</w:t>
      </w:r>
      <w:proofErr w:type="spellEnd"/>
      <w:r w:rsidRPr="006E1FE4">
        <w:rPr>
          <w:rFonts w:ascii="Times New Roman" w:hAnsi="Times New Roman" w:cs="Times New Roman"/>
          <w:sz w:val="24"/>
          <w:szCs w:val="24"/>
        </w:rPr>
        <w:t xml:space="preserve"> (Wiggins, </w:t>
      </w:r>
      <w:r w:rsidR="00D81619">
        <w:rPr>
          <w:rFonts w:ascii="Times New Roman" w:hAnsi="Times New Roman" w:cs="Times New Roman"/>
          <w:sz w:val="24"/>
          <w:szCs w:val="24"/>
        </w:rPr>
        <w:t>1982</w:t>
      </w:r>
      <w:r w:rsidRPr="006E1FE4">
        <w:rPr>
          <w:rFonts w:ascii="Times New Roman" w:hAnsi="Times New Roman" w:cs="Times New Roman"/>
          <w:sz w:val="24"/>
          <w:szCs w:val="24"/>
        </w:rPr>
        <w:t>): most violent game genres are likely to involve hostile and dominant interpersonal situations, while nonviolent games are likely to involve more friendly and submissive interpersonal situations. These interpersonal situations may also be partly responsible for the priming and activation of aggressive behaviors.</w:t>
      </w:r>
      <w:r>
        <w:rPr>
          <w:rFonts w:ascii="Times New Roman" w:hAnsi="Times New Roman" w:cs="Times New Roman"/>
          <w:sz w:val="24"/>
          <w:szCs w:val="24"/>
        </w:rPr>
        <w:t xml:space="preserve"> (Consider a video game in which players were scientists competing </w:t>
      </w:r>
      <w:r w:rsidR="00C71279">
        <w:rPr>
          <w:rFonts w:ascii="Times New Roman" w:hAnsi="Times New Roman" w:cs="Times New Roman"/>
          <w:sz w:val="24"/>
          <w:szCs w:val="24"/>
        </w:rPr>
        <w:t>over</w:t>
      </w:r>
      <w:r w:rsidR="005F4A3A">
        <w:rPr>
          <w:rFonts w:ascii="Times New Roman" w:hAnsi="Times New Roman" w:cs="Times New Roman"/>
          <w:sz w:val="24"/>
          <w:szCs w:val="24"/>
        </w:rPr>
        <w:t xml:space="preserve"> </w:t>
      </w:r>
      <w:r>
        <w:rPr>
          <w:rFonts w:ascii="Times New Roman" w:hAnsi="Times New Roman" w:cs="Times New Roman"/>
          <w:sz w:val="24"/>
          <w:szCs w:val="24"/>
        </w:rPr>
        <w:t xml:space="preserve">very limited </w:t>
      </w:r>
      <w:r w:rsidR="005C345C">
        <w:rPr>
          <w:rFonts w:ascii="Times New Roman" w:hAnsi="Times New Roman" w:cs="Times New Roman"/>
          <w:sz w:val="24"/>
          <w:szCs w:val="24"/>
        </w:rPr>
        <w:t xml:space="preserve">resources of </w:t>
      </w:r>
      <w:r>
        <w:rPr>
          <w:rFonts w:ascii="Times New Roman" w:hAnsi="Times New Roman" w:cs="Times New Roman"/>
          <w:sz w:val="24"/>
          <w:szCs w:val="24"/>
        </w:rPr>
        <w:t xml:space="preserve">job offers and grant funding – it could </w:t>
      </w:r>
      <w:r w:rsidR="00C71279">
        <w:rPr>
          <w:rFonts w:ascii="Times New Roman" w:hAnsi="Times New Roman" w:cs="Times New Roman"/>
          <w:sz w:val="24"/>
          <w:szCs w:val="24"/>
        </w:rPr>
        <w:t xml:space="preserve">be expected to </w:t>
      </w:r>
      <w:r>
        <w:rPr>
          <w:rFonts w:ascii="Times New Roman" w:hAnsi="Times New Roman" w:cs="Times New Roman"/>
          <w:sz w:val="24"/>
          <w:szCs w:val="24"/>
        </w:rPr>
        <w:t>make players aggressive and hostile even in the absence of violent content!)</w:t>
      </w:r>
      <w:r w:rsidR="00CB20E3">
        <w:rPr>
          <w:rFonts w:ascii="Times New Roman" w:hAnsi="Times New Roman" w:cs="Times New Roman"/>
          <w:sz w:val="24"/>
          <w:szCs w:val="24"/>
        </w:rPr>
        <w:t xml:space="preserve"> </w:t>
      </w:r>
      <w:r w:rsidR="00CB20E3" w:rsidRPr="006E1FE4">
        <w:rPr>
          <w:rFonts w:ascii="Times New Roman" w:hAnsi="Times New Roman" w:cs="Times New Roman"/>
          <w:sz w:val="24"/>
          <w:szCs w:val="24"/>
        </w:rPr>
        <w:t>A careful consideration of all these factors will allow for a more precise estimate of the effect of each factor on aggressive behavior</w:t>
      </w:r>
      <w:r w:rsidR="00CB20E3">
        <w:rPr>
          <w:rFonts w:ascii="Times New Roman" w:hAnsi="Times New Roman" w:cs="Times New Roman"/>
          <w:sz w:val="24"/>
          <w:szCs w:val="24"/>
        </w:rPr>
        <w:t>.</w:t>
      </w:r>
    </w:p>
    <w:p w:rsidR="00242DF8" w:rsidRPr="006E1FE4" w:rsidRDefault="00242DF8" w:rsidP="00242DF8">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W</w:t>
      </w:r>
      <w:r>
        <w:rPr>
          <w:rFonts w:ascii="Times New Roman" w:hAnsi="Times New Roman" w:cs="Times New Roman"/>
          <w:sz w:val="24"/>
          <w:szCs w:val="24"/>
        </w:rPr>
        <w:t xml:space="preserve">e note that some </w:t>
      </w:r>
      <w:r w:rsidRPr="006E1FE4">
        <w:rPr>
          <w:rFonts w:ascii="Times New Roman" w:hAnsi="Times New Roman" w:cs="Times New Roman"/>
          <w:sz w:val="24"/>
          <w:szCs w:val="24"/>
        </w:rPr>
        <w:t xml:space="preserve">researchers </w:t>
      </w:r>
      <w:r w:rsidR="00C71279">
        <w:rPr>
          <w:rFonts w:ascii="Times New Roman" w:hAnsi="Times New Roman" w:cs="Times New Roman"/>
          <w:sz w:val="24"/>
          <w:szCs w:val="24"/>
        </w:rPr>
        <w:t xml:space="preserve">of other topics </w:t>
      </w:r>
      <w:r w:rsidRPr="006E1FE4">
        <w:rPr>
          <w:rFonts w:ascii="Times New Roman" w:hAnsi="Times New Roman" w:cs="Times New Roman"/>
          <w:sz w:val="24"/>
          <w:szCs w:val="24"/>
        </w:rPr>
        <w:t xml:space="preserve">have already begun to consider game genre as a moderator of game effects. For example, </w:t>
      </w:r>
      <w:r w:rsidR="000E5A8F">
        <w:rPr>
          <w:rFonts w:ascii="Times New Roman" w:hAnsi="Times New Roman" w:cs="Times New Roman"/>
          <w:sz w:val="24"/>
          <w:szCs w:val="24"/>
        </w:rPr>
        <w:t xml:space="preserve">researchers of pathological game use (i.e. “game addiction”) find that game genre is an important moderator. </w:t>
      </w:r>
      <w:r w:rsidRPr="006E1FE4">
        <w:rPr>
          <w:rFonts w:ascii="Times New Roman" w:hAnsi="Times New Roman" w:cs="Times New Roman"/>
          <w:sz w:val="24"/>
          <w:szCs w:val="24"/>
        </w:rPr>
        <w:t xml:space="preserve">Metcalf </w:t>
      </w:r>
      <w:r>
        <w:rPr>
          <w:rFonts w:ascii="Times New Roman" w:hAnsi="Times New Roman" w:cs="Times New Roman"/>
          <w:sz w:val="24"/>
          <w:szCs w:val="24"/>
        </w:rPr>
        <w:t>and</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Pammer</w:t>
      </w:r>
      <w:proofErr w:type="spellEnd"/>
      <w:r w:rsidRPr="006E1FE4">
        <w:rPr>
          <w:rFonts w:ascii="Times New Roman" w:hAnsi="Times New Roman" w:cs="Times New Roman"/>
          <w:sz w:val="24"/>
          <w:szCs w:val="24"/>
        </w:rPr>
        <w:t xml:space="preserve"> (2014) found different patterns of </w:t>
      </w:r>
      <w:r w:rsidR="002933B6">
        <w:rPr>
          <w:rFonts w:ascii="Times New Roman" w:hAnsi="Times New Roman" w:cs="Times New Roman"/>
          <w:sz w:val="24"/>
          <w:szCs w:val="24"/>
        </w:rPr>
        <w:t>change in heart rate and blood pressure</w:t>
      </w:r>
      <w:r w:rsidRPr="006E1FE4">
        <w:rPr>
          <w:rFonts w:ascii="Times New Roman" w:hAnsi="Times New Roman" w:cs="Times New Roman"/>
          <w:sz w:val="24"/>
          <w:szCs w:val="24"/>
        </w:rPr>
        <w:t xml:space="preserve"> in pathological gamers depending on whether they favored first-person shooters or online role-playing games. Another study by Bailey, West, </w:t>
      </w:r>
      <w:r>
        <w:rPr>
          <w:rFonts w:ascii="Times New Roman" w:hAnsi="Times New Roman" w:cs="Times New Roman"/>
          <w:sz w:val="24"/>
          <w:szCs w:val="24"/>
        </w:rPr>
        <w:t>and</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Kuffel</w:t>
      </w:r>
      <w:proofErr w:type="spellEnd"/>
      <w:r w:rsidRPr="006E1FE4">
        <w:rPr>
          <w:rFonts w:ascii="Times New Roman" w:hAnsi="Times New Roman" w:cs="Times New Roman"/>
          <w:sz w:val="24"/>
          <w:szCs w:val="24"/>
        </w:rPr>
        <w:t xml:space="preserve"> (2013) found that pathological players of first-person shooters were more impulsive in self-report and a delayed discounting task. Addicts of this genre also took excessive risks in an Iowa Gambling task. By comparison, pathological players of strategy games were less impulsive and learned faster from negative feedback. </w:t>
      </w:r>
      <w:r>
        <w:rPr>
          <w:rFonts w:ascii="Times New Roman" w:hAnsi="Times New Roman" w:cs="Times New Roman"/>
          <w:sz w:val="24"/>
          <w:szCs w:val="24"/>
        </w:rPr>
        <w:t xml:space="preserve">Since game genre is a representation of a variety of related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features, t</w:t>
      </w:r>
      <w:r w:rsidRPr="006E1FE4">
        <w:rPr>
          <w:rFonts w:ascii="Times New Roman" w:hAnsi="Times New Roman" w:cs="Times New Roman"/>
          <w:sz w:val="24"/>
          <w:szCs w:val="24"/>
        </w:rPr>
        <w:t xml:space="preserve">hese findings highlight the importance of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in shaping behavior and cognitions through play, with effects possibly distinct from any effects of media </w:t>
      </w:r>
      <w:r w:rsidRPr="00D81619">
        <w:rPr>
          <w:rFonts w:ascii="Times New Roman" w:hAnsi="Times New Roman" w:cs="Times New Roman"/>
          <w:sz w:val="24"/>
          <w:szCs w:val="24"/>
        </w:rPr>
        <w:t>violence.</w:t>
      </w:r>
      <w:r w:rsidR="006B4D97" w:rsidRPr="00D81619">
        <w:rPr>
          <w:rFonts w:ascii="Times New Roman" w:hAnsi="Times New Roman" w:cs="Times New Roman"/>
          <w:sz w:val="24"/>
          <w:szCs w:val="24"/>
        </w:rPr>
        <w:t xml:space="preserve"> </w:t>
      </w:r>
    </w:p>
    <w:p w:rsidR="00DB59AB" w:rsidRDefault="00405222" w:rsidP="00DB59AB">
      <w:pPr>
        <w:spacing w:after="0" w:line="480" w:lineRule="auto"/>
        <w:ind w:firstLine="720"/>
        <w:contextualSpacing/>
      </w:pPr>
      <w:r>
        <w:rPr>
          <w:rFonts w:ascii="Times New Roman" w:hAnsi="Times New Roman" w:cs="Times New Roman"/>
          <w:sz w:val="24"/>
          <w:szCs w:val="24"/>
        </w:rPr>
        <w:t>In summary, g</w:t>
      </w:r>
      <w:r w:rsidR="00DB59AB" w:rsidRPr="006E1FE4">
        <w:rPr>
          <w:rFonts w:ascii="Times New Roman" w:hAnsi="Times New Roman" w:cs="Times New Roman"/>
          <w:sz w:val="24"/>
          <w:szCs w:val="24"/>
        </w:rPr>
        <w:t xml:space="preserve">ameplay teaches, shapes, and rewards behavior. In some </w:t>
      </w:r>
      <w:r w:rsidR="0079483B">
        <w:rPr>
          <w:rFonts w:ascii="Times New Roman" w:hAnsi="Times New Roman" w:cs="Times New Roman"/>
          <w:sz w:val="24"/>
          <w:szCs w:val="24"/>
        </w:rPr>
        <w:t>research</w:t>
      </w:r>
      <w:r>
        <w:rPr>
          <w:rFonts w:ascii="Times New Roman" w:hAnsi="Times New Roman" w:cs="Times New Roman"/>
          <w:sz w:val="24"/>
          <w:szCs w:val="24"/>
        </w:rPr>
        <w:t>,</w:t>
      </w:r>
      <w:r w:rsidR="0079483B">
        <w:rPr>
          <w:rFonts w:ascii="Times New Roman" w:hAnsi="Times New Roman" w:cs="Times New Roman"/>
          <w:sz w:val="24"/>
          <w:szCs w:val="24"/>
        </w:rPr>
        <w:t xml:space="preserve"> it is possible</w:t>
      </w:r>
      <w:r w:rsidR="00DB59AB" w:rsidRPr="006E1FE4">
        <w:rPr>
          <w:rFonts w:ascii="Times New Roman" w:hAnsi="Times New Roman" w:cs="Times New Roman"/>
          <w:sz w:val="24"/>
          <w:szCs w:val="24"/>
        </w:rPr>
        <w:t xml:space="preserve"> that </w:t>
      </w:r>
      <w:r w:rsidR="0079483B">
        <w:rPr>
          <w:rFonts w:ascii="Times New Roman" w:hAnsi="Times New Roman" w:cs="Times New Roman"/>
          <w:sz w:val="24"/>
          <w:szCs w:val="24"/>
        </w:rPr>
        <w:t xml:space="preserve">the fiction of </w:t>
      </w:r>
      <w:r w:rsidR="00DB59AB" w:rsidRPr="006E1FE4">
        <w:rPr>
          <w:rFonts w:ascii="Times New Roman" w:hAnsi="Times New Roman" w:cs="Times New Roman"/>
          <w:sz w:val="24"/>
          <w:szCs w:val="24"/>
        </w:rPr>
        <w:t>violent gameplay has reinforced and trained aggressive behavior.</w:t>
      </w:r>
      <w:r w:rsidR="0079483B">
        <w:rPr>
          <w:rFonts w:ascii="Times New Roman" w:hAnsi="Times New Roman" w:cs="Times New Roman"/>
          <w:sz w:val="24"/>
          <w:szCs w:val="24"/>
        </w:rPr>
        <w:t xml:space="preserve"> However, research tends to confound violence with other gameplay features, leaving it uncertain as to what game content is responsible for the observed effects. </w:t>
      </w:r>
      <w:r w:rsidR="00DB59AB" w:rsidRPr="006E1FE4">
        <w:rPr>
          <w:rFonts w:ascii="Times New Roman" w:hAnsi="Times New Roman" w:cs="Times New Roman"/>
          <w:sz w:val="24"/>
          <w:szCs w:val="24"/>
        </w:rPr>
        <w:t>For greater theoretical resolution and predictive ability, researchers ought to consider the entirety of game content</w:t>
      </w:r>
      <w:r w:rsidR="0079483B">
        <w:rPr>
          <w:rFonts w:ascii="Times New Roman" w:hAnsi="Times New Roman" w:cs="Times New Roman"/>
          <w:sz w:val="24"/>
          <w:szCs w:val="24"/>
        </w:rPr>
        <w:t xml:space="preserve">: physical, fictional, and </w:t>
      </w:r>
      <w:proofErr w:type="spellStart"/>
      <w:r w:rsidR="0079483B">
        <w:rPr>
          <w:rFonts w:ascii="Times New Roman" w:hAnsi="Times New Roman" w:cs="Times New Roman"/>
          <w:sz w:val="24"/>
          <w:szCs w:val="24"/>
        </w:rPr>
        <w:t>ludological</w:t>
      </w:r>
      <w:proofErr w:type="spellEnd"/>
      <w:r w:rsidR="00DB59AB" w:rsidRPr="006E1FE4">
        <w:rPr>
          <w:rFonts w:ascii="Times New Roman" w:hAnsi="Times New Roman" w:cs="Times New Roman"/>
          <w:sz w:val="24"/>
          <w:szCs w:val="24"/>
        </w:rPr>
        <w:t>.</w:t>
      </w:r>
      <w:r w:rsidR="00CF0957">
        <w:rPr>
          <w:rFonts w:ascii="Times New Roman" w:hAnsi="Times New Roman" w:cs="Times New Roman"/>
          <w:sz w:val="24"/>
          <w:szCs w:val="24"/>
        </w:rPr>
        <w:t xml:space="preserve"> </w:t>
      </w:r>
      <w:r w:rsidR="00C71279">
        <w:rPr>
          <w:rFonts w:ascii="Times New Roman" w:hAnsi="Times New Roman" w:cs="Times New Roman"/>
          <w:sz w:val="24"/>
          <w:szCs w:val="24"/>
        </w:rPr>
        <w:t xml:space="preserve">Only once game content is fully described, controlled, and understood does it become possible to estimate the causal effects of violent content. </w:t>
      </w:r>
    </w:p>
    <w:p w:rsidR="00C71279" w:rsidRPr="0079483B" w:rsidRDefault="00C71279" w:rsidP="00DB59AB">
      <w:pPr>
        <w:spacing w:after="0" w:line="480" w:lineRule="auto"/>
        <w:ind w:firstLine="720"/>
        <w:contextualSpacing/>
        <w:rPr>
          <w:rFonts w:ascii="Times New Roman" w:hAnsi="Times New Roman" w:cs="Times New Roman"/>
          <w:sz w:val="24"/>
          <w:szCs w:val="24"/>
        </w:rPr>
      </w:pPr>
      <w:r w:rsidRPr="0079483B">
        <w:rPr>
          <w:rFonts w:ascii="Times New Roman" w:hAnsi="Times New Roman" w:cs="Times New Roman"/>
          <w:sz w:val="24"/>
          <w:szCs w:val="24"/>
        </w:rPr>
        <w:t>Even once we have defined game content, there is yet the c</w:t>
      </w:r>
      <w:r w:rsidR="0079483B">
        <w:rPr>
          <w:rFonts w:ascii="Times New Roman" w:hAnsi="Times New Roman" w:cs="Times New Roman"/>
          <w:sz w:val="24"/>
          <w:szCs w:val="24"/>
        </w:rPr>
        <w:t xml:space="preserve">hallenge of defining violence </w:t>
      </w:r>
      <w:r w:rsidR="0079483B">
        <w:rPr>
          <w:rFonts w:ascii="Times New Roman" w:hAnsi="Times New Roman" w:cs="Times New Roman"/>
          <w:i/>
          <w:sz w:val="24"/>
          <w:szCs w:val="24"/>
        </w:rPr>
        <w:t>within that</w:t>
      </w:r>
      <w:r w:rsidRPr="0079483B">
        <w:rPr>
          <w:rFonts w:ascii="Times New Roman" w:hAnsi="Times New Roman" w:cs="Times New Roman"/>
          <w:sz w:val="24"/>
          <w:szCs w:val="24"/>
        </w:rPr>
        <w:t xml:space="preserve"> game content. It is without question that a fictional representation of a bareknuckle brawl or a military war zone is violent fictional content. However, is bouncing on enemies’ heads violence? Furthermore, can a system of rules be violent? And how can harm be defined within the scope of a game, where </w:t>
      </w:r>
      <w:r w:rsidR="0079483B">
        <w:rPr>
          <w:rFonts w:ascii="Times New Roman" w:hAnsi="Times New Roman" w:cs="Times New Roman"/>
          <w:sz w:val="24"/>
          <w:szCs w:val="24"/>
        </w:rPr>
        <w:t xml:space="preserve">in-game </w:t>
      </w:r>
      <w:r w:rsidRPr="0079483B">
        <w:rPr>
          <w:rFonts w:ascii="Times New Roman" w:hAnsi="Times New Roman" w:cs="Times New Roman"/>
          <w:sz w:val="24"/>
          <w:szCs w:val="24"/>
        </w:rPr>
        <w:t xml:space="preserve">outcomes </w:t>
      </w:r>
      <w:r w:rsidR="0079483B">
        <w:rPr>
          <w:rFonts w:ascii="Times New Roman" w:hAnsi="Times New Roman" w:cs="Times New Roman"/>
          <w:sz w:val="24"/>
          <w:szCs w:val="24"/>
        </w:rPr>
        <w:t>do not have</w:t>
      </w:r>
      <w:r w:rsidRPr="0079483B">
        <w:rPr>
          <w:rFonts w:ascii="Times New Roman" w:hAnsi="Times New Roman" w:cs="Times New Roman"/>
          <w:sz w:val="24"/>
          <w:szCs w:val="24"/>
        </w:rPr>
        <w:t xml:space="preserve"> real-life consequences?</w:t>
      </w:r>
    </w:p>
    <w:p w:rsidR="00CB20E3" w:rsidRDefault="00D212F1" w:rsidP="00CB20E3">
      <w:pPr>
        <w:spacing w:after="0" w:line="480" w:lineRule="auto"/>
        <w:contextualSpacing/>
        <w:rPr>
          <w:rFonts w:ascii="Times New Roman" w:hAnsi="Times New Roman" w:cs="Times New Roman"/>
          <w:b/>
          <w:sz w:val="24"/>
          <w:szCs w:val="24"/>
        </w:rPr>
      </w:pPr>
      <w:r w:rsidRPr="00CB20E3">
        <w:rPr>
          <w:rFonts w:ascii="Times New Roman" w:hAnsi="Times New Roman" w:cs="Times New Roman"/>
          <w:b/>
          <w:sz w:val="24"/>
          <w:szCs w:val="24"/>
        </w:rPr>
        <w:t>Defining</w:t>
      </w:r>
      <w:r w:rsidR="000C73F9">
        <w:rPr>
          <w:rFonts w:ascii="Times New Roman" w:hAnsi="Times New Roman" w:cs="Times New Roman"/>
          <w:b/>
          <w:sz w:val="24"/>
          <w:szCs w:val="24"/>
        </w:rPr>
        <w:t xml:space="preserve"> </w:t>
      </w:r>
      <w:r w:rsidR="00CB20E3">
        <w:rPr>
          <w:rFonts w:ascii="Times New Roman" w:hAnsi="Times New Roman" w:cs="Times New Roman"/>
          <w:b/>
          <w:sz w:val="24"/>
          <w:szCs w:val="24"/>
        </w:rPr>
        <w:t>V</w:t>
      </w:r>
      <w:r w:rsidR="00AC6A9B" w:rsidRPr="00CB20E3">
        <w:rPr>
          <w:rFonts w:ascii="Times New Roman" w:hAnsi="Times New Roman" w:cs="Times New Roman"/>
          <w:b/>
          <w:sz w:val="24"/>
          <w:szCs w:val="24"/>
        </w:rPr>
        <w:t xml:space="preserve">iolent and </w:t>
      </w:r>
      <w:r w:rsidR="00CB20E3">
        <w:rPr>
          <w:rFonts w:ascii="Times New Roman" w:hAnsi="Times New Roman" w:cs="Times New Roman"/>
          <w:b/>
          <w:sz w:val="24"/>
          <w:szCs w:val="24"/>
        </w:rPr>
        <w:t>A</w:t>
      </w:r>
      <w:r w:rsidR="00AC6A9B" w:rsidRPr="00CB20E3">
        <w:rPr>
          <w:rFonts w:ascii="Times New Roman" w:hAnsi="Times New Roman" w:cs="Times New Roman"/>
          <w:b/>
          <w:sz w:val="24"/>
          <w:szCs w:val="24"/>
        </w:rPr>
        <w:t xml:space="preserve">ggressive </w:t>
      </w:r>
      <w:r w:rsidR="00CB20E3">
        <w:rPr>
          <w:rFonts w:ascii="Times New Roman" w:hAnsi="Times New Roman" w:cs="Times New Roman"/>
          <w:b/>
          <w:sz w:val="24"/>
          <w:szCs w:val="24"/>
        </w:rPr>
        <w:t>Game C</w:t>
      </w:r>
      <w:r w:rsidR="00E30A79" w:rsidRPr="00CB20E3">
        <w:rPr>
          <w:rFonts w:ascii="Times New Roman" w:hAnsi="Times New Roman" w:cs="Times New Roman"/>
          <w:b/>
          <w:sz w:val="24"/>
          <w:szCs w:val="24"/>
        </w:rPr>
        <w:t>ontent</w:t>
      </w:r>
      <w:r w:rsidR="00D576E0" w:rsidRPr="006E1FE4">
        <w:rPr>
          <w:rFonts w:ascii="Times New Roman" w:hAnsi="Times New Roman" w:cs="Times New Roman"/>
          <w:b/>
          <w:sz w:val="24"/>
          <w:szCs w:val="24"/>
        </w:rPr>
        <w:t xml:space="preserve"> </w:t>
      </w:r>
    </w:p>
    <w:p w:rsidR="007365E9" w:rsidRPr="006E1FE4" w:rsidRDefault="00E9592A"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Recall</w:t>
      </w:r>
      <w:r w:rsidR="00AC6A9B" w:rsidRPr="006E1FE4">
        <w:rPr>
          <w:rFonts w:ascii="Times New Roman" w:hAnsi="Times New Roman" w:cs="Times New Roman"/>
          <w:sz w:val="24"/>
          <w:szCs w:val="24"/>
        </w:rPr>
        <w:t xml:space="preserve"> the definition of aggressive behavior: “</w:t>
      </w:r>
      <w:r w:rsidR="000E5A8F">
        <w:rPr>
          <w:rFonts w:ascii="Times New Roman" w:hAnsi="Times New Roman" w:cs="Times New Roman"/>
          <w:sz w:val="24"/>
          <w:szCs w:val="24"/>
        </w:rPr>
        <w:t>behavior intended to</w:t>
      </w:r>
      <w:r w:rsidR="00AC6A9B" w:rsidRPr="006E1FE4">
        <w:rPr>
          <w:rFonts w:ascii="Times New Roman" w:hAnsi="Times New Roman" w:cs="Times New Roman"/>
          <w:sz w:val="24"/>
          <w:szCs w:val="24"/>
        </w:rPr>
        <w:t xml:space="preserve"> do harm to another individual </w:t>
      </w:r>
      <w:r w:rsidR="00D53833">
        <w:rPr>
          <w:rFonts w:ascii="Times New Roman" w:hAnsi="Times New Roman" w:cs="Times New Roman"/>
          <w:sz w:val="24"/>
          <w:szCs w:val="24"/>
        </w:rPr>
        <w:t xml:space="preserve">who is </w:t>
      </w:r>
      <w:r w:rsidR="00AC6A9B" w:rsidRPr="006E1FE4">
        <w:rPr>
          <w:rFonts w:ascii="Times New Roman" w:hAnsi="Times New Roman" w:cs="Times New Roman"/>
          <w:sz w:val="24"/>
          <w:szCs w:val="24"/>
        </w:rPr>
        <w:t xml:space="preserve">motivated to avoid </w:t>
      </w:r>
      <w:r w:rsidR="000E5A8F">
        <w:rPr>
          <w:rFonts w:ascii="Times New Roman" w:hAnsi="Times New Roman" w:cs="Times New Roman"/>
          <w:sz w:val="24"/>
          <w:szCs w:val="24"/>
        </w:rPr>
        <w:t xml:space="preserve">that </w:t>
      </w:r>
      <w:r w:rsidR="00AC6A9B" w:rsidRPr="006E1FE4">
        <w:rPr>
          <w:rFonts w:ascii="Times New Roman" w:hAnsi="Times New Roman" w:cs="Times New Roman"/>
          <w:sz w:val="24"/>
          <w:szCs w:val="24"/>
        </w:rPr>
        <w:t>harm”</w:t>
      </w:r>
      <w:r w:rsidR="000E5A8F">
        <w:rPr>
          <w:rFonts w:ascii="Times New Roman" w:hAnsi="Times New Roman" w:cs="Times New Roman"/>
          <w:sz w:val="24"/>
          <w:szCs w:val="24"/>
        </w:rPr>
        <w:t xml:space="preserve"> (Anderson &amp; Bushman, 2001, p. 354).</w:t>
      </w:r>
      <w:r w:rsidR="00AC6A9B" w:rsidRPr="006E1FE4">
        <w:rPr>
          <w:rFonts w:ascii="Times New Roman" w:hAnsi="Times New Roman" w:cs="Times New Roman"/>
          <w:sz w:val="24"/>
          <w:szCs w:val="24"/>
        </w:rPr>
        <w:t xml:space="preserve"> </w:t>
      </w:r>
      <w:r w:rsidR="00F10CFF">
        <w:rPr>
          <w:rFonts w:ascii="Times New Roman" w:hAnsi="Times New Roman" w:cs="Times New Roman"/>
          <w:sz w:val="24"/>
          <w:szCs w:val="24"/>
        </w:rPr>
        <w:t>Current definitions of v</w:t>
      </w:r>
      <w:r w:rsidR="00AC6A9B" w:rsidRPr="006E1FE4">
        <w:rPr>
          <w:rFonts w:ascii="Times New Roman" w:hAnsi="Times New Roman" w:cs="Times New Roman"/>
          <w:sz w:val="24"/>
          <w:szCs w:val="24"/>
        </w:rPr>
        <w:t xml:space="preserve">ideo game violence often diverge from this definition in ways that may </w:t>
      </w:r>
      <w:r w:rsidR="00F10CFF">
        <w:rPr>
          <w:rFonts w:ascii="Times New Roman" w:hAnsi="Times New Roman" w:cs="Times New Roman"/>
          <w:sz w:val="24"/>
          <w:szCs w:val="24"/>
        </w:rPr>
        <w:t xml:space="preserve">be empirically </w:t>
      </w:r>
      <w:r w:rsidR="000E5A8F">
        <w:rPr>
          <w:rFonts w:ascii="Times New Roman" w:hAnsi="Times New Roman" w:cs="Times New Roman"/>
          <w:sz w:val="24"/>
          <w:szCs w:val="24"/>
        </w:rPr>
        <w:t>relevant</w:t>
      </w:r>
      <w:r w:rsidR="00F10CFF">
        <w:rPr>
          <w:rFonts w:ascii="Times New Roman" w:hAnsi="Times New Roman" w:cs="Times New Roman"/>
          <w:sz w:val="24"/>
          <w:szCs w:val="24"/>
        </w:rPr>
        <w:t xml:space="preserve">. The </w:t>
      </w:r>
      <w:r w:rsidR="00D10A00">
        <w:rPr>
          <w:rFonts w:ascii="Times New Roman" w:hAnsi="Times New Roman" w:cs="Times New Roman"/>
          <w:sz w:val="24"/>
          <w:szCs w:val="24"/>
        </w:rPr>
        <w:t xml:space="preserve">conditions that define </w:t>
      </w:r>
      <w:r w:rsidR="002347EB">
        <w:rPr>
          <w:rFonts w:ascii="Times New Roman" w:hAnsi="Times New Roman" w:cs="Times New Roman"/>
          <w:sz w:val="24"/>
          <w:szCs w:val="24"/>
        </w:rPr>
        <w:t xml:space="preserve">in-game </w:t>
      </w:r>
      <w:r w:rsidR="00D10A00">
        <w:rPr>
          <w:rFonts w:ascii="Times New Roman" w:hAnsi="Times New Roman" w:cs="Times New Roman"/>
          <w:sz w:val="24"/>
          <w:szCs w:val="24"/>
        </w:rPr>
        <w:t xml:space="preserve">violent behavior are likely to be of </w:t>
      </w:r>
      <w:r w:rsidR="00AC6A9B" w:rsidRPr="006E1FE4">
        <w:rPr>
          <w:rFonts w:ascii="Times New Roman" w:hAnsi="Times New Roman" w:cs="Times New Roman"/>
          <w:sz w:val="24"/>
          <w:szCs w:val="24"/>
        </w:rPr>
        <w:t xml:space="preserve">theoretical importance in moderating the presence and magnitude of violent game effects. </w:t>
      </w:r>
      <w:r w:rsidRPr="006E1FE4">
        <w:rPr>
          <w:rFonts w:ascii="Times New Roman" w:hAnsi="Times New Roman" w:cs="Times New Roman"/>
          <w:sz w:val="24"/>
          <w:szCs w:val="24"/>
        </w:rPr>
        <w:t>To</w:t>
      </w:r>
      <w:r w:rsidR="006007DC" w:rsidRPr="006E1FE4">
        <w:rPr>
          <w:rFonts w:ascii="Times New Roman" w:hAnsi="Times New Roman" w:cs="Times New Roman"/>
          <w:sz w:val="24"/>
          <w:szCs w:val="24"/>
        </w:rPr>
        <w:t xml:space="preserve"> </w:t>
      </w:r>
      <w:r w:rsidR="00D10A00">
        <w:rPr>
          <w:rFonts w:ascii="Times New Roman" w:hAnsi="Times New Roman" w:cs="Times New Roman"/>
          <w:sz w:val="24"/>
          <w:szCs w:val="24"/>
        </w:rPr>
        <w:t xml:space="preserve">better </w:t>
      </w:r>
      <w:r w:rsidR="006007DC" w:rsidRPr="006E1FE4">
        <w:rPr>
          <w:rFonts w:ascii="Times New Roman" w:hAnsi="Times New Roman" w:cs="Times New Roman"/>
          <w:sz w:val="24"/>
          <w:szCs w:val="24"/>
        </w:rPr>
        <w:t xml:space="preserve">examine </w:t>
      </w:r>
      <w:r w:rsidR="00D10A00">
        <w:rPr>
          <w:rFonts w:ascii="Times New Roman" w:hAnsi="Times New Roman" w:cs="Times New Roman"/>
          <w:sz w:val="24"/>
          <w:szCs w:val="24"/>
        </w:rPr>
        <w:t xml:space="preserve">the </w:t>
      </w:r>
      <w:r w:rsidR="006007DC" w:rsidRPr="006E1FE4">
        <w:rPr>
          <w:rFonts w:ascii="Times New Roman" w:hAnsi="Times New Roman" w:cs="Times New Roman"/>
          <w:sz w:val="24"/>
          <w:szCs w:val="24"/>
        </w:rPr>
        <w:t>definition</w:t>
      </w:r>
      <w:r w:rsidR="00D10A00">
        <w:rPr>
          <w:rFonts w:ascii="Times New Roman" w:hAnsi="Times New Roman" w:cs="Times New Roman"/>
          <w:sz w:val="24"/>
          <w:szCs w:val="24"/>
        </w:rPr>
        <w:t xml:space="preserve"> of aggressive behavior in the context of video games</w:t>
      </w:r>
      <w:r w:rsidRPr="006E1FE4">
        <w:rPr>
          <w:rFonts w:ascii="Times New Roman" w:hAnsi="Times New Roman" w:cs="Times New Roman"/>
          <w:sz w:val="24"/>
          <w:szCs w:val="24"/>
        </w:rPr>
        <w:t xml:space="preserve">, </w:t>
      </w:r>
      <w:r w:rsidR="00D10A00">
        <w:rPr>
          <w:rFonts w:ascii="Times New Roman" w:hAnsi="Times New Roman" w:cs="Times New Roman"/>
          <w:sz w:val="24"/>
          <w:szCs w:val="24"/>
        </w:rPr>
        <w:t xml:space="preserve">we </w:t>
      </w:r>
      <w:r w:rsidRPr="006E1FE4">
        <w:rPr>
          <w:rFonts w:ascii="Times New Roman" w:hAnsi="Times New Roman" w:cs="Times New Roman"/>
          <w:sz w:val="24"/>
          <w:szCs w:val="24"/>
        </w:rPr>
        <w:t>consider the</w:t>
      </w:r>
      <w:r w:rsidR="006007DC" w:rsidRPr="006E1FE4">
        <w:rPr>
          <w:rFonts w:ascii="Times New Roman" w:hAnsi="Times New Roman" w:cs="Times New Roman"/>
          <w:sz w:val="24"/>
          <w:szCs w:val="24"/>
        </w:rPr>
        <w:t xml:space="preserve"> games </w:t>
      </w:r>
      <w:r w:rsidR="006007DC" w:rsidRPr="006E1FE4">
        <w:rPr>
          <w:rFonts w:ascii="Times New Roman" w:hAnsi="Times New Roman" w:cs="Times New Roman"/>
          <w:i/>
          <w:sz w:val="24"/>
          <w:szCs w:val="24"/>
        </w:rPr>
        <w:t>Grand Theft Auto</w:t>
      </w:r>
      <w:r w:rsidR="00E16A56" w:rsidRPr="006E1FE4">
        <w:rPr>
          <w:rFonts w:ascii="Times New Roman" w:hAnsi="Times New Roman" w:cs="Times New Roman"/>
          <w:i/>
          <w:sz w:val="24"/>
          <w:szCs w:val="24"/>
        </w:rPr>
        <w:t xml:space="preserve"> </w:t>
      </w:r>
      <w:r w:rsidR="00E16A56" w:rsidRPr="006E1FE4">
        <w:rPr>
          <w:rFonts w:ascii="Times New Roman" w:hAnsi="Times New Roman" w:cs="Times New Roman"/>
          <w:sz w:val="24"/>
          <w:szCs w:val="24"/>
        </w:rPr>
        <w:t xml:space="preserve">and </w:t>
      </w:r>
      <w:r w:rsidR="00E16A56" w:rsidRPr="006E1FE4">
        <w:rPr>
          <w:rFonts w:ascii="Times New Roman" w:hAnsi="Times New Roman" w:cs="Times New Roman"/>
          <w:i/>
          <w:sz w:val="24"/>
          <w:szCs w:val="24"/>
        </w:rPr>
        <w:t xml:space="preserve">Super Mario </w:t>
      </w:r>
      <w:r w:rsidR="00303C7F" w:rsidRPr="006E1FE4">
        <w:rPr>
          <w:rFonts w:ascii="Times New Roman" w:hAnsi="Times New Roman" w:cs="Times New Roman"/>
          <w:i/>
          <w:sz w:val="24"/>
          <w:szCs w:val="24"/>
        </w:rPr>
        <w:t>Bros</w:t>
      </w:r>
      <w:r w:rsidR="005C345C">
        <w:rPr>
          <w:rFonts w:ascii="Times New Roman" w:hAnsi="Times New Roman" w:cs="Times New Roman"/>
          <w:i/>
          <w:sz w:val="24"/>
          <w:szCs w:val="24"/>
        </w:rPr>
        <w:t xml:space="preserve">, </w:t>
      </w:r>
      <w:r w:rsidR="005C345C">
        <w:rPr>
          <w:rFonts w:ascii="Times New Roman" w:hAnsi="Times New Roman" w:cs="Times New Roman"/>
          <w:sz w:val="24"/>
          <w:szCs w:val="24"/>
        </w:rPr>
        <w:t>juxtaposing these two games for the sake of illustration</w:t>
      </w:r>
      <w:r w:rsidR="006007DC" w:rsidRPr="006E1FE4">
        <w:rPr>
          <w:rFonts w:ascii="Times New Roman" w:hAnsi="Times New Roman" w:cs="Times New Roman"/>
          <w:sz w:val="24"/>
          <w:szCs w:val="24"/>
        </w:rPr>
        <w:t>.</w:t>
      </w:r>
      <w:r w:rsidR="002347EB">
        <w:rPr>
          <w:rFonts w:ascii="Times New Roman" w:hAnsi="Times New Roman" w:cs="Times New Roman"/>
          <w:sz w:val="24"/>
          <w:szCs w:val="24"/>
        </w:rPr>
        <w:t xml:space="preserve"> </w:t>
      </w:r>
    </w:p>
    <w:p w:rsidR="00E16A56" w:rsidRPr="006E1FE4" w:rsidRDefault="00AC6A9B"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First, aggression </w:t>
      </w:r>
      <w:r w:rsidR="00C71279">
        <w:rPr>
          <w:rFonts w:ascii="Times New Roman" w:hAnsi="Times New Roman" w:cs="Times New Roman"/>
          <w:sz w:val="24"/>
          <w:szCs w:val="24"/>
        </w:rPr>
        <w:t>requires an attempt</w:t>
      </w:r>
      <w:r w:rsidR="00717B46">
        <w:rPr>
          <w:rFonts w:ascii="Times New Roman" w:hAnsi="Times New Roman" w:cs="Times New Roman"/>
          <w:sz w:val="24"/>
          <w:szCs w:val="24"/>
        </w:rPr>
        <w:t xml:space="preserve"> to </w:t>
      </w:r>
      <w:r w:rsidRPr="006E1FE4">
        <w:rPr>
          <w:rFonts w:ascii="Times New Roman" w:hAnsi="Times New Roman" w:cs="Times New Roman"/>
          <w:sz w:val="24"/>
          <w:szCs w:val="24"/>
        </w:rPr>
        <w:t xml:space="preserve">harm. </w:t>
      </w:r>
      <w:r w:rsidR="009A6C6F" w:rsidRPr="006E1FE4">
        <w:rPr>
          <w:rFonts w:ascii="Times New Roman" w:hAnsi="Times New Roman" w:cs="Times New Roman"/>
          <w:sz w:val="24"/>
          <w:szCs w:val="24"/>
        </w:rPr>
        <w:t xml:space="preserve">In many </w:t>
      </w:r>
      <w:r w:rsidR="001C7B54">
        <w:rPr>
          <w:rFonts w:ascii="Times New Roman" w:hAnsi="Times New Roman" w:cs="Times New Roman"/>
          <w:sz w:val="24"/>
          <w:szCs w:val="24"/>
        </w:rPr>
        <w:t xml:space="preserve">as-defined </w:t>
      </w:r>
      <w:r w:rsidR="009A6C6F" w:rsidRPr="006E1FE4">
        <w:rPr>
          <w:rFonts w:ascii="Times New Roman" w:hAnsi="Times New Roman" w:cs="Times New Roman"/>
          <w:sz w:val="24"/>
          <w:szCs w:val="24"/>
        </w:rPr>
        <w:t xml:space="preserve">violent games, particularly games featuring cartoon violence, it is not clear that harm is </w:t>
      </w:r>
      <w:r w:rsidR="00542275">
        <w:rPr>
          <w:rFonts w:ascii="Times New Roman" w:hAnsi="Times New Roman" w:cs="Times New Roman"/>
          <w:sz w:val="24"/>
          <w:szCs w:val="24"/>
        </w:rPr>
        <w:t xml:space="preserve">intended or </w:t>
      </w:r>
      <w:r w:rsidR="009A6C6F" w:rsidRPr="006E1FE4">
        <w:rPr>
          <w:rFonts w:ascii="Times New Roman" w:hAnsi="Times New Roman" w:cs="Times New Roman"/>
          <w:sz w:val="24"/>
          <w:szCs w:val="24"/>
        </w:rPr>
        <w:t>inflicted</w:t>
      </w:r>
      <w:r w:rsidR="002347EB">
        <w:rPr>
          <w:rFonts w:ascii="Times New Roman" w:hAnsi="Times New Roman" w:cs="Times New Roman"/>
          <w:sz w:val="24"/>
          <w:szCs w:val="24"/>
        </w:rPr>
        <w:t xml:space="preserve"> upon other game characters by the user</w:t>
      </w:r>
      <w:r w:rsidR="009A6C6F" w:rsidRPr="006E1FE4">
        <w:rPr>
          <w:rFonts w:ascii="Times New Roman" w:hAnsi="Times New Roman" w:cs="Times New Roman"/>
          <w:sz w:val="24"/>
          <w:szCs w:val="24"/>
        </w:rPr>
        <w:t xml:space="preserve">. When Super Mario jumps on a </w:t>
      </w:r>
      <w:proofErr w:type="spellStart"/>
      <w:r w:rsidR="009A6C6F" w:rsidRPr="006E1FE4">
        <w:rPr>
          <w:rFonts w:ascii="Times New Roman" w:hAnsi="Times New Roman" w:cs="Times New Roman"/>
          <w:sz w:val="24"/>
          <w:szCs w:val="24"/>
        </w:rPr>
        <w:t>goomba</w:t>
      </w:r>
      <w:proofErr w:type="spellEnd"/>
      <w:r w:rsidR="00405222">
        <w:rPr>
          <w:rFonts w:ascii="Times New Roman" w:hAnsi="Times New Roman" w:cs="Times New Roman"/>
          <w:sz w:val="24"/>
          <w:szCs w:val="24"/>
        </w:rPr>
        <w:t xml:space="preserve"> (a little mushroom-shaped enemy)</w:t>
      </w:r>
      <w:r w:rsidR="009A6C6F" w:rsidRPr="006E1FE4">
        <w:rPr>
          <w:rFonts w:ascii="Times New Roman" w:hAnsi="Times New Roman" w:cs="Times New Roman"/>
          <w:sz w:val="24"/>
          <w:szCs w:val="24"/>
        </w:rPr>
        <w:t xml:space="preserve">, the </w:t>
      </w:r>
      <w:proofErr w:type="spellStart"/>
      <w:r w:rsidR="009A6C6F" w:rsidRPr="006E1FE4">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is squ</w:t>
      </w:r>
      <w:r w:rsidR="00391171">
        <w:rPr>
          <w:rFonts w:ascii="Times New Roman" w:hAnsi="Times New Roman" w:cs="Times New Roman"/>
          <w:sz w:val="24"/>
          <w:szCs w:val="24"/>
        </w:rPr>
        <w:t>a</w:t>
      </w:r>
      <w:r w:rsidR="009A6C6F" w:rsidRPr="006E1FE4">
        <w:rPr>
          <w:rFonts w:ascii="Times New Roman" w:hAnsi="Times New Roman" w:cs="Times New Roman"/>
          <w:sz w:val="24"/>
          <w:szCs w:val="24"/>
        </w:rPr>
        <w:t xml:space="preserve">shed and disappears. </w:t>
      </w:r>
      <w:r w:rsidR="009E6929">
        <w:rPr>
          <w:rFonts w:ascii="Times New Roman" w:hAnsi="Times New Roman" w:cs="Times New Roman"/>
          <w:sz w:val="24"/>
          <w:szCs w:val="24"/>
        </w:rPr>
        <w:t xml:space="preserve">To call this “harming” or “killing” the </w:t>
      </w:r>
      <w:proofErr w:type="spellStart"/>
      <w:r w:rsidR="009E6929">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may be </w:t>
      </w:r>
      <w:r w:rsidR="009E6929">
        <w:rPr>
          <w:rFonts w:ascii="Times New Roman" w:hAnsi="Times New Roman" w:cs="Times New Roman"/>
          <w:sz w:val="24"/>
          <w:szCs w:val="24"/>
        </w:rPr>
        <w:t xml:space="preserve">an </w:t>
      </w:r>
      <w:r w:rsidR="00D10A00">
        <w:rPr>
          <w:rFonts w:ascii="Times New Roman" w:hAnsi="Times New Roman" w:cs="Times New Roman"/>
          <w:sz w:val="24"/>
          <w:szCs w:val="24"/>
        </w:rPr>
        <w:t>exaggeration</w:t>
      </w:r>
      <w:r w:rsidR="009A6C6F" w:rsidRPr="006E1FE4">
        <w:rPr>
          <w:rFonts w:ascii="Times New Roman" w:hAnsi="Times New Roman" w:cs="Times New Roman"/>
          <w:sz w:val="24"/>
          <w:szCs w:val="24"/>
        </w:rPr>
        <w:t xml:space="preserve">, as the </w:t>
      </w:r>
      <w:proofErr w:type="spellStart"/>
      <w:r w:rsidR="009A6C6F" w:rsidRPr="006E1FE4">
        <w:rPr>
          <w:rFonts w:ascii="Times New Roman" w:hAnsi="Times New Roman" w:cs="Times New Roman"/>
          <w:sz w:val="24"/>
          <w:szCs w:val="24"/>
        </w:rPr>
        <w:t>goomba</w:t>
      </w:r>
      <w:proofErr w:type="spellEnd"/>
      <w:r w:rsidR="009A6C6F" w:rsidRPr="006E1FE4">
        <w:rPr>
          <w:rFonts w:ascii="Times New Roman" w:hAnsi="Times New Roman" w:cs="Times New Roman"/>
          <w:sz w:val="24"/>
          <w:szCs w:val="24"/>
        </w:rPr>
        <w:t xml:space="preserve"> does not betray signs of suffering. </w:t>
      </w:r>
      <w:r w:rsidR="00E16A56" w:rsidRPr="006E1FE4">
        <w:rPr>
          <w:rFonts w:ascii="Times New Roman" w:hAnsi="Times New Roman" w:cs="Times New Roman"/>
          <w:sz w:val="24"/>
          <w:szCs w:val="24"/>
        </w:rPr>
        <w:t xml:space="preserve">In contrast, enemies and innocents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are subject to realistic attacks with vehicles, fists, and firearms which unambiguously cause injury, bloodshed, and death.</w:t>
      </w:r>
    </w:p>
    <w:p w:rsidR="00E16A56" w:rsidRPr="006E1FE4" w:rsidRDefault="009A6C6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Second, aggression involves an individual </w:t>
      </w:r>
      <w:r w:rsidR="00C71279">
        <w:rPr>
          <w:rFonts w:ascii="Times New Roman" w:hAnsi="Times New Roman" w:cs="Times New Roman"/>
          <w:sz w:val="24"/>
          <w:szCs w:val="24"/>
        </w:rPr>
        <w:t xml:space="preserve">capable of experiencing harm </w:t>
      </w:r>
      <w:r w:rsidRPr="006E1FE4">
        <w:rPr>
          <w:rFonts w:ascii="Times New Roman" w:hAnsi="Times New Roman" w:cs="Times New Roman"/>
          <w:sz w:val="24"/>
          <w:szCs w:val="24"/>
        </w:rPr>
        <w:t xml:space="preserve">– </w:t>
      </w:r>
      <w:r w:rsidR="00C71279">
        <w:rPr>
          <w:rFonts w:ascii="Times New Roman" w:hAnsi="Times New Roman" w:cs="Times New Roman"/>
          <w:sz w:val="24"/>
          <w:szCs w:val="24"/>
        </w:rPr>
        <w:t>a moral patient. I</w:t>
      </w:r>
      <w:r w:rsidRPr="006E1FE4">
        <w:rPr>
          <w:rFonts w:ascii="Times New Roman" w:hAnsi="Times New Roman" w:cs="Times New Roman"/>
          <w:sz w:val="24"/>
          <w:szCs w:val="24"/>
        </w:rPr>
        <w:t xml:space="preserve">t is not aggression to kick a rock or </w:t>
      </w:r>
      <w:r w:rsidR="00514926">
        <w:rPr>
          <w:rFonts w:ascii="Times New Roman" w:hAnsi="Times New Roman" w:cs="Times New Roman"/>
          <w:sz w:val="24"/>
          <w:szCs w:val="24"/>
        </w:rPr>
        <w:t xml:space="preserve">to </w:t>
      </w:r>
      <w:r w:rsidRPr="006E1FE4">
        <w:rPr>
          <w:rFonts w:ascii="Times New Roman" w:hAnsi="Times New Roman" w:cs="Times New Roman"/>
          <w:sz w:val="24"/>
          <w:szCs w:val="24"/>
        </w:rPr>
        <w:t xml:space="preserve">chop firewood, as these </w:t>
      </w:r>
      <w:r w:rsidR="00514926">
        <w:rPr>
          <w:rFonts w:ascii="Times New Roman" w:hAnsi="Times New Roman" w:cs="Times New Roman"/>
          <w:sz w:val="24"/>
          <w:szCs w:val="24"/>
        </w:rPr>
        <w:t>objects</w:t>
      </w:r>
      <w:r w:rsidRPr="006E1FE4">
        <w:rPr>
          <w:rFonts w:ascii="Times New Roman" w:hAnsi="Times New Roman" w:cs="Times New Roman"/>
          <w:sz w:val="24"/>
          <w:szCs w:val="24"/>
        </w:rPr>
        <w:t xml:space="preserve"> lack moral </w:t>
      </w:r>
      <w:proofErr w:type="spellStart"/>
      <w:r w:rsidRPr="006E1FE4">
        <w:rPr>
          <w:rFonts w:ascii="Times New Roman" w:hAnsi="Times New Roman" w:cs="Times New Roman"/>
          <w:sz w:val="24"/>
          <w:szCs w:val="24"/>
        </w:rPr>
        <w:t>patiency</w:t>
      </w:r>
      <w:proofErr w:type="spellEnd"/>
      <w:r w:rsidRPr="006E1FE4">
        <w:rPr>
          <w:rFonts w:ascii="Times New Roman" w:hAnsi="Times New Roman" w:cs="Times New Roman"/>
          <w:sz w:val="24"/>
          <w:szCs w:val="24"/>
        </w:rPr>
        <w:t xml:space="preserve">. </w:t>
      </w:r>
      <w:r w:rsidR="00E16A56" w:rsidRPr="006E1FE4">
        <w:rPr>
          <w:rFonts w:ascii="Times New Roman" w:hAnsi="Times New Roman" w:cs="Times New Roman"/>
          <w:sz w:val="24"/>
          <w:szCs w:val="24"/>
        </w:rPr>
        <w:t xml:space="preserve">Unlike people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who are human beings, i</w:t>
      </w:r>
      <w:r w:rsidRPr="006E1FE4">
        <w:rPr>
          <w:rFonts w:ascii="Times New Roman" w:hAnsi="Times New Roman" w:cs="Times New Roman"/>
          <w:sz w:val="24"/>
          <w:szCs w:val="24"/>
        </w:rPr>
        <w:t xml:space="preserve">t is </w:t>
      </w:r>
      <w:r w:rsidR="00E16A56" w:rsidRPr="006E1FE4">
        <w:rPr>
          <w:rFonts w:ascii="Times New Roman" w:hAnsi="Times New Roman" w:cs="Times New Roman"/>
          <w:sz w:val="24"/>
          <w:szCs w:val="24"/>
        </w:rPr>
        <w:t>n</w:t>
      </w:r>
      <w:r w:rsidRPr="006E1FE4">
        <w:rPr>
          <w:rFonts w:ascii="Times New Roman" w:hAnsi="Times New Roman" w:cs="Times New Roman"/>
          <w:sz w:val="24"/>
          <w:szCs w:val="24"/>
        </w:rPr>
        <w:t xml:space="preserve">ot clear that a </w:t>
      </w:r>
      <w:proofErr w:type="spellStart"/>
      <w:r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is an individual</w:t>
      </w:r>
      <w:r w:rsidR="00E16A56" w:rsidRPr="006E1FE4">
        <w:rPr>
          <w:rFonts w:ascii="Times New Roman" w:hAnsi="Times New Roman" w:cs="Times New Roman"/>
          <w:sz w:val="24"/>
          <w:szCs w:val="24"/>
        </w:rPr>
        <w:t>.</w:t>
      </w:r>
      <w:r w:rsidRPr="006E1FE4">
        <w:rPr>
          <w:rFonts w:ascii="Times New Roman" w:hAnsi="Times New Roman" w:cs="Times New Roman"/>
          <w:sz w:val="24"/>
          <w:szCs w:val="24"/>
        </w:rPr>
        <w:t xml:space="preserve"> </w:t>
      </w:r>
      <w:r w:rsidR="00E16A56" w:rsidRPr="006E1FE4">
        <w:rPr>
          <w:rFonts w:ascii="Times New Roman" w:hAnsi="Times New Roman" w:cs="Times New Roman"/>
          <w:sz w:val="24"/>
          <w:szCs w:val="24"/>
        </w:rPr>
        <w:t xml:space="preserve">A </w:t>
      </w:r>
      <w:proofErr w:type="spellStart"/>
      <w:r w:rsidR="00E16A56"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w:t>
      </w:r>
      <w:r w:rsidR="004C0AC6">
        <w:rPr>
          <w:rFonts w:ascii="Times New Roman" w:hAnsi="Times New Roman" w:cs="Times New Roman"/>
          <w:sz w:val="24"/>
          <w:szCs w:val="24"/>
        </w:rPr>
        <w:t>could</w:t>
      </w:r>
      <w:r w:rsidRPr="006E1FE4">
        <w:rPr>
          <w:rFonts w:ascii="Times New Roman" w:hAnsi="Times New Roman" w:cs="Times New Roman"/>
          <w:sz w:val="24"/>
          <w:szCs w:val="24"/>
        </w:rPr>
        <w:t xml:space="preserve"> be understood as an animal lacking </w:t>
      </w:r>
      <w:r w:rsidR="00E16A56" w:rsidRPr="006E1FE4">
        <w:rPr>
          <w:rFonts w:ascii="Times New Roman" w:hAnsi="Times New Roman" w:cs="Times New Roman"/>
          <w:sz w:val="24"/>
          <w:szCs w:val="24"/>
        </w:rPr>
        <w:t xml:space="preserve">both </w:t>
      </w:r>
      <w:r w:rsidRPr="006E1FE4">
        <w:rPr>
          <w:rFonts w:ascii="Times New Roman" w:hAnsi="Times New Roman" w:cs="Times New Roman"/>
          <w:sz w:val="24"/>
          <w:szCs w:val="24"/>
        </w:rPr>
        <w:t xml:space="preserve">sentience and the capacity to experience harm, as one might consider a lobster that is boiled for dinner without moral compunction. </w:t>
      </w:r>
      <w:r w:rsidR="00525A6C">
        <w:rPr>
          <w:rFonts w:ascii="Times New Roman" w:hAnsi="Times New Roman" w:cs="Times New Roman"/>
          <w:sz w:val="24"/>
          <w:szCs w:val="24"/>
        </w:rPr>
        <w:t xml:space="preserve">Thus, there is ambiguity in whether participants perceive a game as actually containing violence. One player might see </w:t>
      </w:r>
      <w:proofErr w:type="spellStart"/>
      <w:r w:rsidR="00525A6C">
        <w:rPr>
          <w:rFonts w:ascii="Times New Roman" w:hAnsi="Times New Roman" w:cs="Times New Roman"/>
          <w:sz w:val="24"/>
          <w:szCs w:val="24"/>
        </w:rPr>
        <w:t>goomba</w:t>
      </w:r>
      <w:proofErr w:type="spellEnd"/>
      <w:r w:rsidR="00525A6C">
        <w:rPr>
          <w:rFonts w:ascii="Times New Roman" w:hAnsi="Times New Roman" w:cs="Times New Roman"/>
          <w:sz w:val="24"/>
          <w:szCs w:val="24"/>
        </w:rPr>
        <w:t xml:space="preserve">-stomping as harming a living, thinking creature, while another player might experience it as the harmless removal of an unthinking obstacle. </w:t>
      </w:r>
      <w:r w:rsidR="00C71279">
        <w:rPr>
          <w:rFonts w:ascii="Times New Roman" w:hAnsi="Times New Roman" w:cs="Times New Roman"/>
          <w:sz w:val="24"/>
          <w:szCs w:val="24"/>
        </w:rPr>
        <w:t xml:space="preserve">It would be interesting to model and consider this ambiguity of interpretation, which </w:t>
      </w:r>
      <w:r w:rsidR="00045369">
        <w:rPr>
          <w:rFonts w:ascii="Times New Roman" w:hAnsi="Times New Roman" w:cs="Times New Roman"/>
          <w:sz w:val="24"/>
          <w:szCs w:val="24"/>
        </w:rPr>
        <w:t xml:space="preserve">also </w:t>
      </w:r>
      <w:r w:rsidR="00C71279">
        <w:rPr>
          <w:rFonts w:ascii="Times New Roman" w:hAnsi="Times New Roman" w:cs="Times New Roman"/>
          <w:sz w:val="24"/>
          <w:szCs w:val="24"/>
        </w:rPr>
        <w:t xml:space="preserve">could provide improved </w:t>
      </w:r>
      <w:r w:rsidR="00045369">
        <w:rPr>
          <w:rFonts w:ascii="Times New Roman" w:hAnsi="Times New Roman" w:cs="Times New Roman"/>
          <w:sz w:val="24"/>
          <w:szCs w:val="24"/>
        </w:rPr>
        <w:t>model prediction</w:t>
      </w:r>
      <w:r w:rsidR="00525A6C">
        <w:rPr>
          <w:rFonts w:ascii="Times New Roman" w:hAnsi="Times New Roman" w:cs="Times New Roman"/>
          <w:sz w:val="24"/>
          <w:szCs w:val="24"/>
        </w:rPr>
        <w:t xml:space="preserve">. </w:t>
      </w:r>
    </w:p>
    <w:p w:rsidR="00AC6A9B" w:rsidRPr="006E1FE4" w:rsidRDefault="009A6C6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Finally, </w:t>
      </w:r>
      <w:r w:rsidR="00E16A56" w:rsidRPr="006E1FE4">
        <w:rPr>
          <w:rFonts w:ascii="Times New Roman" w:hAnsi="Times New Roman" w:cs="Times New Roman"/>
          <w:sz w:val="24"/>
          <w:szCs w:val="24"/>
        </w:rPr>
        <w:t>aggression requires that the victim is motivated to avoid harm. T</w:t>
      </w:r>
      <w:r w:rsidRPr="006E1FE4">
        <w:rPr>
          <w:rFonts w:ascii="Times New Roman" w:hAnsi="Times New Roman" w:cs="Times New Roman"/>
          <w:sz w:val="24"/>
          <w:szCs w:val="24"/>
        </w:rPr>
        <w:t xml:space="preserve">he </w:t>
      </w:r>
      <w:proofErr w:type="spellStart"/>
      <w:r w:rsidRPr="006E1FE4">
        <w:rPr>
          <w:rFonts w:ascii="Times New Roman" w:hAnsi="Times New Roman" w:cs="Times New Roman"/>
          <w:sz w:val="24"/>
          <w:szCs w:val="24"/>
        </w:rPr>
        <w:t>goomba</w:t>
      </w:r>
      <w:proofErr w:type="spellEnd"/>
      <w:r w:rsidRPr="006E1FE4">
        <w:rPr>
          <w:rFonts w:ascii="Times New Roman" w:hAnsi="Times New Roman" w:cs="Times New Roman"/>
          <w:sz w:val="24"/>
          <w:szCs w:val="24"/>
        </w:rPr>
        <w:t xml:space="preserve"> does not attempt to avoid harm, as its programming permits it only to walk forward until it encounters an obstacle. </w:t>
      </w:r>
      <w:r w:rsidR="00542275">
        <w:rPr>
          <w:rFonts w:ascii="Times New Roman" w:hAnsi="Times New Roman" w:cs="Times New Roman"/>
          <w:sz w:val="24"/>
          <w:szCs w:val="24"/>
        </w:rPr>
        <w:t>In certain cases</w:t>
      </w:r>
      <w:r w:rsidR="00735278" w:rsidRPr="006E1FE4">
        <w:rPr>
          <w:rFonts w:ascii="Times New Roman" w:hAnsi="Times New Roman" w:cs="Times New Roman"/>
          <w:sz w:val="24"/>
          <w:szCs w:val="24"/>
        </w:rPr>
        <w:t xml:space="preserve">, </w:t>
      </w:r>
      <w:proofErr w:type="spellStart"/>
      <w:r w:rsidR="00735278" w:rsidRPr="006E1FE4">
        <w:rPr>
          <w:rFonts w:ascii="Times New Roman" w:hAnsi="Times New Roman" w:cs="Times New Roman"/>
          <w:sz w:val="24"/>
          <w:szCs w:val="24"/>
        </w:rPr>
        <w:t>goombas</w:t>
      </w:r>
      <w:proofErr w:type="spellEnd"/>
      <w:r w:rsidR="00735278" w:rsidRPr="006E1FE4">
        <w:rPr>
          <w:rFonts w:ascii="Times New Roman" w:hAnsi="Times New Roman" w:cs="Times New Roman"/>
          <w:sz w:val="24"/>
          <w:szCs w:val="24"/>
        </w:rPr>
        <w:t xml:space="preserve"> will routinely walk off platforms and into bottomless</w:t>
      </w:r>
      <w:r w:rsidR="00E16A56" w:rsidRPr="006E1FE4">
        <w:rPr>
          <w:rFonts w:ascii="Times New Roman" w:hAnsi="Times New Roman" w:cs="Times New Roman"/>
          <w:sz w:val="24"/>
          <w:szCs w:val="24"/>
        </w:rPr>
        <w:t xml:space="preserve"> pits</w:t>
      </w:r>
      <w:r w:rsidR="00542275">
        <w:rPr>
          <w:rFonts w:ascii="Times New Roman" w:hAnsi="Times New Roman" w:cs="Times New Roman"/>
          <w:sz w:val="24"/>
          <w:szCs w:val="24"/>
        </w:rPr>
        <w:t xml:space="preserve">, as their </w:t>
      </w:r>
      <w:r w:rsidR="004C0AC6">
        <w:rPr>
          <w:rFonts w:ascii="Times New Roman" w:hAnsi="Times New Roman" w:cs="Times New Roman"/>
          <w:sz w:val="24"/>
          <w:szCs w:val="24"/>
        </w:rPr>
        <w:t>deterministic programming</w:t>
      </w:r>
      <w:r w:rsidR="00542275">
        <w:rPr>
          <w:rFonts w:ascii="Times New Roman" w:hAnsi="Times New Roman" w:cs="Times New Roman"/>
          <w:sz w:val="24"/>
          <w:szCs w:val="24"/>
        </w:rPr>
        <w:t xml:space="preserve"> demands</w:t>
      </w:r>
      <w:r w:rsidR="00E16A56" w:rsidRPr="006E1FE4">
        <w:rPr>
          <w:rFonts w:ascii="Times New Roman" w:hAnsi="Times New Roman" w:cs="Times New Roman"/>
          <w:sz w:val="24"/>
          <w:szCs w:val="24"/>
        </w:rPr>
        <w:t xml:space="preserve">. By comparison, people in </w:t>
      </w:r>
      <w:r w:rsidR="00E16A56" w:rsidRPr="006E1FE4">
        <w:rPr>
          <w:rFonts w:ascii="Times New Roman" w:hAnsi="Times New Roman" w:cs="Times New Roman"/>
          <w:i/>
          <w:sz w:val="24"/>
          <w:szCs w:val="24"/>
        </w:rPr>
        <w:t xml:space="preserve">Grand Theft Auto </w:t>
      </w:r>
      <w:r w:rsidR="00E16A56" w:rsidRPr="006E1FE4">
        <w:rPr>
          <w:rFonts w:ascii="Times New Roman" w:hAnsi="Times New Roman" w:cs="Times New Roman"/>
          <w:sz w:val="24"/>
          <w:szCs w:val="24"/>
        </w:rPr>
        <w:t>will flee and hide from gunfire, or at least attempt to shoot the player-character before he can shoot them.</w:t>
      </w:r>
    </w:p>
    <w:p w:rsidR="00AA3FDB" w:rsidRPr="006E1FE4" w:rsidRDefault="00391171"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AA3FDB" w:rsidRPr="006E1FE4">
        <w:rPr>
          <w:rFonts w:ascii="Times New Roman" w:hAnsi="Times New Roman" w:cs="Times New Roman"/>
          <w:sz w:val="24"/>
          <w:szCs w:val="24"/>
        </w:rPr>
        <w:t xml:space="preserve">he current definition of “violent game” is </w:t>
      </w:r>
      <w:r w:rsidR="000E5A8F">
        <w:rPr>
          <w:rFonts w:ascii="Times New Roman" w:hAnsi="Times New Roman" w:cs="Times New Roman"/>
          <w:sz w:val="24"/>
          <w:szCs w:val="24"/>
        </w:rPr>
        <w:t xml:space="preserve">insufficient: it is </w:t>
      </w:r>
      <w:r w:rsidR="00AA3FDB" w:rsidRPr="006E1FE4">
        <w:rPr>
          <w:rFonts w:ascii="Times New Roman" w:hAnsi="Times New Roman" w:cs="Times New Roman"/>
          <w:sz w:val="24"/>
          <w:szCs w:val="24"/>
        </w:rPr>
        <w:t xml:space="preserve">exceedingly broad, lacks theoretical resolution, and needlessly conflates violence, aggression, and even behaviors which are neither violent nor aggressive. Considering that the player-character is often the only thinking, feeling character, it is entirely possible that the only </w:t>
      </w:r>
      <w:r w:rsidR="00B1203D">
        <w:rPr>
          <w:rFonts w:ascii="Times New Roman" w:hAnsi="Times New Roman" w:cs="Times New Roman"/>
          <w:sz w:val="24"/>
          <w:szCs w:val="24"/>
        </w:rPr>
        <w:t>harm</w:t>
      </w:r>
      <w:r w:rsidR="00AA3FDB" w:rsidRPr="006E1FE4">
        <w:rPr>
          <w:rFonts w:ascii="Times New Roman" w:hAnsi="Times New Roman" w:cs="Times New Roman"/>
          <w:sz w:val="24"/>
          <w:szCs w:val="24"/>
        </w:rPr>
        <w:t xml:space="preserve"> </w:t>
      </w:r>
      <w:r w:rsidR="00B1203D">
        <w:rPr>
          <w:rFonts w:ascii="Times New Roman" w:hAnsi="Times New Roman" w:cs="Times New Roman"/>
          <w:sz w:val="24"/>
          <w:szCs w:val="24"/>
        </w:rPr>
        <w:t>in many games is that experienced by the player-character in a perilous environment</w:t>
      </w:r>
      <w:r w:rsidR="00AA3FDB" w:rsidRPr="006E1FE4">
        <w:rPr>
          <w:rFonts w:ascii="Times New Roman" w:hAnsi="Times New Roman" w:cs="Times New Roman"/>
          <w:sz w:val="24"/>
          <w:szCs w:val="24"/>
        </w:rPr>
        <w:t xml:space="preserve">! </w:t>
      </w:r>
      <w:r w:rsidR="00615FFC" w:rsidRPr="006E1FE4">
        <w:rPr>
          <w:rFonts w:ascii="Times New Roman" w:hAnsi="Times New Roman" w:cs="Times New Roman"/>
          <w:sz w:val="24"/>
          <w:szCs w:val="24"/>
        </w:rPr>
        <w:t xml:space="preserve">When this is the case, theories proposing the role of the rehearsal of aggressive behaviors and schema </w:t>
      </w:r>
      <w:r w:rsidR="006E1FBA">
        <w:rPr>
          <w:rFonts w:ascii="Times New Roman" w:hAnsi="Times New Roman" w:cs="Times New Roman"/>
          <w:sz w:val="24"/>
          <w:szCs w:val="24"/>
        </w:rPr>
        <w:t>(</w:t>
      </w:r>
      <w:r w:rsidR="006E2301">
        <w:rPr>
          <w:rFonts w:ascii="Times New Roman" w:hAnsi="Times New Roman" w:cs="Times New Roman"/>
          <w:sz w:val="24"/>
          <w:szCs w:val="24"/>
        </w:rPr>
        <w:t xml:space="preserve">e.g. the General Aggression </w:t>
      </w:r>
      <w:r w:rsidR="0091499C">
        <w:rPr>
          <w:rFonts w:ascii="Times New Roman" w:hAnsi="Times New Roman" w:cs="Times New Roman"/>
          <w:sz w:val="24"/>
          <w:szCs w:val="24"/>
        </w:rPr>
        <w:t xml:space="preserve">Model’s pathways through aggressive </w:t>
      </w:r>
      <w:r w:rsidR="0091499C" w:rsidRPr="007E2055">
        <w:rPr>
          <w:rFonts w:ascii="Times New Roman" w:hAnsi="Times New Roman" w:cs="Times New Roman"/>
          <w:sz w:val="24"/>
          <w:szCs w:val="24"/>
        </w:rPr>
        <w:t>cognitions, Lindsay &amp; Anderson, 2000</w:t>
      </w:r>
      <w:r w:rsidR="006E1FBA" w:rsidRPr="007E2055">
        <w:rPr>
          <w:rFonts w:ascii="Times New Roman" w:hAnsi="Times New Roman" w:cs="Times New Roman"/>
          <w:sz w:val="24"/>
          <w:szCs w:val="24"/>
        </w:rPr>
        <w:t xml:space="preserve">) </w:t>
      </w:r>
      <w:r w:rsidR="00615FFC" w:rsidRPr="007E2055">
        <w:rPr>
          <w:rFonts w:ascii="Times New Roman" w:hAnsi="Times New Roman" w:cs="Times New Roman"/>
          <w:sz w:val="24"/>
          <w:szCs w:val="24"/>
        </w:rPr>
        <w:t>m</w:t>
      </w:r>
      <w:r w:rsidR="00615FFC" w:rsidRPr="006E1FE4">
        <w:rPr>
          <w:rFonts w:ascii="Times New Roman" w:hAnsi="Times New Roman" w:cs="Times New Roman"/>
          <w:sz w:val="24"/>
          <w:szCs w:val="24"/>
        </w:rPr>
        <w:t>ay not be applicable.</w:t>
      </w:r>
    </w:p>
    <w:p w:rsidR="00163F82" w:rsidRPr="006E1FE4" w:rsidRDefault="00D576E0" w:rsidP="00D576E0">
      <w:pPr>
        <w:spacing w:after="0" w:line="480" w:lineRule="auto"/>
        <w:ind w:firstLine="720"/>
        <w:contextualSpacing/>
        <w:rPr>
          <w:rFonts w:ascii="Times New Roman" w:hAnsi="Times New Roman" w:cs="Times New Roman"/>
          <w:sz w:val="24"/>
          <w:szCs w:val="24"/>
        </w:rPr>
      </w:pPr>
      <w:proofErr w:type="gramStart"/>
      <w:r w:rsidRPr="00C30878">
        <w:rPr>
          <w:rFonts w:ascii="Times New Roman" w:hAnsi="Times New Roman" w:cs="Times New Roman"/>
          <w:i/>
          <w:sz w:val="24"/>
          <w:szCs w:val="24"/>
        </w:rPr>
        <w:t>Considering h</w:t>
      </w:r>
      <w:r w:rsidR="00163F82" w:rsidRPr="00C30878">
        <w:rPr>
          <w:rFonts w:ascii="Times New Roman" w:hAnsi="Times New Roman" w:cs="Times New Roman"/>
          <w:i/>
          <w:sz w:val="24"/>
          <w:szCs w:val="24"/>
        </w:rPr>
        <w:t>arm</w:t>
      </w:r>
      <w:r w:rsidR="00D212F1" w:rsidRPr="00C30878">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r w:rsidR="00163F82" w:rsidRPr="006E1FE4">
        <w:rPr>
          <w:rFonts w:ascii="Times New Roman" w:hAnsi="Times New Roman" w:cs="Times New Roman"/>
          <w:sz w:val="24"/>
          <w:szCs w:val="24"/>
        </w:rPr>
        <w:t>In considering the above multifaceted nature of game behaviors and cognition (</w:t>
      </w:r>
      <w:r w:rsidR="00D15DA4">
        <w:rPr>
          <w:rFonts w:ascii="Times New Roman" w:hAnsi="Times New Roman" w:cs="Times New Roman"/>
          <w:sz w:val="24"/>
          <w:szCs w:val="24"/>
        </w:rPr>
        <w:t>physical</w:t>
      </w:r>
      <w:r w:rsidR="00163F82" w:rsidRPr="006E1FE4">
        <w:rPr>
          <w:rFonts w:ascii="Times New Roman" w:hAnsi="Times New Roman" w:cs="Times New Roman"/>
          <w:sz w:val="24"/>
          <w:szCs w:val="24"/>
        </w:rPr>
        <w:t xml:space="preserve">, fictional, </w:t>
      </w:r>
      <w:proofErr w:type="spellStart"/>
      <w:r w:rsidR="00163F82" w:rsidRPr="006E1FE4">
        <w:rPr>
          <w:rFonts w:ascii="Times New Roman" w:hAnsi="Times New Roman" w:cs="Times New Roman"/>
          <w:sz w:val="24"/>
          <w:szCs w:val="24"/>
        </w:rPr>
        <w:t>ludological</w:t>
      </w:r>
      <w:proofErr w:type="spellEnd"/>
      <w:r w:rsidR="00163F82" w:rsidRPr="006E1FE4">
        <w:rPr>
          <w:rFonts w:ascii="Times New Roman" w:hAnsi="Times New Roman" w:cs="Times New Roman"/>
          <w:sz w:val="24"/>
          <w:szCs w:val="24"/>
        </w:rPr>
        <w:t>)</w:t>
      </w:r>
      <w:r w:rsidR="00C63B84" w:rsidRPr="006E1FE4">
        <w:rPr>
          <w:rFonts w:ascii="Times New Roman" w:hAnsi="Times New Roman" w:cs="Times New Roman"/>
          <w:sz w:val="24"/>
          <w:szCs w:val="24"/>
        </w:rPr>
        <w:t xml:space="preserve">, we must also consider </w:t>
      </w:r>
      <w:r w:rsidR="004D3E8A" w:rsidRPr="006E1FE4">
        <w:rPr>
          <w:rFonts w:ascii="Times New Roman" w:hAnsi="Times New Roman" w:cs="Times New Roman"/>
          <w:sz w:val="24"/>
          <w:szCs w:val="24"/>
        </w:rPr>
        <w:t>that</w:t>
      </w:r>
      <w:r w:rsidR="00163F82" w:rsidRPr="006E1FE4">
        <w:rPr>
          <w:rFonts w:ascii="Times New Roman" w:hAnsi="Times New Roman" w:cs="Times New Roman"/>
          <w:sz w:val="24"/>
          <w:szCs w:val="24"/>
        </w:rPr>
        <w:t xml:space="preserve"> </w:t>
      </w:r>
      <w:r w:rsidR="00C63B84" w:rsidRPr="006E1FE4">
        <w:rPr>
          <w:rFonts w:ascii="Times New Roman" w:hAnsi="Times New Roman" w:cs="Times New Roman"/>
          <w:sz w:val="24"/>
          <w:szCs w:val="24"/>
        </w:rPr>
        <w:t>“harm” may also consist of separable substrates.</w:t>
      </w:r>
      <w:r w:rsidR="004D3E8A" w:rsidRPr="006E1FE4">
        <w:rPr>
          <w:rFonts w:ascii="Times New Roman" w:hAnsi="Times New Roman" w:cs="Times New Roman"/>
          <w:sz w:val="24"/>
          <w:szCs w:val="24"/>
        </w:rPr>
        <w:t xml:space="preserve"> For example, harm can be physical, causing physical pain, bodily injury, or death. Harm can also be emotional, </w:t>
      </w:r>
      <w:r w:rsidR="000E0845" w:rsidRPr="006E1FE4">
        <w:rPr>
          <w:rFonts w:ascii="Times New Roman" w:hAnsi="Times New Roman" w:cs="Times New Roman"/>
          <w:sz w:val="24"/>
          <w:szCs w:val="24"/>
        </w:rPr>
        <w:t xml:space="preserve">causing hurt feelings. We would like to highlight a third variety of harm often experienced in games which has received relatively little attention: </w:t>
      </w:r>
      <w:proofErr w:type="spellStart"/>
      <w:r w:rsidR="000E0845" w:rsidRPr="006E1FE4">
        <w:rPr>
          <w:rFonts w:ascii="Times New Roman" w:hAnsi="Times New Roman" w:cs="Times New Roman"/>
          <w:sz w:val="24"/>
          <w:szCs w:val="24"/>
        </w:rPr>
        <w:t>ludological</w:t>
      </w:r>
      <w:proofErr w:type="spellEnd"/>
      <w:r w:rsidR="000E0845" w:rsidRPr="006E1FE4">
        <w:rPr>
          <w:rFonts w:ascii="Times New Roman" w:hAnsi="Times New Roman" w:cs="Times New Roman"/>
          <w:sz w:val="24"/>
          <w:szCs w:val="24"/>
        </w:rPr>
        <w:t xml:space="preserve"> harm</w:t>
      </w:r>
      <w:r w:rsidR="00391171">
        <w:rPr>
          <w:rFonts w:ascii="Times New Roman" w:hAnsi="Times New Roman" w:cs="Times New Roman"/>
          <w:sz w:val="24"/>
          <w:szCs w:val="24"/>
        </w:rPr>
        <w:t xml:space="preserve">, harm </w:t>
      </w:r>
      <w:r w:rsidR="00045369">
        <w:rPr>
          <w:rFonts w:ascii="Times New Roman" w:hAnsi="Times New Roman" w:cs="Times New Roman"/>
          <w:sz w:val="24"/>
          <w:szCs w:val="24"/>
        </w:rPr>
        <w:t>that</w:t>
      </w:r>
      <w:r w:rsidR="00391171">
        <w:rPr>
          <w:rFonts w:ascii="Times New Roman" w:hAnsi="Times New Roman" w:cs="Times New Roman"/>
          <w:sz w:val="24"/>
          <w:szCs w:val="24"/>
        </w:rPr>
        <w:t xml:space="preserve"> thwarts players’ in-game goals</w:t>
      </w:r>
      <w:r w:rsidR="000E0845" w:rsidRPr="006E1FE4">
        <w:rPr>
          <w:rFonts w:ascii="Times New Roman" w:hAnsi="Times New Roman" w:cs="Times New Roman"/>
          <w:sz w:val="24"/>
          <w:szCs w:val="24"/>
        </w:rPr>
        <w:t>.</w:t>
      </w:r>
    </w:p>
    <w:p w:rsidR="000E0845" w:rsidRPr="006E1FE4" w:rsidRDefault="000E0845"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t xml:space="preserve">In many games, particularly multiplayer games, it is possible to “aggress” </w:t>
      </w:r>
      <w:r w:rsidR="00041BD1" w:rsidRPr="006E1FE4">
        <w:rPr>
          <w:rFonts w:ascii="Times New Roman" w:hAnsi="Times New Roman" w:cs="Times New Roman"/>
          <w:sz w:val="24"/>
          <w:szCs w:val="24"/>
        </w:rPr>
        <w:t xml:space="preserve">against other players in a strictly </w:t>
      </w:r>
      <w:proofErr w:type="spellStart"/>
      <w:r w:rsidR="00041BD1" w:rsidRPr="006E1FE4">
        <w:rPr>
          <w:rFonts w:ascii="Times New Roman" w:hAnsi="Times New Roman" w:cs="Times New Roman"/>
          <w:sz w:val="24"/>
          <w:szCs w:val="24"/>
        </w:rPr>
        <w:t>ludological</w:t>
      </w:r>
      <w:proofErr w:type="spellEnd"/>
      <w:r w:rsidR="00041BD1" w:rsidRPr="006E1FE4">
        <w:rPr>
          <w:rFonts w:ascii="Times New Roman" w:hAnsi="Times New Roman" w:cs="Times New Roman"/>
          <w:sz w:val="24"/>
          <w:szCs w:val="24"/>
        </w:rPr>
        <w:t xml:space="preserve"> sense not involving any graphical or fictional physical harm. Consider the 1959 board game </w:t>
      </w:r>
      <w:r w:rsidR="00041BD1" w:rsidRPr="006E1FE4">
        <w:rPr>
          <w:rFonts w:ascii="Times New Roman" w:hAnsi="Times New Roman" w:cs="Times New Roman"/>
          <w:i/>
          <w:sz w:val="24"/>
          <w:szCs w:val="24"/>
        </w:rPr>
        <w:t>Diplomacy</w:t>
      </w:r>
      <w:r w:rsidR="00041BD1" w:rsidRPr="006E1FE4">
        <w:rPr>
          <w:rFonts w:ascii="Times New Roman" w:hAnsi="Times New Roman" w:cs="Times New Roman"/>
          <w:sz w:val="24"/>
          <w:szCs w:val="24"/>
        </w:rPr>
        <w:t>, in which up to 7 players represent European nations at the turn of the 20</w:t>
      </w:r>
      <w:r w:rsidR="00041BD1" w:rsidRPr="006E1FE4">
        <w:rPr>
          <w:rFonts w:ascii="Times New Roman" w:hAnsi="Times New Roman" w:cs="Times New Roman"/>
          <w:sz w:val="24"/>
          <w:szCs w:val="24"/>
          <w:vertAlign w:val="superscript"/>
        </w:rPr>
        <w:t>th</w:t>
      </w:r>
      <w:r w:rsidR="00041BD1" w:rsidRPr="006E1FE4">
        <w:rPr>
          <w:rFonts w:ascii="Times New Roman" w:hAnsi="Times New Roman" w:cs="Times New Roman"/>
          <w:sz w:val="24"/>
          <w:szCs w:val="24"/>
        </w:rPr>
        <w:t xml:space="preserve"> century. The player’s goal is to control Europe, </w:t>
      </w:r>
      <w:r w:rsidR="000E5A8F">
        <w:rPr>
          <w:rFonts w:ascii="Times New Roman" w:hAnsi="Times New Roman" w:cs="Times New Roman"/>
          <w:sz w:val="24"/>
          <w:szCs w:val="24"/>
        </w:rPr>
        <w:t xml:space="preserve">whether alone or </w:t>
      </w:r>
      <w:r w:rsidR="00041BD1" w:rsidRPr="006E1FE4">
        <w:rPr>
          <w:rFonts w:ascii="Times New Roman" w:hAnsi="Times New Roman" w:cs="Times New Roman"/>
          <w:sz w:val="24"/>
          <w:szCs w:val="24"/>
        </w:rPr>
        <w:t xml:space="preserve">as part of an alliance with other players. Players have armies and navies which can move about the board, but rather than fight, these units </w:t>
      </w:r>
      <w:r w:rsidR="00E30A79" w:rsidRPr="006E1FE4">
        <w:rPr>
          <w:rFonts w:ascii="Times New Roman" w:hAnsi="Times New Roman" w:cs="Times New Roman"/>
          <w:sz w:val="24"/>
          <w:szCs w:val="24"/>
        </w:rPr>
        <w:t xml:space="preserve">dislodge each other from territories, </w:t>
      </w:r>
      <w:r w:rsidR="00041BD1" w:rsidRPr="006E1FE4">
        <w:rPr>
          <w:rFonts w:ascii="Times New Roman" w:hAnsi="Times New Roman" w:cs="Times New Roman"/>
          <w:sz w:val="24"/>
          <w:szCs w:val="24"/>
        </w:rPr>
        <w:t>retreat</w:t>
      </w:r>
      <w:r w:rsidR="00E30A79" w:rsidRPr="006E1FE4">
        <w:rPr>
          <w:rFonts w:ascii="Times New Roman" w:hAnsi="Times New Roman" w:cs="Times New Roman"/>
          <w:sz w:val="24"/>
          <w:szCs w:val="24"/>
        </w:rPr>
        <w:t>ing</w:t>
      </w:r>
      <w:r w:rsidR="00041BD1" w:rsidRPr="006E1FE4">
        <w:rPr>
          <w:rFonts w:ascii="Times New Roman" w:hAnsi="Times New Roman" w:cs="Times New Roman"/>
          <w:sz w:val="24"/>
          <w:szCs w:val="24"/>
        </w:rPr>
        <w:t xml:space="preserve"> when outnumbered. The real strategy of the game comes</w:t>
      </w:r>
      <w:r w:rsidR="00E30A79" w:rsidRPr="006E1FE4">
        <w:rPr>
          <w:rFonts w:ascii="Times New Roman" w:hAnsi="Times New Roman" w:cs="Times New Roman"/>
          <w:sz w:val="24"/>
          <w:szCs w:val="24"/>
        </w:rPr>
        <w:t xml:space="preserve"> not from combat, but</w:t>
      </w:r>
      <w:r w:rsidR="00041BD1" w:rsidRPr="006E1FE4">
        <w:rPr>
          <w:rFonts w:ascii="Times New Roman" w:hAnsi="Times New Roman" w:cs="Times New Roman"/>
          <w:sz w:val="24"/>
          <w:szCs w:val="24"/>
        </w:rPr>
        <w:t xml:space="preserve"> in negotiating with other players, who can be </w:t>
      </w:r>
      <w:r w:rsidR="00887BC6" w:rsidRPr="006E1FE4">
        <w:rPr>
          <w:rFonts w:ascii="Times New Roman" w:hAnsi="Times New Roman" w:cs="Times New Roman"/>
          <w:sz w:val="24"/>
          <w:szCs w:val="24"/>
        </w:rPr>
        <w:t xml:space="preserve">told truth or lies, </w:t>
      </w:r>
      <w:r w:rsidR="00041BD1" w:rsidRPr="006E1FE4">
        <w:rPr>
          <w:rFonts w:ascii="Times New Roman" w:hAnsi="Times New Roman" w:cs="Times New Roman"/>
          <w:sz w:val="24"/>
          <w:szCs w:val="24"/>
        </w:rPr>
        <w:t xml:space="preserve">cooperated with or betrayed. </w:t>
      </w:r>
      <w:r w:rsidR="00887BC6" w:rsidRPr="006E1FE4">
        <w:rPr>
          <w:rFonts w:ascii="Times New Roman" w:hAnsi="Times New Roman" w:cs="Times New Roman"/>
          <w:sz w:val="24"/>
          <w:szCs w:val="24"/>
        </w:rPr>
        <w:t xml:space="preserve">Within the game, betraying another player to steal his territories is an act of profound interpersonal aggression despite the absence of fictional </w:t>
      </w:r>
      <w:r w:rsidR="000E5A8F">
        <w:rPr>
          <w:rFonts w:ascii="Times New Roman" w:hAnsi="Times New Roman" w:cs="Times New Roman"/>
          <w:sz w:val="24"/>
          <w:szCs w:val="24"/>
        </w:rPr>
        <w:t>bloodshed</w:t>
      </w:r>
      <w:r w:rsidR="00887BC6" w:rsidRPr="006E1FE4">
        <w:rPr>
          <w:rFonts w:ascii="Times New Roman" w:hAnsi="Times New Roman" w:cs="Times New Roman"/>
          <w:sz w:val="24"/>
          <w:szCs w:val="24"/>
        </w:rPr>
        <w:t xml:space="preserve">. </w:t>
      </w:r>
      <w:r w:rsidR="002E3468">
        <w:rPr>
          <w:rFonts w:ascii="Times New Roman" w:hAnsi="Times New Roman" w:cs="Times New Roman"/>
          <w:sz w:val="24"/>
          <w:szCs w:val="24"/>
        </w:rPr>
        <w:t>Anecdotally, t</w:t>
      </w:r>
      <w:r w:rsidR="00E30A79" w:rsidRPr="006E1FE4">
        <w:rPr>
          <w:rFonts w:ascii="Times New Roman" w:hAnsi="Times New Roman" w:cs="Times New Roman"/>
          <w:sz w:val="24"/>
          <w:szCs w:val="24"/>
        </w:rPr>
        <w:t xml:space="preserve">his </w:t>
      </w:r>
      <w:proofErr w:type="spellStart"/>
      <w:r w:rsidR="00E30A79" w:rsidRPr="006E1FE4">
        <w:rPr>
          <w:rFonts w:ascii="Times New Roman" w:hAnsi="Times New Roman" w:cs="Times New Roman"/>
          <w:sz w:val="24"/>
          <w:szCs w:val="24"/>
        </w:rPr>
        <w:t>ludological</w:t>
      </w:r>
      <w:proofErr w:type="spellEnd"/>
      <w:r w:rsidR="00E30A79" w:rsidRPr="006E1FE4">
        <w:rPr>
          <w:rFonts w:ascii="Times New Roman" w:hAnsi="Times New Roman" w:cs="Times New Roman"/>
          <w:sz w:val="24"/>
          <w:szCs w:val="24"/>
        </w:rPr>
        <w:t xml:space="preserve"> aggression </w:t>
      </w:r>
      <w:r w:rsidR="002E3468">
        <w:rPr>
          <w:rFonts w:ascii="Times New Roman" w:hAnsi="Times New Roman" w:cs="Times New Roman"/>
          <w:sz w:val="24"/>
          <w:szCs w:val="24"/>
        </w:rPr>
        <w:t xml:space="preserve">has </w:t>
      </w:r>
      <w:r w:rsidR="00542275">
        <w:rPr>
          <w:rFonts w:ascii="Times New Roman" w:hAnsi="Times New Roman" w:cs="Times New Roman"/>
          <w:sz w:val="24"/>
          <w:szCs w:val="24"/>
        </w:rPr>
        <w:t xml:space="preserve">dramatic </w:t>
      </w:r>
      <w:r w:rsidR="00E30A79" w:rsidRPr="006E1FE4">
        <w:rPr>
          <w:rFonts w:ascii="Times New Roman" w:hAnsi="Times New Roman" w:cs="Times New Roman"/>
          <w:sz w:val="24"/>
          <w:szCs w:val="24"/>
        </w:rPr>
        <w:t xml:space="preserve">effects on players even in the absence of any fictional violence, earning </w:t>
      </w:r>
      <w:r w:rsidR="00E30A79" w:rsidRPr="006E1FE4">
        <w:rPr>
          <w:rFonts w:ascii="Times New Roman" w:hAnsi="Times New Roman" w:cs="Times New Roman"/>
          <w:i/>
          <w:sz w:val="24"/>
          <w:szCs w:val="24"/>
        </w:rPr>
        <w:t>Diplomacy</w:t>
      </w:r>
      <w:r w:rsidR="00756F5F" w:rsidRPr="006E1FE4">
        <w:rPr>
          <w:rFonts w:ascii="Times New Roman" w:hAnsi="Times New Roman" w:cs="Times New Roman"/>
          <w:sz w:val="24"/>
          <w:szCs w:val="24"/>
        </w:rPr>
        <w:t xml:space="preserve"> the title of “the game that ended a thousand friendships” (</w:t>
      </w:r>
      <w:proofErr w:type="spellStart"/>
      <w:r w:rsidR="00756F5F" w:rsidRPr="006E1FE4">
        <w:rPr>
          <w:rFonts w:ascii="Times New Roman" w:hAnsi="Times New Roman" w:cs="Times New Roman"/>
          <w:sz w:val="24"/>
          <w:szCs w:val="24"/>
        </w:rPr>
        <w:t>Grabar</w:t>
      </w:r>
      <w:proofErr w:type="spellEnd"/>
      <w:r w:rsidR="00756F5F" w:rsidRPr="006E1FE4">
        <w:rPr>
          <w:rFonts w:ascii="Times New Roman" w:hAnsi="Times New Roman" w:cs="Times New Roman"/>
          <w:sz w:val="24"/>
          <w:szCs w:val="24"/>
        </w:rPr>
        <w:t>, 2013</w:t>
      </w:r>
      <w:r w:rsidR="00AD7442" w:rsidRPr="006E1FE4">
        <w:rPr>
          <w:rFonts w:ascii="Times New Roman" w:hAnsi="Times New Roman" w:cs="Times New Roman"/>
          <w:sz w:val="24"/>
          <w:szCs w:val="24"/>
        </w:rPr>
        <w:t>).</w:t>
      </w:r>
    </w:p>
    <w:p w:rsidR="009F4D03" w:rsidRDefault="00887BC6"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i/>
          <w:sz w:val="24"/>
          <w:szCs w:val="24"/>
        </w:rPr>
        <w:tab/>
      </w:r>
      <w:r w:rsidRPr="006E1FE4">
        <w:rPr>
          <w:rFonts w:ascii="Times New Roman" w:hAnsi="Times New Roman" w:cs="Times New Roman"/>
          <w:sz w:val="24"/>
          <w:szCs w:val="24"/>
        </w:rPr>
        <w:t xml:space="preserve">Of course, physical, emotional, and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harm are often intertw</w:t>
      </w:r>
      <w:r w:rsidR="008F0B78">
        <w:rPr>
          <w:rFonts w:ascii="Times New Roman" w:hAnsi="Times New Roman" w:cs="Times New Roman"/>
          <w:sz w:val="24"/>
          <w:szCs w:val="24"/>
        </w:rPr>
        <w:t>ined</w:t>
      </w:r>
      <w:r w:rsidR="009F4D03">
        <w:rPr>
          <w:rFonts w:ascii="Times New Roman" w:hAnsi="Times New Roman" w:cs="Times New Roman"/>
          <w:sz w:val="24"/>
          <w:szCs w:val="24"/>
        </w:rPr>
        <w:t xml:space="preserve">. For example, </w:t>
      </w:r>
      <w:r w:rsidR="00543A19">
        <w:rPr>
          <w:rFonts w:ascii="Times New Roman" w:hAnsi="Times New Roman" w:cs="Times New Roman"/>
          <w:sz w:val="24"/>
          <w:szCs w:val="24"/>
        </w:rPr>
        <w:t xml:space="preserve">an American football tackle is intended to inflict </w:t>
      </w:r>
      <w:proofErr w:type="spellStart"/>
      <w:r w:rsidR="00543A19">
        <w:rPr>
          <w:rFonts w:ascii="Times New Roman" w:hAnsi="Times New Roman" w:cs="Times New Roman"/>
          <w:sz w:val="24"/>
          <w:szCs w:val="24"/>
        </w:rPr>
        <w:t>ludological</w:t>
      </w:r>
      <w:proofErr w:type="spellEnd"/>
      <w:r w:rsidR="00543A19">
        <w:rPr>
          <w:rFonts w:ascii="Times New Roman" w:hAnsi="Times New Roman" w:cs="Times New Roman"/>
          <w:sz w:val="24"/>
          <w:szCs w:val="24"/>
        </w:rPr>
        <w:t xml:space="preserve"> harm (e.g. the opponent’s run is halted), but may incidentally cause physical or emotional harm. </w:t>
      </w:r>
      <w:r w:rsidR="0054481C">
        <w:rPr>
          <w:rFonts w:ascii="Times New Roman" w:hAnsi="Times New Roman" w:cs="Times New Roman"/>
          <w:sz w:val="24"/>
          <w:szCs w:val="24"/>
        </w:rPr>
        <w:t xml:space="preserve">In some cases, a player may deliberately attempt to inflict excessive physical harm in order to remove a rival from the game, causing the rival’s team further </w:t>
      </w:r>
      <w:proofErr w:type="spellStart"/>
      <w:r w:rsidR="0054481C">
        <w:rPr>
          <w:rFonts w:ascii="Times New Roman" w:hAnsi="Times New Roman" w:cs="Times New Roman"/>
          <w:sz w:val="24"/>
          <w:szCs w:val="24"/>
        </w:rPr>
        <w:t>ludological</w:t>
      </w:r>
      <w:proofErr w:type="spellEnd"/>
      <w:r w:rsidR="0054481C">
        <w:rPr>
          <w:rFonts w:ascii="Times New Roman" w:hAnsi="Times New Roman" w:cs="Times New Roman"/>
          <w:sz w:val="24"/>
          <w:szCs w:val="24"/>
        </w:rPr>
        <w:t xml:space="preserve"> harm and improving the player’s chances of victory.</w:t>
      </w:r>
      <w:r w:rsidR="00543A19">
        <w:rPr>
          <w:rFonts w:ascii="Times New Roman" w:hAnsi="Times New Roman" w:cs="Times New Roman"/>
          <w:sz w:val="24"/>
          <w:szCs w:val="24"/>
        </w:rPr>
        <w:t xml:space="preserve"> </w:t>
      </w:r>
      <w:r w:rsidR="0054481C">
        <w:rPr>
          <w:rFonts w:ascii="Times New Roman" w:hAnsi="Times New Roman" w:cs="Times New Roman"/>
          <w:sz w:val="24"/>
          <w:szCs w:val="24"/>
        </w:rPr>
        <w:t xml:space="preserve">Such a scheme was investigated in </w:t>
      </w:r>
      <w:r w:rsidR="009F4D03">
        <w:rPr>
          <w:rFonts w:ascii="Times New Roman" w:hAnsi="Times New Roman" w:cs="Times New Roman"/>
          <w:sz w:val="24"/>
          <w:szCs w:val="24"/>
        </w:rPr>
        <w:t>2011,</w:t>
      </w:r>
      <w:r w:rsidR="0054481C">
        <w:rPr>
          <w:rFonts w:ascii="Times New Roman" w:hAnsi="Times New Roman" w:cs="Times New Roman"/>
          <w:sz w:val="24"/>
          <w:szCs w:val="24"/>
        </w:rPr>
        <w:t xml:space="preserve"> when</w:t>
      </w:r>
      <w:r w:rsidR="009F4D03">
        <w:rPr>
          <w:rFonts w:ascii="Times New Roman" w:hAnsi="Times New Roman" w:cs="Times New Roman"/>
          <w:sz w:val="24"/>
          <w:szCs w:val="24"/>
        </w:rPr>
        <w:t xml:space="preserve"> the New Orleans Saints football </w:t>
      </w:r>
      <w:proofErr w:type="gramStart"/>
      <w:r w:rsidR="009F4D03">
        <w:rPr>
          <w:rFonts w:ascii="Times New Roman" w:hAnsi="Times New Roman" w:cs="Times New Roman"/>
          <w:sz w:val="24"/>
          <w:szCs w:val="24"/>
        </w:rPr>
        <w:t xml:space="preserve">team </w:t>
      </w:r>
      <w:r w:rsidR="0054481C">
        <w:rPr>
          <w:rFonts w:ascii="Times New Roman" w:hAnsi="Times New Roman" w:cs="Times New Roman"/>
          <w:sz w:val="24"/>
          <w:szCs w:val="24"/>
        </w:rPr>
        <w:t>were</w:t>
      </w:r>
      <w:proofErr w:type="gramEnd"/>
      <w:r w:rsidR="0054481C">
        <w:rPr>
          <w:rFonts w:ascii="Times New Roman" w:hAnsi="Times New Roman" w:cs="Times New Roman"/>
          <w:sz w:val="24"/>
          <w:szCs w:val="24"/>
        </w:rPr>
        <w:t xml:space="preserve"> found to be paying players cash bonuses for injuring opponents and removing them from games (Battista, 2012). These unsporting tactics are usually punished in order to preserve player health and fair play, but this example highlights how physical harm can coincide with </w:t>
      </w:r>
      <w:proofErr w:type="spellStart"/>
      <w:r w:rsidR="0054481C">
        <w:rPr>
          <w:rFonts w:ascii="Times New Roman" w:hAnsi="Times New Roman" w:cs="Times New Roman"/>
          <w:sz w:val="24"/>
          <w:szCs w:val="24"/>
        </w:rPr>
        <w:t>ludological</w:t>
      </w:r>
      <w:proofErr w:type="spellEnd"/>
      <w:r w:rsidR="0054481C">
        <w:rPr>
          <w:rFonts w:ascii="Times New Roman" w:hAnsi="Times New Roman" w:cs="Times New Roman"/>
          <w:sz w:val="24"/>
          <w:szCs w:val="24"/>
        </w:rPr>
        <w:t xml:space="preserve"> harm. </w:t>
      </w:r>
      <w:r w:rsidR="009F4D03">
        <w:rPr>
          <w:rFonts w:ascii="Times New Roman" w:hAnsi="Times New Roman" w:cs="Times New Roman"/>
          <w:sz w:val="24"/>
          <w:szCs w:val="24"/>
        </w:rPr>
        <w:t xml:space="preserve">  </w:t>
      </w:r>
    </w:p>
    <w:p w:rsidR="00556BD3" w:rsidRDefault="00AB78FF"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i/>
          <w:sz w:val="24"/>
          <w:szCs w:val="24"/>
        </w:rPr>
        <w:tab/>
      </w:r>
      <w:r w:rsidRPr="006E1FE4">
        <w:rPr>
          <w:rFonts w:ascii="Times New Roman" w:hAnsi="Times New Roman" w:cs="Times New Roman"/>
          <w:sz w:val="24"/>
          <w:szCs w:val="24"/>
        </w:rPr>
        <w:t xml:space="preserve">Aggression in violent video games is often similarly multifaceted. In a first-person shooter game like </w:t>
      </w:r>
      <w:r w:rsidRPr="006E1FE4">
        <w:rPr>
          <w:rFonts w:ascii="Times New Roman" w:hAnsi="Times New Roman" w:cs="Times New Roman"/>
          <w:i/>
          <w:sz w:val="24"/>
          <w:szCs w:val="24"/>
        </w:rPr>
        <w:t>Call of Duty</w:t>
      </w:r>
      <w:r w:rsidR="00303C7F" w:rsidRPr="006E1FE4">
        <w:rPr>
          <w:rFonts w:ascii="Times New Roman" w:hAnsi="Times New Roman" w:cs="Times New Roman"/>
          <w:i/>
          <w:sz w:val="24"/>
          <w:szCs w:val="24"/>
        </w:rPr>
        <w:t xml:space="preserve"> 4: Modern Warfare</w:t>
      </w:r>
      <w:r w:rsidRPr="006E1FE4">
        <w:rPr>
          <w:rFonts w:ascii="Times New Roman" w:hAnsi="Times New Roman" w:cs="Times New Roman"/>
          <w:sz w:val="24"/>
          <w:szCs w:val="24"/>
        </w:rPr>
        <w:t xml:space="preserve">, being shot by another player is a fictional </w:t>
      </w:r>
      <w:r w:rsidR="002D6437" w:rsidRPr="006E1FE4">
        <w:rPr>
          <w:rFonts w:ascii="Times New Roman" w:hAnsi="Times New Roman" w:cs="Times New Roman"/>
          <w:sz w:val="24"/>
          <w:szCs w:val="24"/>
        </w:rPr>
        <w:t>representation of physical harm.</w:t>
      </w:r>
      <w:r w:rsidRPr="006E1FE4">
        <w:rPr>
          <w:rFonts w:ascii="Times New Roman" w:hAnsi="Times New Roman" w:cs="Times New Roman"/>
          <w:sz w:val="24"/>
          <w:szCs w:val="24"/>
        </w:rPr>
        <w:t xml:space="preserve"> </w:t>
      </w:r>
      <w:r w:rsidR="002D6437" w:rsidRPr="006E1FE4">
        <w:rPr>
          <w:rFonts w:ascii="Times New Roman" w:hAnsi="Times New Roman" w:cs="Times New Roman"/>
          <w:sz w:val="24"/>
          <w:szCs w:val="24"/>
        </w:rPr>
        <w:t>At the same time,</w:t>
      </w:r>
      <w:r w:rsidRPr="006E1FE4">
        <w:rPr>
          <w:rFonts w:ascii="Times New Roman" w:hAnsi="Times New Roman" w:cs="Times New Roman"/>
          <w:sz w:val="24"/>
          <w:szCs w:val="24"/>
        </w:rPr>
        <w:t xml:space="preserve"> it also represents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harm in that the player is unable to score points </w:t>
      </w:r>
      <w:r w:rsidR="007F76FA">
        <w:rPr>
          <w:rFonts w:ascii="Times New Roman" w:hAnsi="Times New Roman" w:cs="Times New Roman"/>
          <w:sz w:val="24"/>
          <w:szCs w:val="24"/>
        </w:rPr>
        <w:t xml:space="preserve">for </w:t>
      </w:r>
      <w:r w:rsidRPr="006E1FE4">
        <w:rPr>
          <w:rFonts w:ascii="Times New Roman" w:hAnsi="Times New Roman" w:cs="Times New Roman"/>
          <w:sz w:val="24"/>
          <w:szCs w:val="24"/>
        </w:rPr>
        <w:t>several seconds while dead, while his opponent has gained a point from a successful kill.</w:t>
      </w:r>
      <w:r w:rsidR="00163F82" w:rsidRPr="006E1FE4">
        <w:rPr>
          <w:rFonts w:ascii="Times New Roman" w:hAnsi="Times New Roman" w:cs="Times New Roman"/>
          <w:sz w:val="24"/>
          <w:szCs w:val="24"/>
        </w:rPr>
        <w:t xml:space="preserve"> </w:t>
      </w:r>
      <w:r w:rsidR="00996E86">
        <w:rPr>
          <w:rFonts w:ascii="Times New Roman" w:hAnsi="Times New Roman" w:cs="Times New Roman"/>
          <w:sz w:val="24"/>
          <w:szCs w:val="24"/>
        </w:rPr>
        <w:t xml:space="preserve">If the opponent is rude, he may choose to also inflict emotional harm upon the player by mocking or berating the player after a kill. </w:t>
      </w:r>
      <w:r w:rsidR="002D6437" w:rsidRPr="006E1FE4">
        <w:rPr>
          <w:rFonts w:ascii="Times New Roman" w:hAnsi="Times New Roman" w:cs="Times New Roman"/>
          <w:sz w:val="24"/>
          <w:szCs w:val="24"/>
        </w:rPr>
        <w:t>Research may wish to consider these multiple facets of harm found in games and consider carefully which ones are manipulated in experimen</w:t>
      </w:r>
      <w:r w:rsidR="008927A9" w:rsidRPr="006E1FE4">
        <w:rPr>
          <w:rFonts w:ascii="Times New Roman" w:hAnsi="Times New Roman" w:cs="Times New Roman"/>
          <w:sz w:val="24"/>
          <w:szCs w:val="24"/>
        </w:rPr>
        <w:t xml:space="preserve">ts and relevant to theory, as they may represent important </w:t>
      </w:r>
      <w:r w:rsidR="002E3468">
        <w:rPr>
          <w:rFonts w:ascii="Times New Roman" w:hAnsi="Times New Roman" w:cs="Times New Roman"/>
          <w:sz w:val="24"/>
          <w:szCs w:val="24"/>
        </w:rPr>
        <w:t>mechanisms</w:t>
      </w:r>
      <w:r w:rsidR="002E3468" w:rsidRPr="006E1FE4">
        <w:rPr>
          <w:rFonts w:ascii="Times New Roman" w:hAnsi="Times New Roman" w:cs="Times New Roman"/>
          <w:sz w:val="24"/>
          <w:szCs w:val="24"/>
        </w:rPr>
        <w:t xml:space="preserve"> </w:t>
      </w:r>
      <w:r w:rsidR="002E3468">
        <w:rPr>
          <w:rFonts w:ascii="Times New Roman" w:hAnsi="Times New Roman" w:cs="Times New Roman"/>
          <w:sz w:val="24"/>
          <w:szCs w:val="24"/>
        </w:rPr>
        <w:t xml:space="preserve">and </w:t>
      </w:r>
      <w:r w:rsidR="008927A9" w:rsidRPr="006E1FE4">
        <w:rPr>
          <w:rFonts w:ascii="Times New Roman" w:hAnsi="Times New Roman" w:cs="Times New Roman"/>
          <w:sz w:val="24"/>
          <w:szCs w:val="24"/>
        </w:rPr>
        <w:t xml:space="preserve">moderators </w:t>
      </w:r>
      <w:r w:rsidR="002E3468">
        <w:rPr>
          <w:rFonts w:ascii="Times New Roman" w:hAnsi="Times New Roman" w:cs="Times New Roman"/>
          <w:sz w:val="24"/>
          <w:szCs w:val="24"/>
        </w:rPr>
        <w:t>o</w:t>
      </w:r>
      <w:r w:rsidR="008927A9" w:rsidRPr="006E1FE4">
        <w:rPr>
          <w:rFonts w:ascii="Times New Roman" w:hAnsi="Times New Roman" w:cs="Times New Roman"/>
          <w:sz w:val="24"/>
          <w:szCs w:val="24"/>
        </w:rPr>
        <w:t>f effects.</w:t>
      </w:r>
      <w:r w:rsidR="005E009E">
        <w:rPr>
          <w:rFonts w:ascii="Times New Roman" w:hAnsi="Times New Roman" w:cs="Times New Roman"/>
          <w:sz w:val="24"/>
          <w:szCs w:val="24"/>
        </w:rPr>
        <w:t xml:space="preserve"> </w:t>
      </w:r>
      <w:r w:rsidR="002933B6">
        <w:rPr>
          <w:rFonts w:ascii="Times New Roman" w:hAnsi="Times New Roman" w:cs="Times New Roman"/>
          <w:sz w:val="24"/>
          <w:szCs w:val="24"/>
        </w:rPr>
        <w:t xml:space="preserve">For example, researchers could make a game in which shooting an opponent scores a point but does not cause </w:t>
      </w:r>
      <w:r w:rsidR="00045369">
        <w:rPr>
          <w:rFonts w:ascii="Times New Roman" w:hAnsi="Times New Roman" w:cs="Times New Roman"/>
          <w:sz w:val="24"/>
          <w:szCs w:val="24"/>
        </w:rPr>
        <w:t>the victim</w:t>
      </w:r>
      <w:r w:rsidR="002933B6">
        <w:rPr>
          <w:rFonts w:ascii="Times New Roman" w:hAnsi="Times New Roman" w:cs="Times New Roman"/>
          <w:sz w:val="24"/>
          <w:szCs w:val="24"/>
        </w:rPr>
        <w:t xml:space="preserve"> to </w:t>
      </w:r>
      <w:r w:rsidR="00045369">
        <w:rPr>
          <w:rFonts w:ascii="Times New Roman" w:hAnsi="Times New Roman" w:cs="Times New Roman"/>
          <w:sz w:val="24"/>
          <w:szCs w:val="24"/>
        </w:rPr>
        <w:t>lose</w:t>
      </w:r>
      <w:r w:rsidR="002933B6">
        <w:rPr>
          <w:rFonts w:ascii="Times New Roman" w:hAnsi="Times New Roman" w:cs="Times New Roman"/>
          <w:sz w:val="24"/>
          <w:szCs w:val="24"/>
        </w:rPr>
        <w:t xml:space="preserve"> time being “dead</w:t>
      </w:r>
      <w:r w:rsidR="00303A9F">
        <w:rPr>
          <w:rFonts w:ascii="Times New Roman" w:hAnsi="Times New Roman" w:cs="Times New Roman"/>
          <w:sz w:val="24"/>
          <w:szCs w:val="24"/>
        </w:rPr>
        <w:t>,</w:t>
      </w:r>
      <w:r w:rsidR="002933B6">
        <w:rPr>
          <w:rFonts w:ascii="Times New Roman" w:hAnsi="Times New Roman" w:cs="Times New Roman"/>
          <w:sz w:val="24"/>
          <w:szCs w:val="24"/>
        </w:rPr>
        <w:t xml:space="preserve">” preserving the fictional physical harm while eliminating the </w:t>
      </w:r>
      <w:proofErr w:type="spellStart"/>
      <w:r w:rsidR="002933B6">
        <w:rPr>
          <w:rFonts w:ascii="Times New Roman" w:hAnsi="Times New Roman" w:cs="Times New Roman"/>
          <w:sz w:val="24"/>
          <w:szCs w:val="24"/>
        </w:rPr>
        <w:t>ludological</w:t>
      </w:r>
      <w:proofErr w:type="spellEnd"/>
      <w:r w:rsidR="002933B6">
        <w:rPr>
          <w:rFonts w:ascii="Times New Roman" w:hAnsi="Times New Roman" w:cs="Times New Roman"/>
          <w:sz w:val="24"/>
          <w:szCs w:val="24"/>
        </w:rPr>
        <w:t xml:space="preserve"> harm. Alternatively, researchers could replace the game’s weapons with </w:t>
      </w:r>
      <w:proofErr w:type="spellStart"/>
      <w:r w:rsidR="002933B6">
        <w:rPr>
          <w:rFonts w:ascii="Times New Roman" w:hAnsi="Times New Roman" w:cs="Times New Roman"/>
          <w:sz w:val="24"/>
          <w:szCs w:val="24"/>
        </w:rPr>
        <w:t>nonweapon</w:t>
      </w:r>
      <w:proofErr w:type="spellEnd"/>
      <w:r w:rsidR="002933B6">
        <w:rPr>
          <w:rFonts w:ascii="Times New Roman" w:hAnsi="Times New Roman" w:cs="Times New Roman"/>
          <w:sz w:val="24"/>
          <w:szCs w:val="24"/>
        </w:rPr>
        <w:t xml:space="preserve"> tools which </w:t>
      </w:r>
      <w:r w:rsidR="00630F38">
        <w:rPr>
          <w:rFonts w:ascii="Times New Roman" w:hAnsi="Times New Roman" w:cs="Times New Roman"/>
          <w:sz w:val="24"/>
          <w:szCs w:val="24"/>
        </w:rPr>
        <w:t xml:space="preserve">delay opponents (e.g. a giant bubble holds the opponent in place for several seconds), preserving the </w:t>
      </w:r>
      <w:proofErr w:type="spellStart"/>
      <w:r w:rsidR="00630F38">
        <w:rPr>
          <w:rFonts w:ascii="Times New Roman" w:hAnsi="Times New Roman" w:cs="Times New Roman"/>
          <w:sz w:val="24"/>
          <w:szCs w:val="24"/>
        </w:rPr>
        <w:t>ludological</w:t>
      </w:r>
      <w:proofErr w:type="spellEnd"/>
      <w:r w:rsidR="00630F38">
        <w:rPr>
          <w:rFonts w:ascii="Times New Roman" w:hAnsi="Times New Roman" w:cs="Times New Roman"/>
          <w:sz w:val="24"/>
          <w:szCs w:val="24"/>
        </w:rPr>
        <w:t xml:space="preserve"> harm while eliminating the fictional physical harm.</w:t>
      </w:r>
    </w:p>
    <w:p w:rsidR="004C0AC6" w:rsidRDefault="004C0AC6" w:rsidP="004C0AC6">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Summary of Considerations in Defining “Violent Game Content”</w:t>
      </w:r>
    </w:p>
    <w:p w:rsidR="0008695B" w:rsidRDefault="00897DDE" w:rsidP="004C0A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inconsistent and </w:t>
      </w:r>
      <w:r w:rsidR="00EC0637">
        <w:rPr>
          <w:rFonts w:ascii="Times New Roman" w:hAnsi="Times New Roman" w:cs="Times New Roman"/>
          <w:sz w:val="24"/>
          <w:szCs w:val="24"/>
        </w:rPr>
        <w:t>insufficient</w:t>
      </w:r>
      <w:r>
        <w:rPr>
          <w:rFonts w:ascii="Times New Roman" w:hAnsi="Times New Roman" w:cs="Times New Roman"/>
          <w:sz w:val="24"/>
          <w:szCs w:val="24"/>
        </w:rPr>
        <w:t xml:space="preserve"> definitions of violent game content make it difficult to tell whether a particular game contains violence. These definitions do not </w:t>
      </w:r>
      <w:r w:rsidR="00EC0637">
        <w:rPr>
          <w:rFonts w:ascii="Times New Roman" w:hAnsi="Times New Roman" w:cs="Times New Roman"/>
          <w:sz w:val="24"/>
          <w:szCs w:val="24"/>
        </w:rPr>
        <w:t>maintain</w:t>
      </w:r>
      <w:r w:rsidR="00AD49ED">
        <w:rPr>
          <w:rFonts w:ascii="Times New Roman" w:hAnsi="Times New Roman" w:cs="Times New Roman"/>
          <w:sz w:val="24"/>
          <w:szCs w:val="24"/>
        </w:rPr>
        <w:t xml:space="preserve"> the qualitative and quantitative differences between aggression and violence. </w:t>
      </w:r>
      <w:r w:rsidR="0008695B">
        <w:rPr>
          <w:rFonts w:ascii="Times New Roman" w:hAnsi="Times New Roman" w:cs="Times New Roman"/>
          <w:sz w:val="24"/>
          <w:szCs w:val="24"/>
        </w:rPr>
        <w:t>We also note that h</w:t>
      </w:r>
      <w:r>
        <w:rPr>
          <w:rFonts w:ascii="Times New Roman" w:hAnsi="Times New Roman" w:cs="Times New Roman"/>
          <w:sz w:val="24"/>
          <w:szCs w:val="24"/>
        </w:rPr>
        <w:t>arm can also take many forms</w:t>
      </w:r>
      <w:r w:rsidR="0008695B">
        <w:rPr>
          <w:rFonts w:ascii="Times New Roman" w:hAnsi="Times New Roman" w:cs="Times New Roman"/>
          <w:sz w:val="24"/>
          <w:szCs w:val="24"/>
        </w:rPr>
        <w:t>,</w:t>
      </w:r>
      <w:r w:rsidR="00EC0637">
        <w:rPr>
          <w:rFonts w:ascii="Times New Roman" w:hAnsi="Times New Roman" w:cs="Times New Roman"/>
          <w:sz w:val="24"/>
          <w:szCs w:val="24"/>
        </w:rPr>
        <w:t xml:space="preserve"> not all of them physical,</w:t>
      </w:r>
      <w:r w:rsidR="0008695B">
        <w:rPr>
          <w:rFonts w:ascii="Times New Roman" w:hAnsi="Times New Roman" w:cs="Times New Roman"/>
          <w:sz w:val="24"/>
          <w:szCs w:val="24"/>
        </w:rPr>
        <w:t xml:space="preserve"> and that the recipient of aggression or violence must be capable of experiencing harm</w:t>
      </w:r>
      <w:r>
        <w:rPr>
          <w:rFonts w:ascii="Times New Roman" w:hAnsi="Times New Roman" w:cs="Times New Roman"/>
          <w:sz w:val="24"/>
          <w:szCs w:val="24"/>
        </w:rPr>
        <w:t xml:space="preserve">. </w:t>
      </w:r>
      <w:r w:rsidR="0008695B">
        <w:rPr>
          <w:rFonts w:ascii="Times New Roman" w:hAnsi="Times New Roman" w:cs="Times New Roman"/>
          <w:sz w:val="24"/>
          <w:szCs w:val="24"/>
        </w:rPr>
        <w:t xml:space="preserve">In many games, it is not clear that harm is delivered or experienced. These considerations require more careful attention in research, as they inform research design and meta-analytic practice. </w:t>
      </w:r>
    </w:p>
    <w:p w:rsidR="004C0AC6" w:rsidRPr="004C0AC6" w:rsidRDefault="00897DDE" w:rsidP="0008695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must also consider that video games are not just an extension of television, but rather, the newest form of </w:t>
      </w:r>
      <w:r>
        <w:rPr>
          <w:rFonts w:ascii="Times New Roman" w:hAnsi="Times New Roman" w:cs="Times New Roman"/>
          <w:i/>
          <w:sz w:val="24"/>
          <w:szCs w:val="24"/>
        </w:rPr>
        <w:t>games</w:t>
      </w:r>
      <w:r>
        <w:rPr>
          <w:rFonts w:ascii="Times New Roman" w:hAnsi="Times New Roman" w:cs="Times New Roman"/>
          <w:sz w:val="24"/>
          <w:szCs w:val="24"/>
        </w:rPr>
        <w:t xml:space="preserve">, </w:t>
      </w:r>
      <w:proofErr w:type="gramStart"/>
      <w:r>
        <w:rPr>
          <w:rFonts w:ascii="Times New Roman" w:hAnsi="Times New Roman" w:cs="Times New Roman"/>
          <w:sz w:val="24"/>
          <w:szCs w:val="24"/>
        </w:rPr>
        <w:t>a medium thousands</w:t>
      </w:r>
      <w:proofErr w:type="gramEnd"/>
      <w:r>
        <w:rPr>
          <w:rFonts w:ascii="Times New Roman" w:hAnsi="Times New Roman" w:cs="Times New Roman"/>
          <w:sz w:val="24"/>
          <w:szCs w:val="24"/>
        </w:rPr>
        <w:t xml:space="preserve"> of years old. Games are composed not only of fictional narrative and representational content, but also systems of interaction and strategy. </w:t>
      </w:r>
      <w:r w:rsidR="00545A3C">
        <w:rPr>
          <w:rFonts w:ascii="Times New Roman" w:hAnsi="Times New Roman" w:cs="Times New Roman"/>
          <w:sz w:val="24"/>
          <w:szCs w:val="24"/>
        </w:rPr>
        <w:t xml:space="preserve">The loose definitions </w:t>
      </w:r>
      <w:r>
        <w:rPr>
          <w:rFonts w:ascii="Times New Roman" w:hAnsi="Times New Roman" w:cs="Times New Roman"/>
          <w:sz w:val="24"/>
          <w:szCs w:val="24"/>
        </w:rPr>
        <w:t xml:space="preserve">used </w:t>
      </w:r>
      <w:r w:rsidR="0008695B">
        <w:rPr>
          <w:rFonts w:ascii="Times New Roman" w:hAnsi="Times New Roman" w:cs="Times New Roman"/>
          <w:sz w:val="24"/>
          <w:szCs w:val="24"/>
        </w:rPr>
        <w:t>to describe “game violence”</w:t>
      </w:r>
      <w:r>
        <w:rPr>
          <w:rFonts w:ascii="Times New Roman" w:hAnsi="Times New Roman" w:cs="Times New Roman"/>
          <w:sz w:val="24"/>
          <w:szCs w:val="24"/>
        </w:rPr>
        <w:t xml:space="preserve"> </w:t>
      </w:r>
      <w:r w:rsidR="00545A3C">
        <w:rPr>
          <w:rFonts w:ascii="Times New Roman" w:hAnsi="Times New Roman" w:cs="Times New Roman"/>
          <w:sz w:val="24"/>
          <w:szCs w:val="24"/>
        </w:rPr>
        <w:t>confound violent game content with other game contents</w:t>
      </w:r>
      <w:r w:rsidR="0008695B">
        <w:rPr>
          <w:rFonts w:ascii="Times New Roman" w:hAnsi="Times New Roman" w:cs="Times New Roman"/>
          <w:sz w:val="24"/>
          <w:szCs w:val="24"/>
        </w:rPr>
        <w:t>,</w:t>
      </w:r>
      <w:r w:rsidR="00545A3C">
        <w:rPr>
          <w:rFonts w:ascii="Times New Roman" w:hAnsi="Times New Roman" w:cs="Times New Roman"/>
          <w:sz w:val="24"/>
          <w:szCs w:val="24"/>
        </w:rPr>
        <w:t xml:space="preserve"> which may </w:t>
      </w:r>
      <w:r w:rsidR="0008695B">
        <w:rPr>
          <w:rFonts w:ascii="Times New Roman" w:hAnsi="Times New Roman" w:cs="Times New Roman"/>
          <w:sz w:val="24"/>
          <w:szCs w:val="24"/>
        </w:rPr>
        <w:t xml:space="preserve">be partly or wholly responsible for observed patterns of </w:t>
      </w:r>
      <w:r w:rsidR="00545A3C">
        <w:rPr>
          <w:rFonts w:ascii="Times New Roman" w:hAnsi="Times New Roman" w:cs="Times New Roman"/>
          <w:sz w:val="24"/>
          <w:szCs w:val="24"/>
        </w:rPr>
        <w:t xml:space="preserve">results. </w:t>
      </w:r>
      <w:r w:rsidR="00E3525A">
        <w:rPr>
          <w:rFonts w:ascii="Times New Roman" w:hAnsi="Times New Roman" w:cs="Times New Roman"/>
          <w:sz w:val="24"/>
          <w:szCs w:val="24"/>
        </w:rPr>
        <w:t>Thus, t</w:t>
      </w:r>
      <w:r w:rsidR="00746CF8">
        <w:rPr>
          <w:rFonts w:ascii="Times New Roman" w:hAnsi="Times New Roman" w:cs="Times New Roman"/>
          <w:sz w:val="24"/>
          <w:szCs w:val="24"/>
        </w:rPr>
        <w:t>he current definition</w:t>
      </w:r>
      <w:r w:rsidR="00A62A95">
        <w:rPr>
          <w:rFonts w:ascii="Times New Roman" w:hAnsi="Times New Roman" w:cs="Times New Roman"/>
          <w:sz w:val="24"/>
          <w:szCs w:val="24"/>
        </w:rPr>
        <w:t xml:space="preserve"> </w:t>
      </w:r>
      <w:r w:rsidR="00E3525A">
        <w:rPr>
          <w:rFonts w:ascii="Times New Roman" w:hAnsi="Times New Roman" w:cs="Times New Roman"/>
          <w:sz w:val="24"/>
          <w:szCs w:val="24"/>
        </w:rPr>
        <w:t xml:space="preserve">of violent game content </w:t>
      </w:r>
      <w:r w:rsidR="00746CF8">
        <w:rPr>
          <w:rFonts w:ascii="Times New Roman" w:hAnsi="Times New Roman" w:cs="Times New Roman"/>
          <w:sz w:val="24"/>
          <w:szCs w:val="24"/>
        </w:rPr>
        <w:t xml:space="preserve">is </w:t>
      </w:r>
      <w:r w:rsidR="00A62A95">
        <w:rPr>
          <w:rFonts w:ascii="Times New Roman" w:hAnsi="Times New Roman" w:cs="Times New Roman"/>
          <w:sz w:val="24"/>
          <w:szCs w:val="24"/>
        </w:rPr>
        <w:t>in n</w:t>
      </w:r>
      <w:r w:rsidR="00746CF8">
        <w:rPr>
          <w:rFonts w:ascii="Times New Roman" w:hAnsi="Times New Roman" w:cs="Times New Roman"/>
          <w:sz w:val="24"/>
          <w:szCs w:val="24"/>
        </w:rPr>
        <w:t xml:space="preserve">eed of revision. </w:t>
      </w:r>
      <w:r w:rsidR="004A1875">
        <w:rPr>
          <w:rFonts w:ascii="Times New Roman" w:hAnsi="Times New Roman" w:cs="Times New Roman"/>
          <w:sz w:val="24"/>
          <w:szCs w:val="24"/>
        </w:rPr>
        <w:t>We attempt to remedy this problem by proposing a new definition that disambiguates violent from aggressive game conten</w:t>
      </w:r>
      <w:r w:rsidR="00525A6C">
        <w:rPr>
          <w:rFonts w:ascii="Times New Roman" w:hAnsi="Times New Roman" w:cs="Times New Roman"/>
          <w:sz w:val="24"/>
          <w:szCs w:val="24"/>
        </w:rPr>
        <w:t>t</w:t>
      </w:r>
      <w:r w:rsidR="004A1875">
        <w:rPr>
          <w:rFonts w:ascii="Times New Roman" w:hAnsi="Times New Roman" w:cs="Times New Roman"/>
          <w:sz w:val="24"/>
          <w:szCs w:val="24"/>
        </w:rPr>
        <w:t xml:space="preserve">. </w:t>
      </w:r>
    </w:p>
    <w:p w:rsidR="00E7727F" w:rsidRPr="006E1FE4" w:rsidRDefault="00E7727F" w:rsidP="00CB20E3">
      <w:pPr>
        <w:spacing w:after="0" w:line="480" w:lineRule="auto"/>
        <w:contextualSpacing/>
        <w:jc w:val="center"/>
        <w:outlineLvl w:val="0"/>
        <w:rPr>
          <w:rFonts w:ascii="Times New Roman" w:hAnsi="Times New Roman" w:cs="Times New Roman"/>
          <w:b/>
          <w:sz w:val="24"/>
          <w:szCs w:val="24"/>
        </w:rPr>
      </w:pPr>
      <w:r w:rsidRPr="006E1FE4">
        <w:rPr>
          <w:rFonts w:ascii="Times New Roman" w:hAnsi="Times New Roman" w:cs="Times New Roman"/>
          <w:b/>
          <w:sz w:val="24"/>
          <w:szCs w:val="24"/>
        </w:rPr>
        <w:t xml:space="preserve">Solution: New </w:t>
      </w:r>
      <w:r w:rsidR="00D576E0" w:rsidRPr="006E1FE4">
        <w:rPr>
          <w:rFonts w:ascii="Times New Roman" w:hAnsi="Times New Roman" w:cs="Times New Roman"/>
          <w:b/>
          <w:sz w:val="24"/>
          <w:szCs w:val="24"/>
        </w:rPr>
        <w:t>D</w:t>
      </w:r>
      <w:r w:rsidRPr="006E1FE4">
        <w:rPr>
          <w:rFonts w:ascii="Times New Roman" w:hAnsi="Times New Roman" w:cs="Times New Roman"/>
          <w:b/>
          <w:sz w:val="24"/>
          <w:szCs w:val="24"/>
        </w:rPr>
        <w:t xml:space="preserve">efinitions of </w:t>
      </w:r>
      <w:r w:rsidR="00D576E0" w:rsidRPr="006E1FE4">
        <w:rPr>
          <w:rFonts w:ascii="Times New Roman" w:hAnsi="Times New Roman" w:cs="Times New Roman"/>
          <w:b/>
          <w:sz w:val="24"/>
          <w:szCs w:val="24"/>
        </w:rPr>
        <w:t>V</w:t>
      </w:r>
      <w:r w:rsidRPr="006E1FE4">
        <w:rPr>
          <w:rFonts w:ascii="Times New Roman" w:hAnsi="Times New Roman" w:cs="Times New Roman"/>
          <w:b/>
          <w:sz w:val="24"/>
          <w:szCs w:val="24"/>
        </w:rPr>
        <w:t xml:space="preserve">iolent </w:t>
      </w:r>
      <w:r w:rsidR="00D576E0" w:rsidRPr="006E1FE4">
        <w:rPr>
          <w:rFonts w:ascii="Times New Roman" w:hAnsi="Times New Roman" w:cs="Times New Roman"/>
          <w:b/>
          <w:sz w:val="24"/>
          <w:szCs w:val="24"/>
        </w:rPr>
        <w:t>G</w:t>
      </w:r>
      <w:r w:rsidRPr="006E1FE4">
        <w:rPr>
          <w:rFonts w:ascii="Times New Roman" w:hAnsi="Times New Roman" w:cs="Times New Roman"/>
          <w:b/>
          <w:sz w:val="24"/>
          <w:szCs w:val="24"/>
        </w:rPr>
        <w:t>ames</w:t>
      </w:r>
    </w:p>
    <w:p w:rsidR="00E7727F" w:rsidRPr="006E1FE4" w:rsidRDefault="004C0AC6" w:rsidP="00DF675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Considering the above definitions of aggressive and violent behavior, as well as the multifaceted nature of game content, we suggest novel definitions for describing games’ potentially-harmful fictional content</w:t>
      </w:r>
      <w:r w:rsidR="00F20EB8">
        <w:rPr>
          <w:rFonts w:ascii="Times New Roman" w:hAnsi="Times New Roman" w:cs="Times New Roman"/>
          <w:sz w:val="24"/>
          <w:szCs w:val="24"/>
        </w:rPr>
        <w:t xml:space="preserve"> – ones </w:t>
      </w:r>
      <w:r w:rsidR="00242DF8">
        <w:rPr>
          <w:rFonts w:ascii="Times New Roman" w:hAnsi="Times New Roman" w:cs="Times New Roman"/>
          <w:sz w:val="24"/>
          <w:szCs w:val="24"/>
        </w:rPr>
        <w:t>which</w:t>
      </w:r>
      <w:r w:rsidR="00E7727F" w:rsidRPr="006E1FE4">
        <w:rPr>
          <w:rFonts w:ascii="Times New Roman" w:hAnsi="Times New Roman" w:cs="Times New Roman"/>
          <w:sz w:val="24"/>
          <w:szCs w:val="24"/>
        </w:rPr>
        <w:t xml:space="preserve"> </w:t>
      </w:r>
      <w:r w:rsidR="00F20EB8">
        <w:rPr>
          <w:rFonts w:ascii="Times New Roman" w:hAnsi="Times New Roman" w:cs="Times New Roman"/>
          <w:sz w:val="24"/>
          <w:szCs w:val="24"/>
        </w:rPr>
        <w:t xml:space="preserve">distinguish aggressive </w:t>
      </w:r>
      <w:r w:rsidR="00242DF8">
        <w:rPr>
          <w:rFonts w:ascii="Times New Roman" w:hAnsi="Times New Roman" w:cs="Times New Roman"/>
          <w:sz w:val="24"/>
          <w:szCs w:val="24"/>
        </w:rPr>
        <w:t xml:space="preserve">content </w:t>
      </w:r>
      <w:r w:rsidR="00F20EB8">
        <w:rPr>
          <w:rFonts w:ascii="Times New Roman" w:hAnsi="Times New Roman" w:cs="Times New Roman"/>
          <w:sz w:val="24"/>
          <w:szCs w:val="24"/>
        </w:rPr>
        <w:t>from violent content</w:t>
      </w:r>
      <w:r w:rsidR="00E7727F" w:rsidRPr="006E1FE4">
        <w:rPr>
          <w:rFonts w:ascii="Times New Roman" w:hAnsi="Times New Roman" w:cs="Times New Roman"/>
          <w:sz w:val="24"/>
          <w:szCs w:val="24"/>
        </w:rPr>
        <w:t xml:space="preserve">. </w:t>
      </w:r>
      <w:r w:rsidR="00820813" w:rsidRPr="006E1FE4">
        <w:rPr>
          <w:rFonts w:ascii="Times New Roman" w:hAnsi="Times New Roman" w:cs="Times New Roman"/>
          <w:sz w:val="24"/>
          <w:szCs w:val="24"/>
        </w:rPr>
        <w:t>A</w:t>
      </w:r>
      <w:r w:rsidR="00E7727F" w:rsidRPr="006E1FE4">
        <w:rPr>
          <w:rFonts w:ascii="Times New Roman" w:hAnsi="Times New Roman" w:cs="Times New Roman"/>
          <w:sz w:val="24"/>
          <w:szCs w:val="24"/>
        </w:rPr>
        <w:t xml:space="preserve"> </w:t>
      </w:r>
      <w:r w:rsidR="00E7727F" w:rsidRPr="006E1FE4">
        <w:rPr>
          <w:rFonts w:ascii="Times New Roman" w:hAnsi="Times New Roman" w:cs="Times New Roman"/>
          <w:i/>
          <w:sz w:val="24"/>
          <w:szCs w:val="24"/>
        </w:rPr>
        <w:t>violent game</w:t>
      </w:r>
      <w:r w:rsidR="00E7727F" w:rsidRPr="006E1FE4">
        <w:rPr>
          <w:rFonts w:ascii="Times New Roman" w:hAnsi="Times New Roman" w:cs="Times New Roman"/>
          <w:sz w:val="24"/>
          <w:szCs w:val="24"/>
        </w:rPr>
        <w:t xml:space="preserve"> should be one involving realistic and harmful depictions of </w:t>
      </w:r>
      <w:proofErr w:type="gramStart"/>
      <w:r w:rsidR="00242DF8">
        <w:rPr>
          <w:rFonts w:ascii="Times New Roman" w:hAnsi="Times New Roman" w:cs="Times New Roman"/>
          <w:sz w:val="24"/>
          <w:szCs w:val="24"/>
        </w:rPr>
        <w:t>thinking,</w:t>
      </w:r>
      <w:proofErr w:type="gramEnd"/>
      <w:r w:rsidR="00242DF8">
        <w:rPr>
          <w:rFonts w:ascii="Times New Roman" w:hAnsi="Times New Roman" w:cs="Times New Roman"/>
          <w:sz w:val="24"/>
          <w:szCs w:val="24"/>
        </w:rPr>
        <w:t xml:space="preserve"> animate beings experiencing </w:t>
      </w:r>
      <w:r w:rsidR="00E7727F" w:rsidRPr="006E1FE4">
        <w:rPr>
          <w:rFonts w:ascii="Times New Roman" w:hAnsi="Times New Roman" w:cs="Times New Roman"/>
          <w:sz w:val="24"/>
          <w:szCs w:val="24"/>
        </w:rPr>
        <w:t xml:space="preserve">serious bodily injury or death, not </w:t>
      </w:r>
      <w:r w:rsidR="00820813" w:rsidRPr="006E1FE4">
        <w:rPr>
          <w:rFonts w:ascii="Times New Roman" w:hAnsi="Times New Roman" w:cs="Times New Roman"/>
          <w:sz w:val="24"/>
          <w:szCs w:val="24"/>
        </w:rPr>
        <w:t xml:space="preserve">just </w:t>
      </w:r>
      <w:r w:rsidR="00E7727F" w:rsidRPr="006E1FE4">
        <w:rPr>
          <w:rFonts w:ascii="Times New Roman" w:hAnsi="Times New Roman" w:cs="Times New Roman"/>
          <w:sz w:val="24"/>
          <w:szCs w:val="24"/>
        </w:rPr>
        <w:t xml:space="preserve">any form of abstract harm. Games involving M-rated violence and gore such as </w:t>
      </w:r>
      <w:r w:rsidR="00E7727F" w:rsidRPr="006E1FE4">
        <w:rPr>
          <w:rFonts w:ascii="Times New Roman" w:hAnsi="Times New Roman" w:cs="Times New Roman"/>
          <w:i/>
          <w:sz w:val="24"/>
          <w:szCs w:val="24"/>
        </w:rPr>
        <w:t xml:space="preserve">Call of Duty </w:t>
      </w:r>
      <w:r w:rsidR="00E7727F" w:rsidRPr="006E1FE4">
        <w:rPr>
          <w:rFonts w:ascii="Times New Roman" w:hAnsi="Times New Roman" w:cs="Times New Roman"/>
          <w:sz w:val="24"/>
          <w:szCs w:val="24"/>
        </w:rPr>
        <w:t xml:space="preserve">or </w:t>
      </w:r>
      <w:r w:rsidR="00E7727F" w:rsidRPr="006E1FE4">
        <w:rPr>
          <w:rFonts w:ascii="Times New Roman" w:hAnsi="Times New Roman" w:cs="Times New Roman"/>
          <w:i/>
          <w:sz w:val="24"/>
          <w:szCs w:val="24"/>
        </w:rPr>
        <w:t xml:space="preserve">Grand Theft Auto </w:t>
      </w:r>
      <w:r w:rsidR="00E7727F" w:rsidRPr="006E1FE4">
        <w:rPr>
          <w:rFonts w:ascii="Times New Roman" w:hAnsi="Times New Roman" w:cs="Times New Roman"/>
          <w:sz w:val="24"/>
          <w:szCs w:val="24"/>
        </w:rPr>
        <w:t xml:space="preserve">would still fall under this definition, while </w:t>
      </w:r>
      <w:r w:rsidR="00E7727F" w:rsidRPr="006E1FE4">
        <w:rPr>
          <w:rFonts w:ascii="Times New Roman" w:hAnsi="Times New Roman" w:cs="Times New Roman"/>
          <w:i/>
          <w:sz w:val="24"/>
          <w:szCs w:val="24"/>
        </w:rPr>
        <w:t xml:space="preserve">Sonic the Hedgehog </w:t>
      </w:r>
      <w:r w:rsidR="00E7727F" w:rsidRPr="006E1FE4">
        <w:rPr>
          <w:rFonts w:ascii="Times New Roman" w:hAnsi="Times New Roman" w:cs="Times New Roman"/>
          <w:sz w:val="24"/>
          <w:szCs w:val="24"/>
        </w:rPr>
        <w:t>would not</w:t>
      </w:r>
      <w:r w:rsidR="000B4046">
        <w:rPr>
          <w:rFonts w:ascii="Times New Roman" w:hAnsi="Times New Roman" w:cs="Times New Roman"/>
          <w:sz w:val="24"/>
          <w:szCs w:val="24"/>
        </w:rPr>
        <w:t xml:space="preserve"> (cf. Anderson et al., 2010)</w:t>
      </w:r>
      <w:r w:rsidR="00E7727F" w:rsidRPr="006E1FE4">
        <w:rPr>
          <w:rFonts w:ascii="Times New Roman" w:hAnsi="Times New Roman" w:cs="Times New Roman"/>
          <w:sz w:val="24"/>
          <w:szCs w:val="24"/>
        </w:rPr>
        <w:t xml:space="preserve">. </w:t>
      </w:r>
    </w:p>
    <w:p w:rsidR="00E7727F" w:rsidRDefault="00391171" w:rsidP="00883D7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By contrast</w:t>
      </w:r>
      <w:r w:rsidR="00E7727F" w:rsidRPr="006E1FE4">
        <w:rPr>
          <w:rFonts w:ascii="Times New Roman" w:hAnsi="Times New Roman" w:cs="Times New Roman"/>
          <w:sz w:val="24"/>
          <w:szCs w:val="24"/>
        </w:rPr>
        <w:t>, games involving inter-character</w:t>
      </w:r>
      <w:r w:rsidR="00F20F5F" w:rsidRPr="006E1FE4">
        <w:rPr>
          <w:rFonts w:ascii="Times New Roman" w:hAnsi="Times New Roman" w:cs="Times New Roman"/>
          <w:sz w:val="24"/>
          <w:szCs w:val="24"/>
        </w:rPr>
        <w:t xml:space="preserve"> acts of aggression not involving bodily injury or death </w:t>
      </w:r>
      <w:r w:rsidR="00E7727F" w:rsidRPr="006E1FE4">
        <w:rPr>
          <w:rFonts w:ascii="Times New Roman" w:hAnsi="Times New Roman" w:cs="Times New Roman"/>
          <w:sz w:val="24"/>
          <w:szCs w:val="24"/>
        </w:rPr>
        <w:t>should be c</w:t>
      </w:r>
      <w:r w:rsidR="00F20F5F" w:rsidRPr="006E1FE4">
        <w:rPr>
          <w:rFonts w:ascii="Times New Roman" w:hAnsi="Times New Roman" w:cs="Times New Roman"/>
          <w:sz w:val="24"/>
          <w:szCs w:val="24"/>
        </w:rPr>
        <w:t xml:space="preserve">ategorized as </w:t>
      </w:r>
      <w:r w:rsidR="00F20F5F" w:rsidRPr="006E1FE4">
        <w:rPr>
          <w:rFonts w:ascii="Times New Roman" w:hAnsi="Times New Roman" w:cs="Times New Roman"/>
          <w:i/>
          <w:sz w:val="24"/>
          <w:szCs w:val="24"/>
        </w:rPr>
        <w:t>aggressive games</w:t>
      </w:r>
      <w:r w:rsidR="00CB20E3">
        <w:rPr>
          <w:rFonts w:ascii="Times New Roman" w:hAnsi="Times New Roman" w:cs="Times New Roman"/>
          <w:sz w:val="24"/>
          <w:szCs w:val="24"/>
        </w:rPr>
        <w:t xml:space="preserve"> or </w:t>
      </w:r>
      <w:r w:rsidR="00CB20E3">
        <w:rPr>
          <w:rFonts w:ascii="Times New Roman" w:hAnsi="Times New Roman" w:cs="Times New Roman"/>
          <w:i/>
          <w:sz w:val="24"/>
          <w:szCs w:val="24"/>
        </w:rPr>
        <w:t>games involving conflict</w:t>
      </w:r>
      <w:r w:rsidR="00F20F5F" w:rsidRPr="006E1FE4">
        <w:rPr>
          <w:rFonts w:ascii="Times New Roman" w:hAnsi="Times New Roman" w:cs="Times New Roman"/>
          <w:sz w:val="24"/>
          <w:szCs w:val="24"/>
        </w:rPr>
        <w:t xml:space="preserve">. </w:t>
      </w:r>
      <w:r w:rsidR="00C62AF7">
        <w:rPr>
          <w:rFonts w:ascii="Times New Roman" w:hAnsi="Times New Roman" w:cs="Times New Roman"/>
          <w:sz w:val="24"/>
          <w:szCs w:val="24"/>
        </w:rPr>
        <w:t xml:space="preserve">These games would include emotional and </w:t>
      </w:r>
      <w:proofErr w:type="spellStart"/>
      <w:r w:rsidR="00C62AF7">
        <w:rPr>
          <w:rFonts w:ascii="Times New Roman" w:hAnsi="Times New Roman" w:cs="Times New Roman"/>
          <w:sz w:val="24"/>
          <w:szCs w:val="24"/>
        </w:rPr>
        <w:t>ludological</w:t>
      </w:r>
      <w:proofErr w:type="spellEnd"/>
      <w:r w:rsidR="00C62AF7">
        <w:rPr>
          <w:rFonts w:ascii="Times New Roman" w:hAnsi="Times New Roman" w:cs="Times New Roman"/>
          <w:sz w:val="24"/>
          <w:szCs w:val="24"/>
        </w:rPr>
        <w:t xml:space="preserve"> harm, but not serious physical harm. </w:t>
      </w:r>
      <w:r w:rsidR="00F20F5F" w:rsidRPr="006E1FE4">
        <w:rPr>
          <w:rFonts w:ascii="Times New Roman" w:hAnsi="Times New Roman" w:cs="Times New Roman"/>
          <w:sz w:val="24"/>
          <w:szCs w:val="24"/>
        </w:rPr>
        <w:t xml:space="preserve">Furthermore, games in which characters are “hurt” or “die” in abstract or unrealistic ways should be classified as </w:t>
      </w:r>
      <w:r w:rsidR="00F20F5F" w:rsidRPr="006E1FE4">
        <w:rPr>
          <w:rFonts w:ascii="Times New Roman" w:hAnsi="Times New Roman" w:cs="Times New Roman"/>
          <w:i/>
          <w:sz w:val="24"/>
          <w:szCs w:val="24"/>
        </w:rPr>
        <w:t>aggressive games</w:t>
      </w:r>
      <w:r w:rsidR="00F20F5F" w:rsidRPr="006E1FE4">
        <w:rPr>
          <w:rFonts w:ascii="Times New Roman" w:hAnsi="Times New Roman" w:cs="Times New Roman"/>
          <w:sz w:val="24"/>
          <w:szCs w:val="24"/>
        </w:rPr>
        <w:t xml:space="preserve"> due to the ambiguity of </w:t>
      </w:r>
      <w:r w:rsidR="00820813" w:rsidRPr="006E1FE4">
        <w:rPr>
          <w:rFonts w:ascii="Times New Roman" w:hAnsi="Times New Roman" w:cs="Times New Roman"/>
          <w:sz w:val="24"/>
          <w:szCs w:val="24"/>
        </w:rPr>
        <w:t xml:space="preserve">whether </w:t>
      </w:r>
      <w:r w:rsidR="00F20F5F" w:rsidRPr="006E1FE4">
        <w:rPr>
          <w:rFonts w:ascii="Times New Roman" w:hAnsi="Times New Roman" w:cs="Times New Roman"/>
          <w:sz w:val="24"/>
          <w:szCs w:val="24"/>
        </w:rPr>
        <w:t xml:space="preserve">actual harm </w:t>
      </w:r>
      <w:r w:rsidR="00820813" w:rsidRPr="006E1FE4">
        <w:rPr>
          <w:rFonts w:ascii="Times New Roman" w:hAnsi="Times New Roman" w:cs="Times New Roman"/>
          <w:sz w:val="24"/>
          <w:szCs w:val="24"/>
        </w:rPr>
        <w:t xml:space="preserve">is </w:t>
      </w:r>
      <w:r w:rsidR="00F20F5F" w:rsidRPr="006E1FE4">
        <w:rPr>
          <w:rFonts w:ascii="Times New Roman" w:hAnsi="Times New Roman" w:cs="Times New Roman"/>
          <w:sz w:val="24"/>
          <w:szCs w:val="24"/>
        </w:rPr>
        <w:t xml:space="preserve">inflicted on </w:t>
      </w:r>
      <w:proofErr w:type="gramStart"/>
      <w:r w:rsidR="00F20F5F" w:rsidRPr="006E1FE4">
        <w:rPr>
          <w:rFonts w:ascii="Times New Roman" w:hAnsi="Times New Roman" w:cs="Times New Roman"/>
          <w:sz w:val="24"/>
          <w:szCs w:val="24"/>
        </w:rPr>
        <w:t>a thinking</w:t>
      </w:r>
      <w:proofErr w:type="gramEnd"/>
      <w:r w:rsidR="00F20F5F" w:rsidRPr="006E1FE4">
        <w:rPr>
          <w:rFonts w:ascii="Times New Roman" w:hAnsi="Times New Roman" w:cs="Times New Roman"/>
          <w:sz w:val="24"/>
          <w:szCs w:val="24"/>
        </w:rPr>
        <w:t xml:space="preserve">, feeling individual. </w:t>
      </w:r>
      <w:r w:rsidR="00E7727F" w:rsidRPr="006E1FE4">
        <w:rPr>
          <w:rFonts w:ascii="Times New Roman" w:hAnsi="Times New Roman" w:cs="Times New Roman"/>
          <w:i/>
          <w:sz w:val="24"/>
          <w:szCs w:val="24"/>
        </w:rPr>
        <w:t>Super Mario</w:t>
      </w:r>
      <w:r w:rsidR="00E7727F" w:rsidRPr="006E1FE4">
        <w:rPr>
          <w:rFonts w:ascii="Times New Roman" w:hAnsi="Times New Roman" w:cs="Times New Roman"/>
          <w:sz w:val="24"/>
          <w:szCs w:val="24"/>
        </w:rPr>
        <w:t xml:space="preserve"> may jump on </w:t>
      </w:r>
      <w:proofErr w:type="spellStart"/>
      <w:r w:rsidR="00E7727F" w:rsidRPr="006E1FE4">
        <w:rPr>
          <w:rFonts w:ascii="Times New Roman" w:hAnsi="Times New Roman" w:cs="Times New Roman"/>
          <w:sz w:val="24"/>
          <w:szCs w:val="24"/>
        </w:rPr>
        <w:t>goombas</w:t>
      </w:r>
      <w:proofErr w:type="spellEnd"/>
      <w:r w:rsidR="00E7727F" w:rsidRPr="006E1FE4">
        <w:rPr>
          <w:rFonts w:ascii="Times New Roman" w:hAnsi="Times New Roman" w:cs="Times New Roman"/>
          <w:sz w:val="24"/>
          <w:szCs w:val="24"/>
        </w:rPr>
        <w:t xml:space="preserve">, pelt them with fireballs, or throw turtle shells at them, but it is unlikely that the characters experience bodily harm or injury in being removed from the game environment. </w:t>
      </w:r>
      <w:r w:rsidR="00DD15DB" w:rsidRPr="006E1FE4">
        <w:rPr>
          <w:rFonts w:ascii="Times New Roman" w:hAnsi="Times New Roman" w:cs="Times New Roman"/>
          <w:sz w:val="24"/>
          <w:szCs w:val="24"/>
        </w:rPr>
        <w:t xml:space="preserve">Similarly, </w:t>
      </w:r>
      <w:r w:rsidR="00DD15DB" w:rsidRPr="006E1FE4">
        <w:rPr>
          <w:rFonts w:ascii="Times New Roman" w:hAnsi="Times New Roman" w:cs="Times New Roman"/>
          <w:i/>
          <w:sz w:val="24"/>
          <w:szCs w:val="24"/>
        </w:rPr>
        <w:t xml:space="preserve">Pac-Man </w:t>
      </w:r>
      <w:r w:rsidR="00DD15DB" w:rsidRPr="006E1FE4">
        <w:rPr>
          <w:rFonts w:ascii="Times New Roman" w:hAnsi="Times New Roman" w:cs="Times New Roman"/>
          <w:sz w:val="24"/>
          <w:szCs w:val="24"/>
        </w:rPr>
        <w:t xml:space="preserve">may lose a life when touched by a ghost, but this loss of life is too abstract to be considered as bodily harm. Indeed, </w:t>
      </w:r>
      <w:r w:rsidR="00C03120" w:rsidRPr="006E1FE4">
        <w:rPr>
          <w:rFonts w:ascii="Times New Roman" w:hAnsi="Times New Roman" w:cs="Times New Roman"/>
          <w:sz w:val="24"/>
          <w:szCs w:val="24"/>
        </w:rPr>
        <w:t xml:space="preserve">it is quite possible that </w:t>
      </w:r>
      <w:r w:rsidR="00DD15DB" w:rsidRPr="006E1FE4">
        <w:rPr>
          <w:rFonts w:ascii="Times New Roman" w:hAnsi="Times New Roman" w:cs="Times New Roman"/>
          <w:sz w:val="24"/>
          <w:szCs w:val="24"/>
        </w:rPr>
        <w:t xml:space="preserve">the </w:t>
      </w:r>
      <w:proofErr w:type="spellStart"/>
      <w:r w:rsidR="00DD15DB" w:rsidRPr="006E1FE4">
        <w:rPr>
          <w:rFonts w:ascii="Times New Roman" w:hAnsi="Times New Roman" w:cs="Times New Roman"/>
          <w:sz w:val="24"/>
          <w:szCs w:val="24"/>
        </w:rPr>
        <w:t>ludological</w:t>
      </w:r>
      <w:proofErr w:type="spellEnd"/>
      <w:r w:rsidR="00DD15DB" w:rsidRPr="006E1FE4">
        <w:rPr>
          <w:rFonts w:ascii="Times New Roman" w:hAnsi="Times New Roman" w:cs="Times New Roman"/>
          <w:sz w:val="24"/>
          <w:szCs w:val="24"/>
        </w:rPr>
        <w:t xml:space="preserve"> harm to the player in losing a life </w:t>
      </w:r>
      <w:r w:rsidR="00C03120" w:rsidRPr="006E1FE4">
        <w:rPr>
          <w:rFonts w:ascii="Times New Roman" w:hAnsi="Times New Roman" w:cs="Times New Roman"/>
          <w:sz w:val="24"/>
          <w:szCs w:val="24"/>
        </w:rPr>
        <w:t xml:space="preserve">has stronger effects </w:t>
      </w:r>
      <w:r w:rsidR="00DD15DB" w:rsidRPr="006E1FE4">
        <w:rPr>
          <w:rFonts w:ascii="Times New Roman" w:hAnsi="Times New Roman" w:cs="Times New Roman"/>
          <w:sz w:val="24"/>
          <w:szCs w:val="24"/>
        </w:rPr>
        <w:t>than the fiction</w:t>
      </w:r>
      <w:r w:rsidR="00045369">
        <w:rPr>
          <w:rFonts w:ascii="Times New Roman" w:hAnsi="Times New Roman" w:cs="Times New Roman"/>
          <w:sz w:val="24"/>
          <w:szCs w:val="24"/>
        </w:rPr>
        <w:t>al violence of Pac-Man’s “death</w:t>
      </w:r>
      <w:r w:rsidR="00820813" w:rsidRPr="006E1FE4">
        <w:rPr>
          <w:rFonts w:ascii="Times New Roman" w:hAnsi="Times New Roman" w:cs="Times New Roman"/>
          <w:sz w:val="24"/>
          <w:szCs w:val="24"/>
        </w:rPr>
        <w:t>,</w:t>
      </w:r>
      <w:r w:rsidR="00045369">
        <w:rPr>
          <w:rFonts w:ascii="Times New Roman" w:hAnsi="Times New Roman" w:cs="Times New Roman"/>
          <w:sz w:val="24"/>
          <w:szCs w:val="24"/>
        </w:rPr>
        <w:t>”</w:t>
      </w:r>
      <w:r w:rsidR="00820813" w:rsidRPr="006E1FE4">
        <w:rPr>
          <w:rFonts w:ascii="Times New Roman" w:hAnsi="Times New Roman" w:cs="Times New Roman"/>
          <w:sz w:val="24"/>
          <w:szCs w:val="24"/>
        </w:rPr>
        <w:t xml:space="preserve"> </w:t>
      </w:r>
      <w:r w:rsidR="00045369">
        <w:rPr>
          <w:rFonts w:ascii="Times New Roman" w:hAnsi="Times New Roman" w:cs="Times New Roman"/>
          <w:sz w:val="24"/>
          <w:szCs w:val="24"/>
        </w:rPr>
        <w:t>much like</w:t>
      </w:r>
      <w:r w:rsidR="00820813" w:rsidRPr="006E1FE4">
        <w:rPr>
          <w:rFonts w:ascii="Times New Roman" w:hAnsi="Times New Roman" w:cs="Times New Roman"/>
          <w:sz w:val="24"/>
          <w:szCs w:val="24"/>
        </w:rPr>
        <w:t xml:space="preserve"> the previous example of the board game </w:t>
      </w:r>
      <w:r w:rsidR="00820813" w:rsidRPr="006E1FE4">
        <w:rPr>
          <w:rFonts w:ascii="Times New Roman" w:hAnsi="Times New Roman" w:cs="Times New Roman"/>
          <w:i/>
          <w:sz w:val="24"/>
          <w:szCs w:val="24"/>
        </w:rPr>
        <w:t>Diplomacy</w:t>
      </w:r>
      <w:r w:rsidR="00045369">
        <w:rPr>
          <w:rFonts w:ascii="Times New Roman" w:hAnsi="Times New Roman" w:cs="Times New Roman"/>
          <w:sz w:val="24"/>
          <w:szCs w:val="24"/>
        </w:rPr>
        <w:t xml:space="preserve">, in which </w:t>
      </w:r>
      <w:proofErr w:type="spellStart"/>
      <w:r w:rsidR="00045369">
        <w:rPr>
          <w:rFonts w:ascii="Times New Roman" w:hAnsi="Times New Roman" w:cs="Times New Roman"/>
          <w:sz w:val="24"/>
          <w:szCs w:val="24"/>
        </w:rPr>
        <w:t>ludological</w:t>
      </w:r>
      <w:proofErr w:type="spellEnd"/>
      <w:r w:rsidR="00045369">
        <w:rPr>
          <w:rFonts w:ascii="Times New Roman" w:hAnsi="Times New Roman" w:cs="Times New Roman"/>
          <w:sz w:val="24"/>
          <w:szCs w:val="24"/>
        </w:rPr>
        <w:t xml:space="preserve"> harm strained friendships</w:t>
      </w:r>
      <w:r w:rsidR="00DD15DB" w:rsidRPr="006E1FE4">
        <w:rPr>
          <w:rFonts w:ascii="Times New Roman" w:hAnsi="Times New Roman" w:cs="Times New Roman"/>
          <w:sz w:val="24"/>
          <w:szCs w:val="24"/>
        </w:rPr>
        <w:t xml:space="preserve">. </w:t>
      </w:r>
      <w:r w:rsidR="00C03120" w:rsidRPr="006E1FE4">
        <w:rPr>
          <w:rFonts w:ascii="Times New Roman" w:hAnsi="Times New Roman" w:cs="Times New Roman"/>
          <w:sz w:val="24"/>
          <w:szCs w:val="24"/>
        </w:rPr>
        <w:t xml:space="preserve">This may well be the case for many E-rated games involving violence as presently defined. </w:t>
      </w:r>
      <w:r w:rsidR="00045369">
        <w:rPr>
          <w:rFonts w:ascii="Times New Roman" w:hAnsi="Times New Roman" w:cs="Times New Roman"/>
          <w:sz w:val="24"/>
          <w:szCs w:val="24"/>
        </w:rPr>
        <w:t>C</w:t>
      </w:r>
      <w:r w:rsidR="00E7727F" w:rsidRPr="006E1FE4">
        <w:rPr>
          <w:rFonts w:ascii="Times New Roman" w:hAnsi="Times New Roman" w:cs="Times New Roman"/>
          <w:sz w:val="24"/>
          <w:szCs w:val="24"/>
        </w:rPr>
        <w:t>onflict and c</w:t>
      </w:r>
      <w:r w:rsidR="00695EE5">
        <w:rPr>
          <w:rFonts w:ascii="Times New Roman" w:hAnsi="Times New Roman" w:cs="Times New Roman"/>
          <w:sz w:val="24"/>
          <w:szCs w:val="24"/>
        </w:rPr>
        <w:t>hallenge</w:t>
      </w:r>
      <w:r w:rsidR="00E7727F" w:rsidRPr="006E1FE4">
        <w:rPr>
          <w:rFonts w:ascii="Times New Roman" w:hAnsi="Times New Roman" w:cs="Times New Roman"/>
          <w:sz w:val="24"/>
          <w:szCs w:val="24"/>
        </w:rPr>
        <w:t xml:space="preserve"> </w:t>
      </w:r>
      <w:r w:rsidR="00045369">
        <w:rPr>
          <w:rFonts w:ascii="Times New Roman" w:hAnsi="Times New Roman" w:cs="Times New Roman"/>
          <w:sz w:val="24"/>
          <w:szCs w:val="24"/>
        </w:rPr>
        <w:t xml:space="preserve">are crucial to </w:t>
      </w:r>
      <w:r w:rsidR="00E7727F" w:rsidRPr="006E1FE4">
        <w:rPr>
          <w:rFonts w:ascii="Times New Roman" w:hAnsi="Times New Roman" w:cs="Times New Roman"/>
          <w:sz w:val="24"/>
          <w:szCs w:val="24"/>
        </w:rPr>
        <w:t>game design,</w:t>
      </w:r>
      <w:r w:rsidR="00695EE5">
        <w:rPr>
          <w:rFonts w:ascii="Times New Roman" w:hAnsi="Times New Roman" w:cs="Times New Roman"/>
          <w:sz w:val="24"/>
          <w:szCs w:val="24"/>
        </w:rPr>
        <w:t xml:space="preserve"> </w:t>
      </w:r>
      <w:r w:rsidR="00045369">
        <w:rPr>
          <w:rFonts w:ascii="Times New Roman" w:hAnsi="Times New Roman" w:cs="Times New Roman"/>
          <w:sz w:val="24"/>
          <w:szCs w:val="24"/>
        </w:rPr>
        <w:t xml:space="preserve">so </w:t>
      </w:r>
      <w:r w:rsidR="00695EE5">
        <w:rPr>
          <w:rFonts w:ascii="Times New Roman" w:hAnsi="Times New Roman" w:cs="Times New Roman"/>
          <w:sz w:val="24"/>
          <w:szCs w:val="24"/>
        </w:rPr>
        <w:t xml:space="preserve">it is unusual to have games without some manner of enemy. </w:t>
      </w:r>
      <w:r w:rsidR="000957E1">
        <w:rPr>
          <w:rFonts w:ascii="Times New Roman" w:hAnsi="Times New Roman" w:cs="Times New Roman"/>
          <w:sz w:val="24"/>
          <w:szCs w:val="24"/>
        </w:rPr>
        <w:t xml:space="preserve">The experience of these conflicts and challenges may </w:t>
      </w:r>
      <w:r w:rsidR="00D02B02">
        <w:rPr>
          <w:rFonts w:ascii="Times New Roman" w:hAnsi="Times New Roman" w:cs="Times New Roman"/>
          <w:sz w:val="24"/>
          <w:szCs w:val="24"/>
        </w:rPr>
        <w:t>have effects o</w:t>
      </w:r>
      <w:r w:rsidR="00EC0637">
        <w:rPr>
          <w:rFonts w:ascii="Times New Roman" w:hAnsi="Times New Roman" w:cs="Times New Roman"/>
          <w:sz w:val="24"/>
          <w:szCs w:val="24"/>
        </w:rPr>
        <w:t>n</w:t>
      </w:r>
      <w:r w:rsidR="00D02B02">
        <w:rPr>
          <w:rFonts w:ascii="Times New Roman" w:hAnsi="Times New Roman" w:cs="Times New Roman"/>
          <w:sz w:val="24"/>
          <w:szCs w:val="24"/>
        </w:rPr>
        <w:t xml:space="preserve"> affect, cognitions, and behavior in their own right – effects distinct from those of media violence. </w:t>
      </w:r>
      <w:r w:rsidR="00695EE5">
        <w:rPr>
          <w:rFonts w:ascii="Times New Roman" w:hAnsi="Times New Roman" w:cs="Times New Roman"/>
          <w:sz w:val="24"/>
          <w:szCs w:val="24"/>
        </w:rPr>
        <w:t>Thus,</w:t>
      </w:r>
      <w:r w:rsidR="00E7727F" w:rsidRPr="006E1FE4">
        <w:rPr>
          <w:rFonts w:ascii="Times New Roman" w:hAnsi="Times New Roman" w:cs="Times New Roman"/>
          <w:sz w:val="24"/>
          <w:szCs w:val="24"/>
        </w:rPr>
        <w:t xml:space="preserve"> the vast majority of games are likely to be at least somewhat aggressive,</w:t>
      </w:r>
      <w:r w:rsidR="00750392">
        <w:rPr>
          <w:rFonts w:ascii="Times New Roman" w:hAnsi="Times New Roman" w:cs="Times New Roman"/>
          <w:sz w:val="24"/>
          <w:szCs w:val="24"/>
        </w:rPr>
        <w:t xml:space="preserve"> or to involve some amount of conflict,</w:t>
      </w:r>
      <w:r w:rsidR="00E7727F" w:rsidRPr="006E1FE4">
        <w:rPr>
          <w:rFonts w:ascii="Times New Roman" w:hAnsi="Times New Roman" w:cs="Times New Roman"/>
          <w:sz w:val="24"/>
          <w:szCs w:val="24"/>
        </w:rPr>
        <w:t xml:space="preserve"> but not necessarily </w:t>
      </w:r>
      <w:r w:rsidR="00750392">
        <w:rPr>
          <w:rFonts w:ascii="Times New Roman" w:hAnsi="Times New Roman" w:cs="Times New Roman"/>
          <w:sz w:val="24"/>
          <w:szCs w:val="24"/>
        </w:rPr>
        <w:t xml:space="preserve">be </w:t>
      </w:r>
      <w:r w:rsidR="00E7727F" w:rsidRPr="006E1FE4">
        <w:rPr>
          <w:rFonts w:ascii="Times New Roman" w:hAnsi="Times New Roman" w:cs="Times New Roman"/>
          <w:sz w:val="24"/>
          <w:szCs w:val="24"/>
        </w:rPr>
        <w:t>violent</w:t>
      </w:r>
      <w:r w:rsidR="00750392">
        <w:rPr>
          <w:rFonts w:ascii="Times New Roman" w:hAnsi="Times New Roman" w:cs="Times New Roman"/>
          <w:sz w:val="24"/>
          <w:szCs w:val="24"/>
        </w:rPr>
        <w:t xml:space="preserve"> video games</w:t>
      </w:r>
      <w:r w:rsidR="00E7727F" w:rsidRPr="006E1FE4">
        <w:rPr>
          <w:rFonts w:ascii="Times New Roman" w:hAnsi="Times New Roman" w:cs="Times New Roman"/>
          <w:sz w:val="24"/>
          <w:szCs w:val="24"/>
        </w:rPr>
        <w:t>.</w:t>
      </w:r>
      <w:r w:rsidR="00085368">
        <w:rPr>
          <w:rFonts w:ascii="Times New Roman" w:hAnsi="Times New Roman" w:cs="Times New Roman"/>
          <w:sz w:val="24"/>
          <w:szCs w:val="24"/>
        </w:rPr>
        <w:t xml:space="preserve"> In ideal practice, research would disentangle the effects of conflict from the effects of violence and be capable of making predictions about the effects of each.</w:t>
      </w:r>
      <w:r w:rsidR="00CB20E3">
        <w:rPr>
          <w:rFonts w:ascii="Times New Roman" w:hAnsi="Times New Roman" w:cs="Times New Roman"/>
          <w:sz w:val="24"/>
          <w:szCs w:val="24"/>
        </w:rPr>
        <w:t xml:space="preserve"> </w:t>
      </w:r>
    </w:p>
    <w:p w:rsidR="00006844" w:rsidRDefault="00FE16A8" w:rsidP="00006844">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These definitions would also help to more accurately present the existing body of violent game research. It is generally accepted that games involving extreme portrayals of M-rated violence and death can cause increases in aggressive behavior</w:t>
      </w:r>
      <w:r w:rsidR="00A90A9F">
        <w:rPr>
          <w:rFonts w:ascii="Times New Roman" w:hAnsi="Times New Roman" w:cs="Times New Roman"/>
          <w:sz w:val="24"/>
          <w:szCs w:val="24"/>
        </w:rPr>
        <w:t>, and the</w:t>
      </w:r>
      <w:r w:rsidR="00820813" w:rsidRPr="006E1FE4">
        <w:rPr>
          <w:rFonts w:ascii="Times New Roman" w:hAnsi="Times New Roman" w:cs="Times New Roman"/>
          <w:sz w:val="24"/>
          <w:szCs w:val="24"/>
        </w:rPr>
        <w:t xml:space="preserve"> empirical literature supports this claim</w:t>
      </w:r>
      <w:r w:rsidR="00045369">
        <w:rPr>
          <w:rFonts w:ascii="Times New Roman" w:hAnsi="Times New Roman" w:cs="Times New Roman"/>
          <w:sz w:val="24"/>
          <w:szCs w:val="24"/>
        </w:rPr>
        <w:t xml:space="preserve"> (albeit with some potential confounds)</w:t>
      </w:r>
      <w:r w:rsidRPr="006E1FE4">
        <w:rPr>
          <w:rFonts w:ascii="Times New Roman" w:hAnsi="Times New Roman" w:cs="Times New Roman"/>
          <w:sz w:val="24"/>
          <w:szCs w:val="24"/>
        </w:rPr>
        <w:t>. However, it h</w:t>
      </w:r>
      <w:r w:rsidR="00C03120" w:rsidRPr="006E1FE4">
        <w:rPr>
          <w:rFonts w:ascii="Times New Roman" w:hAnsi="Times New Roman" w:cs="Times New Roman"/>
          <w:sz w:val="24"/>
          <w:szCs w:val="24"/>
        </w:rPr>
        <w:t xml:space="preserve">as yet to be </w:t>
      </w:r>
      <w:r w:rsidR="00A737E5">
        <w:rPr>
          <w:rFonts w:ascii="Times New Roman" w:hAnsi="Times New Roman" w:cs="Times New Roman"/>
          <w:sz w:val="24"/>
          <w:szCs w:val="24"/>
        </w:rPr>
        <w:t xml:space="preserve">convincingly </w:t>
      </w:r>
      <w:r w:rsidR="00C03120" w:rsidRPr="006E1FE4">
        <w:rPr>
          <w:rFonts w:ascii="Times New Roman" w:hAnsi="Times New Roman" w:cs="Times New Roman"/>
          <w:sz w:val="24"/>
          <w:szCs w:val="24"/>
        </w:rPr>
        <w:t xml:space="preserve">demonstrated that </w:t>
      </w:r>
      <w:r w:rsidR="00045369">
        <w:rPr>
          <w:rFonts w:ascii="Times New Roman" w:hAnsi="Times New Roman" w:cs="Times New Roman"/>
          <w:sz w:val="24"/>
          <w:szCs w:val="24"/>
        </w:rPr>
        <w:t>merely-</w:t>
      </w:r>
      <w:r w:rsidRPr="006E1FE4">
        <w:rPr>
          <w:rFonts w:ascii="Times New Roman" w:hAnsi="Times New Roman" w:cs="Times New Roman"/>
          <w:sz w:val="24"/>
          <w:szCs w:val="24"/>
        </w:rPr>
        <w:t xml:space="preserve">aggressive games such as </w:t>
      </w:r>
      <w:r w:rsidRPr="006E1FE4">
        <w:rPr>
          <w:rFonts w:ascii="Times New Roman" w:hAnsi="Times New Roman" w:cs="Times New Roman"/>
          <w:i/>
          <w:sz w:val="24"/>
          <w:szCs w:val="24"/>
        </w:rPr>
        <w:t xml:space="preserve">Super Mario </w:t>
      </w:r>
      <w:r w:rsidR="00C03120" w:rsidRPr="006E1FE4">
        <w:rPr>
          <w:rFonts w:ascii="Times New Roman" w:hAnsi="Times New Roman" w:cs="Times New Roman"/>
          <w:sz w:val="24"/>
          <w:szCs w:val="24"/>
        </w:rPr>
        <w:t xml:space="preserve">or </w:t>
      </w:r>
      <w:r w:rsidR="00C03120" w:rsidRPr="006E1FE4">
        <w:rPr>
          <w:rFonts w:ascii="Times New Roman" w:hAnsi="Times New Roman" w:cs="Times New Roman"/>
          <w:i/>
          <w:sz w:val="24"/>
          <w:szCs w:val="24"/>
        </w:rPr>
        <w:t>Pac-Man</w:t>
      </w:r>
      <w:r w:rsidR="00C03120" w:rsidRPr="006E1FE4">
        <w:rPr>
          <w:rFonts w:ascii="Times New Roman" w:hAnsi="Times New Roman" w:cs="Times New Roman"/>
          <w:sz w:val="24"/>
          <w:szCs w:val="24"/>
        </w:rPr>
        <w:t xml:space="preserve"> </w:t>
      </w:r>
      <w:r w:rsidRPr="006E1FE4">
        <w:rPr>
          <w:rFonts w:ascii="Times New Roman" w:hAnsi="Times New Roman" w:cs="Times New Roman"/>
          <w:sz w:val="24"/>
          <w:szCs w:val="24"/>
        </w:rPr>
        <w:t>have similar effects.</w:t>
      </w:r>
      <w:r w:rsidR="008F4DA2" w:rsidRPr="006E1FE4">
        <w:rPr>
          <w:rFonts w:ascii="Times New Roman" w:hAnsi="Times New Roman" w:cs="Times New Roman"/>
          <w:sz w:val="24"/>
          <w:szCs w:val="24"/>
        </w:rPr>
        <w:t xml:space="preserve"> Again, this represents a bold assumption and a substantial extrapolation from the extant data, in exchange for which researchers gain </w:t>
      </w:r>
      <w:r w:rsidR="00A90A9F">
        <w:rPr>
          <w:rFonts w:ascii="Times New Roman" w:hAnsi="Times New Roman" w:cs="Times New Roman"/>
          <w:sz w:val="24"/>
          <w:szCs w:val="24"/>
        </w:rPr>
        <w:t xml:space="preserve">only </w:t>
      </w:r>
      <w:r w:rsidR="008F4DA2" w:rsidRPr="006E1FE4">
        <w:rPr>
          <w:rFonts w:ascii="Times New Roman" w:hAnsi="Times New Roman" w:cs="Times New Roman"/>
          <w:sz w:val="24"/>
          <w:szCs w:val="24"/>
        </w:rPr>
        <w:t xml:space="preserve">an </w:t>
      </w:r>
      <w:r w:rsidR="00EC0637">
        <w:rPr>
          <w:rFonts w:ascii="Times New Roman" w:hAnsi="Times New Roman" w:cs="Times New Roman"/>
          <w:sz w:val="24"/>
          <w:szCs w:val="24"/>
        </w:rPr>
        <w:t>unusually broad</w:t>
      </w:r>
      <w:r w:rsidR="008F4DA2" w:rsidRPr="006E1FE4">
        <w:rPr>
          <w:rFonts w:ascii="Times New Roman" w:hAnsi="Times New Roman" w:cs="Times New Roman"/>
          <w:sz w:val="24"/>
          <w:szCs w:val="24"/>
        </w:rPr>
        <w:t xml:space="preserve"> definition of “violent media</w:t>
      </w:r>
      <w:r w:rsidR="00303A9F">
        <w:rPr>
          <w:rFonts w:ascii="Times New Roman" w:hAnsi="Times New Roman" w:cs="Times New Roman"/>
          <w:sz w:val="24"/>
          <w:szCs w:val="24"/>
        </w:rPr>
        <w:t>.</w:t>
      </w:r>
      <w:r w:rsidR="008F4DA2" w:rsidRPr="006E1FE4">
        <w:rPr>
          <w:rFonts w:ascii="Times New Roman" w:hAnsi="Times New Roman" w:cs="Times New Roman"/>
          <w:sz w:val="24"/>
          <w:szCs w:val="24"/>
        </w:rPr>
        <w:t>”</w:t>
      </w:r>
      <w:r w:rsidR="00006844">
        <w:rPr>
          <w:rFonts w:ascii="Times New Roman" w:hAnsi="Times New Roman" w:cs="Times New Roman"/>
          <w:sz w:val="24"/>
          <w:szCs w:val="24"/>
        </w:rPr>
        <w:t xml:space="preserve"> The proposed definitions for violent and aggressive games would be more</w:t>
      </w:r>
      <w:r w:rsidR="00006844" w:rsidRPr="006E1FE4">
        <w:rPr>
          <w:rFonts w:ascii="Times New Roman" w:hAnsi="Times New Roman" w:cs="Times New Roman"/>
          <w:sz w:val="24"/>
          <w:szCs w:val="24"/>
        </w:rPr>
        <w:t xml:space="preserve"> intuitively communicated to laypeople and less likely to be rejected out of hand as preposterous. </w:t>
      </w:r>
    </w:p>
    <w:p w:rsidR="00F61C79" w:rsidRPr="006E1FE4" w:rsidRDefault="00F61C79"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We also recommend that researchers </w:t>
      </w:r>
      <w:r w:rsidR="00630F38">
        <w:rPr>
          <w:rFonts w:ascii="Times New Roman" w:hAnsi="Times New Roman" w:cs="Times New Roman"/>
          <w:sz w:val="24"/>
          <w:szCs w:val="24"/>
        </w:rPr>
        <w:t>investigate</w:t>
      </w:r>
      <w:r w:rsidRPr="006E1FE4">
        <w:rPr>
          <w:rFonts w:ascii="Times New Roman" w:hAnsi="Times New Roman" w:cs="Times New Roman"/>
          <w:sz w:val="24"/>
          <w:szCs w:val="24"/>
        </w:rPr>
        <w:t xml:space="preserve"> the effects of </w:t>
      </w:r>
      <w:r w:rsidRPr="006E1FE4">
        <w:rPr>
          <w:rFonts w:ascii="Times New Roman" w:hAnsi="Times New Roman" w:cs="Times New Roman"/>
          <w:i/>
          <w:sz w:val="24"/>
          <w:szCs w:val="24"/>
        </w:rPr>
        <w:t>continuous</w:t>
      </w:r>
      <w:r w:rsidR="004E0063">
        <w:rPr>
          <w:rFonts w:ascii="Times New Roman" w:hAnsi="Times New Roman" w:cs="Times New Roman"/>
          <w:sz w:val="24"/>
          <w:szCs w:val="24"/>
        </w:rPr>
        <w:t xml:space="preserve"> measures of game violence. </w:t>
      </w:r>
      <w:r w:rsidR="00F03F51">
        <w:rPr>
          <w:rFonts w:ascii="Times New Roman" w:hAnsi="Times New Roman" w:cs="Times New Roman"/>
          <w:sz w:val="24"/>
          <w:szCs w:val="24"/>
        </w:rPr>
        <w:t>Like</w:t>
      </w:r>
      <w:r w:rsidR="007F44A3">
        <w:rPr>
          <w:rFonts w:ascii="Times New Roman" w:hAnsi="Times New Roman" w:cs="Times New Roman"/>
          <w:sz w:val="24"/>
          <w:szCs w:val="24"/>
        </w:rPr>
        <w:t xml:space="preserve"> conducting a median split on a continuous variable in a regression analysis, i</w:t>
      </w:r>
      <w:r w:rsidR="007B2911">
        <w:rPr>
          <w:rFonts w:ascii="Times New Roman" w:hAnsi="Times New Roman" w:cs="Times New Roman"/>
          <w:sz w:val="24"/>
          <w:szCs w:val="24"/>
        </w:rPr>
        <w:t>t is often a bad idea to turn a continuous measure into a categorical measure</w:t>
      </w:r>
      <w:r w:rsidR="00F03F51">
        <w:rPr>
          <w:rFonts w:ascii="Times New Roman" w:hAnsi="Times New Roman" w:cs="Times New Roman"/>
          <w:sz w:val="24"/>
          <w:szCs w:val="24"/>
        </w:rPr>
        <w:t xml:space="preserve">. </w:t>
      </w:r>
      <w:r w:rsidR="007B2911">
        <w:rPr>
          <w:rFonts w:ascii="Times New Roman" w:hAnsi="Times New Roman" w:cs="Times New Roman"/>
          <w:sz w:val="24"/>
          <w:szCs w:val="24"/>
        </w:rPr>
        <w:t>In this case, research practice has</w:t>
      </w:r>
      <w:r w:rsidR="009E6929">
        <w:rPr>
          <w:rFonts w:ascii="Times New Roman" w:hAnsi="Times New Roman" w:cs="Times New Roman"/>
          <w:sz w:val="24"/>
          <w:szCs w:val="24"/>
        </w:rPr>
        <w:t xml:space="preserve"> </w:t>
      </w:r>
      <w:r w:rsidR="007B2911">
        <w:rPr>
          <w:rFonts w:ascii="Times New Roman" w:hAnsi="Times New Roman" w:cs="Times New Roman"/>
          <w:sz w:val="24"/>
          <w:szCs w:val="24"/>
        </w:rPr>
        <w:t xml:space="preserve">made the </w:t>
      </w:r>
      <w:r w:rsidR="009E6929">
        <w:rPr>
          <w:rFonts w:ascii="Times New Roman" w:hAnsi="Times New Roman" w:cs="Times New Roman"/>
          <w:sz w:val="24"/>
          <w:szCs w:val="24"/>
        </w:rPr>
        <w:t>assum</w:t>
      </w:r>
      <w:r w:rsidR="007B2911">
        <w:rPr>
          <w:rFonts w:ascii="Times New Roman" w:hAnsi="Times New Roman" w:cs="Times New Roman"/>
          <w:sz w:val="24"/>
          <w:szCs w:val="24"/>
        </w:rPr>
        <w:t>ption</w:t>
      </w:r>
      <w:r w:rsidR="009E6929">
        <w:rPr>
          <w:rFonts w:ascii="Times New Roman" w:hAnsi="Times New Roman" w:cs="Times New Roman"/>
          <w:sz w:val="24"/>
          <w:szCs w:val="24"/>
        </w:rPr>
        <w:t xml:space="preserve"> that all nonzero amounts of game violence have the same effect. </w:t>
      </w:r>
      <w:r w:rsidR="00804915">
        <w:rPr>
          <w:rFonts w:ascii="Times New Roman" w:hAnsi="Times New Roman" w:cs="Times New Roman"/>
          <w:sz w:val="24"/>
          <w:szCs w:val="24"/>
        </w:rPr>
        <w:t>As explained above, the evidence which is claimed to support this assumption would seem to suggest instead that game features other than violence are responsible for the changes in aggressive behavior, if any (Anderson</w:t>
      </w:r>
      <w:r w:rsidR="00045369">
        <w:rPr>
          <w:rFonts w:ascii="Times New Roman" w:hAnsi="Times New Roman" w:cs="Times New Roman"/>
          <w:sz w:val="24"/>
          <w:szCs w:val="24"/>
        </w:rPr>
        <w:t xml:space="preserve"> et al.</w:t>
      </w:r>
      <w:r w:rsidR="00804915">
        <w:rPr>
          <w:rFonts w:ascii="Times New Roman" w:hAnsi="Times New Roman" w:cs="Times New Roman"/>
          <w:sz w:val="24"/>
          <w:szCs w:val="24"/>
        </w:rPr>
        <w:t xml:space="preserve">, 2007). </w:t>
      </w:r>
      <w:r w:rsidRPr="006E1FE4">
        <w:rPr>
          <w:rFonts w:ascii="Times New Roman" w:hAnsi="Times New Roman" w:cs="Times New Roman"/>
          <w:sz w:val="24"/>
          <w:szCs w:val="24"/>
        </w:rPr>
        <w:t>Through reporting models and plots of both continuous and categorical measures of game violence, researchers can provide evidence for whether violent content should be conceptualiz</w:t>
      </w:r>
      <w:r w:rsidR="00FE16A8" w:rsidRPr="006E1FE4">
        <w:rPr>
          <w:rFonts w:ascii="Times New Roman" w:hAnsi="Times New Roman" w:cs="Times New Roman"/>
          <w:sz w:val="24"/>
          <w:szCs w:val="24"/>
        </w:rPr>
        <w:t>ed as continuous or categorical.</w:t>
      </w:r>
      <w:r w:rsidR="004F65E5" w:rsidRPr="006E1FE4">
        <w:rPr>
          <w:rFonts w:ascii="Times New Roman" w:hAnsi="Times New Roman" w:cs="Times New Roman"/>
          <w:sz w:val="24"/>
          <w:szCs w:val="24"/>
        </w:rPr>
        <w:t xml:space="preserve"> Determining the shape of the </w:t>
      </w:r>
      <w:r w:rsidR="000E0F95">
        <w:rPr>
          <w:rFonts w:ascii="Times New Roman" w:hAnsi="Times New Roman" w:cs="Times New Roman"/>
          <w:sz w:val="24"/>
          <w:szCs w:val="24"/>
        </w:rPr>
        <w:t xml:space="preserve">functional </w:t>
      </w:r>
      <w:r w:rsidR="004F65E5" w:rsidRPr="006E1FE4">
        <w:rPr>
          <w:rFonts w:ascii="Times New Roman" w:hAnsi="Times New Roman" w:cs="Times New Roman"/>
          <w:sz w:val="24"/>
          <w:szCs w:val="24"/>
        </w:rPr>
        <w:t xml:space="preserve">relationship between media violence and aggressive behavior </w:t>
      </w:r>
      <w:r w:rsidR="007B2911">
        <w:rPr>
          <w:rFonts w:ascii="Times New Roman" w:hAnsi="Times New Roman" w:cs="Times New Roman"/>
          <w:sz w:val="24"/>
          <w:szCs w:val="24"/>
        </w:rPr>
        <w:t xml:space="preserve">also </w:t>
      </w:r>
      <w:r w:rsidR="004F65E5" w:rsidRPr="006E1FE4">
        <w:rPr>
          <w:rFonts w:ascii="Times New Roman" w:hAnsi="Times New Roman" w:cs="Times New Roman"/>
          <w:sz w:val="24"/>
          <w:szCs w:val="24"/>
        </w:rPr>
        <w:t>will help to inform grand theories of aggressive behavior</w:t>
      </w:r>
      <w:r w:rsidR="004C15E2" w:rsidRPr="006E1FE4">
        <w:rPr>
          <w:rFonts w:ascii="Times New Roman" w:hAnsi="Times New Roman" w:cs="Times New Roman"/>
          <w:sz w:val="24"/>
          <w:szCs w:val="24"/>
        </w:rPr>
        <w:t xml:space="preserve">. </w:t>
      </w:r>
      <w:r w:rsidR="007B2911">
        <w:rPr>
          <w:rFonts w:ascii="Times New Roman" w:hAnsi="Times New Roman" w:cs="Times New Roman"/>
          <w:sz w:val="24"/>
          <w:szCs w:val="24"/>
        </w:rPr>
        <w:t>For example, t</w:t>
      </w:r>
      <w:r w:rsidR="004F65E5" w:rsidRPr="006E1FE4">
        <w:rPr>
          <w:rFonts w:ascii="Times New Roman" w:hAnsi="Times New Roman" w:cs="Times New Roman"/>
          <w:sz w:val="24"/>
          <w:szCs w:val="24"/>
        </w:rPr>
        <w:t>his shape would indicate whether the strength of content is important</w:t>
      </w:r>
      <w:r w:rsidR="004C15E2" w:rsidRPr="006E1FE4">
        <w:rPr>
          <w:rFonts w:ascii="Times New Roman" w:hAnsi="Times New Roman" w:cs="Times New Roman"/>
          <w:sz w:val="24"/>
          <w:szCs w:val="24"/>
        </w:rPr>
        <w:t>,</w:t>
      </w:r>
      <w:r w:rsidR="004F65E5" w:rsidRPr="006E1FE4">
        <w:rPr>
          <w:rFonts w:ascii="Times New Roman" w:hAnsi="Times New Roman" w:cs="Times New Roman"/>
          <w:sz w:val="24"/>
          <w:szCs w:val="24"/>
        </w:rPr>
        <w:t xml:space="preserve"> or whether priming with comparatively mild violent content is sufficient to cause greater aggression.</w:t>
      </w:r>
      <w:r w:rsidR="00820813" w:rsidRPr="006E1FE4">
        <w:rPr>
          <w:rFonts w:ascii="Times New Roman" w:hAnsi="Times New Roman" w:cs="Times New Roman"/>
          <w:sz w:val="24"/>
          <w:szCs w:val="24"/>
        </w:rPr>
        <w:t xml:space="preserve"> By comparison, </w:t>
      </w:r>
      <w:r w:rsidR="008F0B78">
        <w:rPr>
          <w:rFonts w:ascii="Times New Roman" w:hAnsi="Times New Roman" w:cs="Times New Roman"/>
          <w:sz w:val="24"/>
          <w:szCs w:val="24"/>
        </w:rPr>
        <w:t>dichotomizi</w:t>
      </w:r>
      <w:r w:rsidR="003E63CE">
        <w:rPr>
          <w:rFonts w:ascii="Times New Roman" w:hAnsi="Times New Roman" w:cs="Times New Roman"/>
          <w:sz w:val="24"/>
          <w:szCs w:val="24"/>
        </w:rPr>
        <w:t>ng</w:t>
      </w:r>
      <w:r w:rsidR="00820813" w:rsidRPr="006E1FE4">
        <w:rPr>
          <w:rFonts w:ascii="Times New Roman" w:hAnsi="Times New Roman" w:cs="Times New Roman"/>
          <w:sz w:val="24"/>
          <w:szCs w:val="24"/>
        </w:rPr>
        <w:t xml:space="preserve"> the variables without ever inspecting the relationship of the continuous parameter </w:t>
      </w:r>
      <w:r w:rsidR="00045369">
        <w:rPr>
          <w:rFonts w:ascii="Times New Roman" w:hAnsi="Times New Roman" w:cs="Times New Roman"/>
          <w:sz w:val="24"/>
          <w:szCs w:val="24"/>
        </w:rPr>
        <w:t>lose</w:t>
      </w:r>
      <w:r w:rsidR="00820813" w:rsidRPr="006E1FE4">
        <w:rPr>
          <w:rFonts w:ascii="Times New Roman" w:hAnsi="Times New Roman" w:cs="Times New Roman"/>
          <w:sz w:val="24"/>
          <w:szCs w:val="24"/>
        </w:rPr>
        <w:t xml:space="preserve">s information and </w:t>
      </w:r>
      <w:r w:rsidR="007B2911">
        <w:rPr>
          <w:rFonts w:ascii="Times New Roman" w:hAnsi="Times New Roman" w:cs="Times New Roman"/>
          <w:sz w:val="24"/>
          <w:szCs w:val="24"/>
        </w:rPr>
        <w:t>fails to harvest important knowledge</w:t>
      </w:r>
      <w:r w:rsidR="00820813" w:rsidRPr="006E1FE4">
        <w:rPr>
          <w:rFonts w:ascii="Times New Roman" w:hAnsi="Times New Roman" w:cs="Times New Roman"/>
          <w:sz w:val="24"/>
          <w:szCs w:val="24"/>
        </w:rPr>
        <w:t>.</w:t>
      </w:r>
      <w:r w:rsidR="000E0F95">
        <w:rPr>
          <w:rFonts w:ascii="Times New Roman" w:hAnsi="Times New Roman" w:cs="Times New Roman"/>
          <w:sz w:val="24"/>
          <w:szCs w:val="24"/>
        </w:rPr>
        <w:t xml:space="preserve"> </w:t>
      </w:r>
    </w:p>
    <w:p w:rsidR="00135DCA" w:rsidRPr="006E1FE4" w:rsidRDefault="00C62AF7" w:rsidP="00632143">
      <w:pPr>
        <w:spacing w:after="0" w:line="480" w:lineRule="auto"/>
        <w:contextualSpacing/>
        <w:outlineLvl w:val="0"/>
        <w:rPr>
          <w:rFonts w:ascii="Times New Roman" w:hAnsi="Times New Roman" w:cs="Times New Roman"/>
          <w:b/>
          <w:sz w:val="24"/>
          <w:szCs w:val="24"/>
        </w:rPr>
      </w:pPr>
      <w:r>
        <w:rPr>
          <w:rFonts w:ascii="Times New Roman" w:hAnsi="Times New Roman" w:cs="Times New Roman"/>
          <w:b/>
          <w:sz w:val="24"/>
          <w:szCs w:val="24"/>
        </w:rPr>
        <w:t>Manipulating Only Violent Fictional Content</w:t>
      </w:r>
    </w:p>
    <w:p w:rsidR="00CA0DDD" w:rsidRPr="006E1FE4" w:rsidRDefault="00CA0DDD"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To </w:t>
      </w:r>
      <w:r w:rsidR="00045369">
        <w:rPr>
          <w:rFonts w:ascii="Times New Roman" w:hAnsi="Times New Roman" w:cs="Times New Roman"/>
          <w:sz w:val="24"/>
          <w:szCs w:val="24"/>
        </w:rPr>
        <w:t>test more precisely the specific effects of violent and aggressive game content without confounds</w:t>
      </w:r>
      <w:r w:rsidRPr="006E1FE4">
        <w:rPr>
          <w:rFonts w:ascii="Times New Roman" w:hAnsi="Times New Roman" w:cs="Times New Roman"/>
          <w:sz w:val="24"/>
          <w:szCs w:val="24"/>
        </w:rPr>
        <w:t>, we urge researcher</w:t>
      </w:r>
      <w:r w:rsidR="00045369">
        <w:rPr>
          <w:rFonts w:ascii="Times New Roman" w:hAnsi="Times New Roman" w:cs="Times New Roman"/>
          <w:sz w:val="24"/>
          <w:szCs w:val="24"/>
        </w:rPr>
        <w:t xml:space="preserve">s to examine, understand, and control </w:t>
      </w:r>
      <w:r w:rsidRPr="006E1FE4">
        <w:rPr>
          <w:rFonts w:ascii="Times New Roman" w:hAnsi="Times New Roman" w:cs="Times New Roman"/>
          <w:sz w:val="24"/>
          <w:szCs w:val="24"/>
        </w:rPr>
        <w:t xml:space="preserve">the </w:t>
      </w:r>
      <w:proofErr w:type="spellStart"/>
      <w:r w:rsidRPr="006E1FE4">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 xml:space="preserve">content of their manipulations. One laudable effort is found in Anderson </w:t>
      </w:r>
      <w:r w:rsidR="00B140C2">
        <w:rPr>
          <w:rFonts w:ascii="Times New Roman" w:hAnsi="Times New Roman" w:cs="Times New Roman"/>
          <w:sz w:val="24"/>
          <w:szCs w:val="24"/>
        </w:rPr>
        <w:t>and</w:t>
      </w:r>
      <w:r w:rsidR="00181E90" w:rsidRPr="006E1FE4">
        <w:rPr>
          <w:rFonts w:ascii="Times New Roman" w:hAnsi="Times New Roman" w:cs="Times New Roman"/>
          <w:sz w:val="24"/>
          <w:szCs w:val="24"/>
        </w:rPr>
        <w:t xml:space="preserve"> </w:t>
      </w:r>
      <w:proofErr w:type="spellStart"/>
      <w:r w:rsidR="00181E90" w:rsidRPr="006E1FE4">
        <w:rPr>
          <w:rFonts w:ascii="Times New Roman" w:hAnsi="Times New Roman" w:cs="Times New Roman"/>
          <w:sz w:val="24"/>
          <w:szCs w:val="24"/>
        </w:rPr>
        <w:t>Carnagey</w:t>
      </w:r>
      <w:proofErr w:type="spellEnd"/>
      <w:r w:rsidR="00181E90"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(200</w:t>
      </w:r>
      <w:r w:rsidR="0019249C" w:rsidRPr="006E1FE4">
        <w:rPr>
          <w:rFonts w:ascii="Times New Roman" w:hAnsi="Times New Roman" w:cs="Times New Roman"/>
          <w:sz w:val="24"/>
          <w:szCs w:val="24"/>
        </w:rPr>
        <w:t>9</w:t>
      </w:r>
      <w:r w:rsidR="00EB5214" w:rsidRPr="006E1FE4">
        <w:rPr>
          <w:rFonts w:ascii="Times New Roman" w:hAnsi="Times New Roman" w:cs="Times New Roman"/>
          <w:sz w:val="24"/>
          <w:szCs w:val="24"/>
        </w:rPr>
        <w:t>), in which participants played baseball</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MLB Slugfest</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MVP Baseball 2004</w:t>
      </w:r>
      <w:r w:rsidR="00F8017C">
        <w:rPr>
          <w:rFonts w:ascii="Times New Roman" w:hAnsi="Times New Roman" w:cs="Times New Roman"/>
          <w:sz w:val="24"/>
          <w:szCs w:val="24"/>
        </w:rPr>
        <w:t xml:space="preserve">) </w:t>
      </w:r>
      <w:r w:rsidR="00EB5214" w:rsidRPr="006E1FE4">
        <w:rPr>
          <w:rFonts w:ascii="Times New Roman" w:hAnsi="Times New Roman" w:cs="Times New Roman"/>
          <w:sz w:val="24"/>
          <w:szCs w:val="24"/>
        </w:rPr>
        <w:t>or football games</w:t>
      </w:r>
      <w:r w:rsidR="00F8017C">
        <w:rPr>
          <w:rFonts w:ascii="Times New Roman" w:hAnsi="Times New Roman" w:cs="Times New Roman"/>
          <w:sz w:val="24"/>
          <w:szCs w:val="24"/>
        </w:rPr>
        <w:t xml:space="preserve"> (</w:t>
      </w:r>
      <w:r w:rsidR="00F8017C" w:rsidRPr="00F8017C">
        <w:rPr>
          <w:rFonts w:ascii="Times New Roman" w:hAnsi="Times New Roman" w:cs="Times New Roman"/>
          <w:i/>
          <w:sz w:val="24"/>
          <w:szCs w:val="24"/>
        </w:rPr>
        <w:t>NFL Blitz, Madden</w:t>
      </w:r>
      <w:r w:rsidR="00F8017C">
        <w:rPr>
          <w:rFonts w:ascii="Times New Roman" w:hAnsi="Times New Roman" w:cs="Times New Roman"/>
          <w:sz w:val="24"/>
          <w:szCs w:val="24"/>
        </w:rPr>
        <w:t>)</w:t>
      </w:r>
      <w:r w:rsidR="00EB5214" w:rsidRPr="006E1FE4">
        <w:rPr>
          <w:rFonts w:ascii="Times New Roman" w:hAnsi="Times New Roman" w:cs="Times New Roman"/>
          <w:sz w:val="24"/>
          <w:szCs w:val="24"/>
        </w:rPr>
        <w:t xml:space="preserve"> differing in their violent content. As a result of their different developers (EA Games vs Midway) and rule sets (e.g. in the violent baseball game the base runner could punch the baseman to continue running, thus yielding play that was </w:t>
      </w:r>
      <w:r w:rsidR="00EB5214" w:rsidRPr="006E1FE4">
        <w:rPr>
          <w:rFonts w:ascii="Times New Roman" w:hAnsi="Times New Roman" w:cs="Times New Roman"/>
          <w:i/>
          <w:sz w:val="24"/>
          <w:szCs w:val="24"/>
        </w:rPr>
        <w:t>more violent</w:t>
      </w:r>
      <w:r w:rsidR="00E245B5" w:rsidRPr="006E1FE4">
        <w:rPr>
          <w:rFonts w:ascii="Times New Roman" w:hAnsi="Times New Roman" w:cs="Times New Roman"/>
          <w:i/>
          <w:sz w:val="24"/>
          <w:szCs w:val="24"/>
        </w:rPr>
        <w:t>, more surprising,</w:t>
      </w:r>
      <w:r w:rsidR="00EB5214" w:rsidRPr="006E1FE4">
        <w:rPr>
          <w:rFonts w:ascii="Times New Roman" w:hAnsi="Times New Roman" w:cs="Times New Roman"/>
          <w:i/>
          <w:sz w:val="24"/>
          <w:szCs w:val="24"/>
        </w:rPr>
        <w:t xml:space="preserve"> </w:t>
      </w:r>
      <w:r w:rsidR="00EB5214" w:rsidRPr="006E1FE4">
        <w:rPr>
          <w:rFonts w:ascii="Times New Roman" w:hAnsi="Times New Roman" w:cs="Times New Roman"/>
          <w:sz w:val="24"/>
          <w:szCs w:val="24"/>
        </w:rPr>
        <w:t xml:space="preserve">and </w:t>
      </w:r>
      <w:r w:rsidR="00EB5214" w:rsidRPr="006E1FE4">
        <w:rPr>
          <w:rFonts w:ascii="Times New Roman" w:hAnsi="Times New Roman" w:cs="Times New Roman"/>
          <w:i/>
          <w:sz w:val="24"/>
          <w:szCs w:val="24"/>
        </w:rPr>
        <w:t>faster-paced</w:t>
      </w:r>
      <w:r w:rsidR="00EB5214" w:rsidRPr="006E1FE4">
        <w:rPr>
          <w:rFonts w:ascii="Times New Roman" w:hAnsi="Times New Roman" w:cs="Times New Roman"/>
          <w:sz w:val="24"/>
          <w:szCs w:val="24"/>
        </w:rPr>
        <w:t>), the games differed in several post-test ratings, which were addressed through the use of</w:t>
      </w:r>
      <w:r w:rsidR="00770F30" w:rsidRPr="006E1FE4">
        <w:rPr>
          <w:rFonts w:ascii="Times New Roman" w:hAnsi="Times New Roman" w:cs="Times New Roman"/>
          <w:sz w:val="24"/>
          <w:szCs w:val="24"/>
        </w:rPr>
        <w:t xml:space="preserve"> </w:t>
      </w:r>
      <w:r w:rsidR="00EB5214" w:rsidRPr="006E1FE4">
        <w:rPr>
          <w:rFonts w:ascii="Times New Roman" w:hAnsi="Times New Roman" w:cs="Times New Roman"/>
          <w:sz w:val="24"/>
          <w:szCs w:val="24"/>
        </w:rPr>
        <w:t>ANCOVA</w:t>
      </w:r>
      <w:r w:rsidR="00770F30" w:rsidRPr="006E1FE4">
        <w:rPr>
          <w:rFonts w:ascii="Times New Roman" w:hAnsi="Times New Roman" w:cs="Times New Roman"/>
          <w:sz w:val="24"/>
          <w:szCs w:val="24"/>
        </w:rPr>
        <w:t>, which is not ideal</w:t>
      </w:r>
      <w:r w:rsidR="00695EE5">
        <w:rPr>
          <w:rFonts w:ascii="Times New Roman" w:hAnsi="Times New Roman" w:cs="Times New Roman"/>
          <w:sz w:val="24"/>
          <w:szCs w:val="24"/>
        </w:rPr>
        <w:t xml:space="preserve"> (see Adachi &amp; Willoughby, 2011a; </w:t>
      </w:r>
      <w:r w:rsidR="007D3093">
        <w:rPr>
          <w:rFonts w:ascii="Times New Roman" w:hAnsi="Times New Roman" w:cs="Times New Roman"/>
          <w:sz w:val="24"/>
          <w:szCs w:val="24"/>
        </w:rPr>
        <w:t>Miller &amp; Chapman, 2001</w:t>
      </w:r>
      <w:r w:rsidR="00695EE5">
        <w:rPr>
          <w:rFonts w:ascii="Times New Roman" w:hAnsi="Times New Roman" w:cs="Times New Roman"/>
          <w:sz w:val="24"/>
          <w:szCs w:val="24"/>
        </w:rPr>
        <w:t>)</w:t>
      </w:r>
      <w:r w:rsidR="00EB5214" w:rsidRPr="006E1FE4">
        <w:rPr>
          <w:rFonts w:ascii="Times New Roman" w:hAnsi="Times New Roman" w:cs="Times New Roman"/>
          <w:sz w:val="24"/>
          <w:szCs w:val="24"/>
        </w:rPr>
        <w:t xml:space="preserve">. Still, this experiment provided a different variety of </w:t>
      </w:r>
      <w:r w:rsidR="00E245B5" w:rsidRPr="006E1FE4">
        <w:rPr>
          <w:rFonts w:ascii="Times New Roman" w:hAnsi="Times New Roman" w:cs="Times New Roman"/>
          <w:sz w:val="24"/>
          <w:szCs w:val="24"/>
        </w:rPr>
        <w:t>experimental</w:t>
      </w:r>
      <w:r w:rsidR="00EB5214" w:rsidRPr="006E1FE4">
        <w:rPr>
          <w:rFonts w:ascii="Times New Roman" w:hAnsi="Times New Roman" w:cs="Times New Roman"/>
          <w:sz w:val="24"/>
          <w:szCs w:val="24"/>
        </w:rPr>
        <w:t xml:space="preserve"> control by </w:t>
      </w:r>
      <w:r w:rsidR="00770F30" w:rsidRPr="006E1FE4">
        <w:rPr>
          <w:rFonts w:ascii="Times New Roman" w:hAnsi="Times New Roman" w:cs="Times New Roman"/>
          <w:sz w:val="24"/>
          <w:szCs w:val="24"/>
        </w:rPr>
        <w:t>keeping genre constant</w:t>
      </w:r>
      <w:r w:rsidR="00EB5214" w:rsidRPr="006E1FE4">
        <w:rPr>
          <w:rFonts w:ascii="Times New Roman" w:hAnsi="Times New Roman" w:cs="Times New Roman"/>
          <w:sz w:val="24"/>
          <w:szCs w:val="24"/>
        </w:rPr>
        <w:t>, improving the overall triangulation of the hypothesized effect.</w:t>
      </w:r>
    </w:p>
    <w:p w:rsidR="00EB5214" w:rsidRPr="006E1FE4" w:rsidRDefault="00EB5214"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An even more precise way to stage manipulations is to create modified game versions</w:t>
      </w:r>
      <w:r w:rsidR="00530822" w:rsidRPr="006E1FE4">
        <w:rPr>
          <w:rFonts w:ascii="Times New Roman" w:hAnsi="Times New Roman" w:cs="Times New Roman"/>
          <w:sz w:val="24"/>
          <w:szCs w:val="24"/>
        </w:rPr>
        <w:t xml:space="preserve"> using in-game options menus or software modification tools</w:t>
      </w:r>
      <w:r w:rsidRPr="006E1FE4">
        <w:rPr>
          <w:rFonts w:ascii="Times New Roman" w:hAnsi="Times New Roman" w:cs="Times New Roman"/>
          <w:sz w:val="24"/>
          <w:szCs w:val="24"/>
        </w:rPr>
        <w:t>.</w:t>
      </w:r>
      <w:r w:rsidR="0006072B" w:rsidRPr="006E1FE4">
        <w:rPr>
          <w:rFonts w:ascii="Times New Roman" w:hAnsi="Times New Roman" w:cs="Times New Roman"/>
          <w:sz w:val="24"/>
          <w:szCs w:val="24"/>
        </w:rPr>
        <w:t xml:space="preserve"> One of the earliest forms o</w:t>
      </w:r>
      <w:r w:rsidR="00045369">
        <w:rPr>
          <w:rFonts w:ascii="Times New Roman" w:hAnsi="Times New Roman" w:cs="Times New Roman"/>
          <w:sz w:val="24"/>
          <w:szCs w:val="24"/>
        </w:rPr>
        <w:t>f this method was demonstrated by</w:t>
      </w:r>
      <w:r w:rsidR="0006072B" w:rsidRPr="006E1FE4">
        <w:rPr>
          <w:rFonts w:ascii="Times New Roman" w:hAnsi="Times New Roman" w:cs="Times New Roman"/>
          <w:sz w:val="24"/>
          <w:szCs w:val="24"/>
        </w:rPr>
        <w:t xml:space="preserve"> </w:t>
      </w:r>
      <w:r w:rsidR="006E176B">
        <w:rPr>
          <w:rFonts w:ascii="Times New Roman" w:hAnsi="Times New Roman" w:cs="Times New Roman"/>
          <w:sz w:val="24"/>
          <w:szCs w:val="24"/>
        </w:rPr>
        <w:t xml:space="preserve">Anderson et al. (2004), who modified the first-person shooter game </w:t>
      </w:r>
      <w:r w:rsidR="006E176B">
        <w:rPr>
          <w:rFonts w:ascii="Times New Roman" w:hAnsi="Times New Roman" w:cs="Times New Roman"/>
          <w:i/>
          <w:sz w:val="24"/>
          <w:szCs w:val="24"/>
        </w:rPr>
        <w:t xml:space="preserve">Marathon II </w:t>
      </w:r>
      <w:r w:rsidR="006E176B">
        <w:rPr>
          <w:rFonts w:ascii="Times New Roman" w:hAnsi="Times New Roman" w:cs="Times New Roman"/>
          <w:sz w:val="24"/>
          <w:szCs w:val="24"/>
        </w:rPr>
        <w:t>to have either human or alien enemies</w:t>
      </w:r>
      <w:r w:rsidR="001D4D15">
        <w:rPr>
          <w:rFonts w:ascii="Times New Roman" w:hAnsi="Times New Roman" w:cs="Times New Roman"/>
          <w:sz w:val="24"/>
          <w:szCs w:val="24"/>
        </w:rPr>
        <w:t xml:space="preserve"> to fight the player. A third condition further modified the game to have no enemies, instead having to find a path through the level and to resources within a time limit. Both game versions featuring enemies caused greater aggression in players than did the version without fighting. In another experiment, </w:t>
      </w:r>
      <w:proofErr w:type="spellStart"/>
      <w:r w:rsidR="0006072B" w:rsidRPr="006E1FE4">
        <w:rPr>
          <w:rFonts w:ascii="Times New Roman" w:hAnsi="Times New Roman" w:cs="Times New Roman"/>
          <w:sz w:val="24"/>
          <w:szCs w:val="24"/>
        </w:rPr>
        <w:t>Carnagey</w:t>
      </w:r>
      <w:proofErr w:type="spellEnd"/>
      <w:r w:rsidR="0006072B" w:rsidRPr="006E1FE4">
        <w:rPr>
          <w:rFonts w:ascii="Times New Roman" w:hAnsi="Times New Roman" w:cs="Times New Roman"/>
          <w:sz w:val="24"/>
          <w:szCs w:val="24"/>
        </w:rPr>
        <w:t xml:space="preserve"> </w:t>
      </w:r>
      <w:r w:rsidR="00B140C2">
        <w:rPr>
          <w:rFonts w:ascii="Times New Roman" w:hAnsi="Times New Roman" w:cs="Times New Roman"/>
          <w:sz w:val="24"/>
          <w:szCs w:val="24"/>
        </w:rPr>
        <w:t>and</w:t>
      </w:r>
      <w:r w:rsidR="0006072B" w:rsidRPr="006E1FE4">
        <w:rPr>
          <w:rFonts w:ascii="Times New Roman" w:hAnsi="Times New Roman" w:cs="Times New Roman"/>
          <w:sz w:val="24"/>
          <w:szCs w:val="24"/>
        </w:rPr>
        <w:t xml:space="preserve"> Anderson </w:t>
      </w:r>
      <w:r w:rsidR="00045369">
        <w:rPr>
          <w:rFonts w:ascii="Times New Roman" w:hAnsi="Times New Roman" w:cs="Times New Roman"/>
          <w:sz w:val="24"/>
          <w:szCs w:val="24"/>
        </w:rPr>
        <w:t>(</w:t>
      </w:r>
      <w:r w:rsidR="0006072B" w:rsidRPr="006E1FE4">
        <w:rPr>
          <w:rFonts w:ascii="Times New Roman" w:hAnsi="Times New Roman" w:cs="Times New Roman"/>
          <w:sz w:val="24"/>
          <w:szCs w:val="24"/>
        </w:rPr>
        <w:t>2005</w:t>
      </w:r>
      <w:r w:rsidR="00045369">
        <w:rPr>
          <w:rFonts w:ascii="Times New Roman" w:hAnsi="Times New Roman" w:cs="Times New Roman"/>
          <w:sz w:val="24"/>
          <w:szCs w:val="24"/>
        </w:rPr>
        <w:t>) had participants play</w:t>
      </w:r>
      <w:r w:rsidR="00151C8C" w:rsidRPr="006E1FE4">
        <w:rPr>
          <w:rFonts w:ascii="Times New Roman" w:hAnsi="Times New Roman" w:cs="Times New Roman"/>
          <w:sz w:val="24"/>
          <w:szCs w:val="24"/>
        </w:rPr>
        <w:t xml:space="preserve"> </w:t>
      </w:r>
      <w:r w:rsidR="0006072B" w:rsidRPr="006E1FE4">
        <w:rPr>
          <w:rFonts w:ascii="Times New Roman" w:hAnsi="Times New Roman" w:cs="Times New Roman"/>
          <w:sz w:val="24"/>
          <w:szCs w:val="24"/>
        </w:rPr>
        <w:t>version</w:t>
      </w:r>
      <w:r w:rsidR="00151C8C" w:rsidRPr="006E1FE4">
        <w:rPr>
          <w:rFonts w:ascii="Times New Roman" w:hAnsi="Times New Roman" w:cs="Times New Roman"/>
          <w:sz w:val="24"/>
          <w:szCs w:val="24"/>
        </w:rPr>
        <w:t>s</w:t>
      </w:r>
      <w:r w:rsidR="0006072B" w:rsidRPr="006E1FE4">
        <w:rPr>
          <w:rFonts w:ascii="Times New Roman" w:hAnsi="Times New Roman" w:cs="Times New Roman"/>
          <w:sz w:val="24"/>
          <w:szCs w:val="24"/>
        </w:rPr>
        <w:t xml:space="preserve"> of </w:t>
      </w:r>
      <w:proofErr w:type="spellStart"/>
      <w:r w:rsidR="0006072B" w:rsidRPr="006E1FE4">
        <w:rPr>
          <w:rFonts w:ascii="Times New Roman" w:hAnsi="Times New Roman" w:cs="Times New Roman"/>
          <w:i/>
          <w:sz w:val="24"/>
          <w:szCs w:val="24"/>
        </w:rPr>
        <w:t>Carmageddon</w:t>
      </w:r>
      <w:proofErr w:type="spellEnd"/>
      <w:r w:rsidR="0006072B" w:rsidRPr="006E1FE4">
        <w:rPr>
          <w:rFonts w:ascii="Times New Roman" w:hAnsi="Times New Roman" w:cs="Times New Roman"/>
          <w:i/>
          <w:sz w:val="24"/>
          <w:szCs w:val="24"/>
        </w:rPr>
        <w:t xml:space="preserve"> II</w:t>
      </w:r>
      <w:r w:rsidR="00151C8C" w:rsidRPr="006E1FE4">
        <w:rPr>
          <w:rFonts w:ascii="Times New Roman" w:hAnsi="Times New Roman" w:cs="Times New Roman"/>
          <w:sz w:val="24"/>
          <w:szCs w:val="24"/>
        </w:rPr>
        <w:t xml:space="preserve"> in which players were </w:t>
      </w:r>
      <w:r w:rsidR="00045369">
        <w:rPr>
          <w:rFonts w:ascii="Times New Roman" w:hAnsi="Times New Roman" w:cs="Times New Roman"/>
          <w:sz w:val="24"/>
          <w:szCs w:val="24"/>
        </w:rPr>
        <w:t xml:space="preserve">either </w:t>
      </w:r>
      <w:r w:rsidR="00151C8C" w:rsidRPr="006E1FE4">
        <w:rPr>
          <w:rFonts w:ascii="Times New Roman" w:hAnsi="Times New Roman" w:cs="Times New Roman"/>
          <w:sz w:val="24"/>
          <w:szCs w:val="24"/>
        </w:rPr>
        <w:t xml:space="preserve">rewarded or punished for hitting pedestrians and other cars. (A third condition removed pedestrians from the game, obviating the question of punishment or reward.) </w:t>
      </w:r>
      <w:r w:rsidR="00770F30" w:rsidRPr="006E1FE4">
        <w:rPr>
          <w:rFonts w:ascii="Times New Roman" w:hAnsi="Times New Roman" w:cs="Times New Roman"/>
          <w:sz w:val="24"/>
          <w:szCs w:val="24"/>
        </w:rPr>
        <w:t>When violence was rewarded, rather than punished, players committed more in-game violence, and subsequently demonstrated greater aggressive cognition and behavior</w:t>
      </w:r>
      <w:r w:rsidR="00151C8C" w:rsidRPr="006E1FE4">
        <w:rPr>
          <w:rFonts w:ascii="Times New Roman" w:hAnsi="Times New Roman" w:cs="Times New Roman"/>
          <w:sz w:val="24"/>
          <w:szCs w:val="24"/>
        </w:rPr>
        <w:t xml:space="preserve">. </w:t>
      </w:r>
      <w:r w:rsidR="00770F30" w:rsidRPr="006E1FE4">
        <w:rPr>
          <w:rFonts w:ascii="Times New Roman" w:hAnsi="Times New Roman" w:cs="Times New Roman"/>
          <w:sz w:val="24"/>
          <w:szCs w:val="24"/>
        </w:rPr>
        <w:t>This experiment also afforded the possibility of mediational analysis to determine whether punishment or reward of violence might have had effects above and beyond shaping participants’ in-game behaviors</w:t>
      </w:r>
      <w:r w:rsidR="007D3093">
        <w:rPr>
          <w:rFonts w:ascii="Times New Roman" w:hAnsi="Times New Roman" w:cs="Times New Roman"/>
          <w:sz w:val="24"/>
          <w:szCs w:val="24"/>
        </w:rPr>
        <w:t>, although this opportunity was not pursued</w:t>
      </w:r>
      <w:r w:rsidR="00695B57" w:rsidRPr="006E1FE4">
        <w:rPr>
          <w:rFonts w:ascii="Times New Roman" w:hAnsi="Times New Roman" w:cs="Times New Roman"/>
          <w:sz w:val="24"/>
          <w:szCs w:val="24"/>
        </w:rPr>
        <w:t>.</w:t>
      </w:r>
      <w:r w:rsidR="00530822" w:rsidRPr="006E1FE4">
        <w:rPr>
          <w:rFonts w:ascii="Times New Roman" w:hAnsi="Times New Roman" w:cs="Times New Roman"/>
          <w:sz w:val="24"/>
          <w:szCs w:val="24"/>
        </w:rPr>
        <w:t xml:space="preserve"> </w:t>
      </w:r>
      <w:r w:rsidR="00770F30" w:rsidRPr="006E1FE4">
        <w:rPr>
          <w:rFonts w:ascii="Times New Roman" w:hAnsi="Times New Roman" w:cs="Times New Roman"/>
          <w:sz w:val="24"/>
          <w:szCs w:val="24"/>
        </w:rPr>
        <w:t xml:space="preserve">This study highlights how a single change to a game’s </w:t>
      </w:r>
      <w:proofErr w:type="spellStart"/>
      <w:r w:rsidR="00D6130F" w:rsidRPr="006E1FE4">
        <w:rPr>
          <w:rFonts w:ascii="Times New Roman" w:hAnsi="Times New Roman" w:cs="Times New Roman"/>
          <w:sz w:val="24"/>
          <w:szCs w:val="24"/>
        </w:rPr>
        <w:t>ludological</w:t>
      </w:r>
      <w:proofErr w:type="spellEnd"/>
      <w:r w:rsidR="00D6130F" w:rsidRPr="006E1FE4">
        <w:rPr>
          <w:rFonts w:ascii="Times New Roman" w:hAnsi="Times New Roman" w:cs="Times New Roman"/>
          <w:sz w:val="24"/>
          <w:szCs w:val="24"/>
        </w:rPr>
        <w:t xml:space="preserve"> content (e.g. </w:t>
      </w:r>
      <w:r w:rsidR="00770F30" w:rsidRPr="006E1FE4">
        <w:rPr>
          <w:rFonts w:ascii="Times New Roman" w:hAnsi="Times New Roman" w:cs="Times New Roman"/>
          <w:sz w:val="24"/>
          <w:szCs w:val="24"/>
        </w:rPr>
        <w:t>rules</w:t>
      </w:r>
      <w:r w:rsidR="00D6130F" w:rsidRPr="006E1FE4">
        <w:rPr>
          <w:rFonts w:ascii="Times New Roman" w:hAnsi="Times New Roman" w:cs="Times New Roman"/>
          <w:sz w:val="24"/>
          <w:szCs w:val="24"/>
        </w:rPr>
        <w:t>)</w:t>
      </w:r>
      <w:r w:rsidR="00770F30" w:rsidRPr="006E1FE4">
        <w:rPr>
          <w:rFonts w:ascii="Times New Roman" w:hAnsi="Times New Roman" w:cs="Times New Roman"/>
          <w:sz w:val="24"/>
          <w:szCs w:val="24"/>
        </w:rPr>
        <w:t xml:space="preserve"> can have sweeping </w:t>
      </w:r>
      <w:r w:rsidR="00D6130F" w:rsidRPr="006E1FE4">
        <w:rPr>
          <w:rFonts w:ascii="Times New Roman" w:hAnsi="Times New Roman" w:cs="Times New Roman"/>
          <w:sz w:val="24"/>
          <w:szCs w:val="24"/>
        </w:rPr>
        <w:t xml:space="preserve">effects on </w:t>
      </w:r>
      <w:r w:rsidR="00B140C2">
        <w:rPr>
          <w:rFonts w:ascii="Times New Roman" w:hAnsi="Times New Roman" w:cs="Times New Roman"/>
          <w:sz w:val="24"/>
          <w:szCs w:val="24"/>
        </w:rPr>
        <w:t xml:space="preserve">both </w:t>
      </w:r>
      <w:r w:rsidR="00D6130F" w:rsidRPr="006E1FE4">
        <w:rPr>
          <w:rFonts w:ascii="Times New Roman" w:hAnsi="Times New Roman" w:cs="Times New Roman"/>
          <w:sz w:val="24"/>
          <w:szCs w:val="24"/>
        </w:rPr>
        <w:t xml:space="preserve">in-game behaviors and post-play outcomes. </w:t>
      </w:r>
      <w:r w:rsidR="00530822" w:rsidRPr="006E1FE4">
        <w:rPr>
          <w:rFonts w:ascii="Times New Roman" w:hAnsi="Times New Roman" w:cs="Times New Roman"/>
          <w:sz w:val="24"/>
          <w:szCs w:val="24"/>
        </w:rPr>
        <w:t xml:space="preserve">A similar manipulation was used </w:t>
      </w:r>
      <w:r w:rsidR="00770F30" w:rsidRPr="006E1FE4">
        <w:rPr>
          <w:rFonts w:ascii="Times New Roman" w:hAnsi="Times New Roman" w:cs="Times New Roman"/>
          <w:sz w:val="24"/>
          <w:szCs w:val="24"/>
        </w:rPr>
        <w:t>t</w:t>
      </w:r>
      <w:r w:rsidR="00530822" w:rsidRPr="006E1FE4">
        <w:rPr>
          <w:rFonts w:ascii="Times New Roman" w:hAnsi="Times New Roman" w:cs="Times New Roman"/>
          <w:sz w:val="24"/>
          <w:szCs w:val="24"/>
        </w:rPr>
        <w:t xml:space="preserve">o adjust the amount of bloodshed in </w:t>
      </w:r>
      <w:r w:rsidR="00530822" w:rsidRPr="006E1FE4">
        <w:rPr>
          <w:rFonts w:ascii="Times New Roman" w:hAnsi="Times New Roman" w:cs="Times New Roman"/>
          <w:i/>
          <w:sz w:val="24"/>
          <w:szCs w:val="24"/>
        </w:rPr>
        <w:t xml:space="preserve">Mortal </w:t>
      </w:r>
      <w:proofErr w:type="spellStart"/>
      <w:r w:rsidR="00530822" w:rsidRPr="006E1FE4">
        <w:rPr>
          <w:rFonts w:ascii="Times New Roman" w:hAnsi="Times New Roman" w:cs="Times New Roman"/>
          <w:i/>
          <w:sz w:val="24"/>
          <w:szCs w:val="24"/>
        </w:rPr>
        <w:t>Kombat</w:t>
      </w:r>
      <w:proofErr w:type="spellEnd"/>
      <w:r w:rsidR="00530822" w:rsidRPr="006E1FE4">
        <w:rPr>
          <w:rFonts w:ascii="Times New Roman" w:hAnsi="Times New Roman" w:cs="Times New Roman"/>
          <w:i/>
          <w:sz w:val="24"/>
          <w:szCs w:val="24"/>
        </w:rPr>
        <w:t>: Deadly Alliance</w:t>
      </w:r>
      <w:r w:rsidR="00770F30" w:rsidRPr="006E1FE4">
        <w:rPr>
          <w:rFonts w:ascii="Times New Roman" w:hAnsi="Times New Roman" w:cs="Times New Roman"/>
          <w:i/>
          <w:sz w:val="24"/>
          <w:szCs w:val="24"/>
        </w:rPr>
        <w:t xml:space="preserve">, </w:t>
      </w:r>
      <w:r w:rsidR="00770F30" w:rsidRPr="006E1FE4">
        <w:rPr>
          <w:rFonts w:ascii="Times New Roman" w:hAnsi="Times New Roman" w:cs="Times New Roman"/>
          <w:sz w:val="24"/>
          <w:szCs w:val="24"/>
        </w:rPr>
        <w:t>finding evidence of increased aggressive cognition when gameplay involved graphic animated blood (</w:t>
      </w:r>
      <w:proofErr w:type="spellStart"/>
      <w:r w:rsidR="00770F30" w:rsidRPr="006E1FE4">
        <w:rPr>
          <w:rFonts w:ascii="Times New Roman" w:hAnsi="Times New Roman" w:cs="Times New Roman"/>
          <w:sz w:val="24"/>
          <w:szCs w:val="24"/>
        </w:rPr>
        <w:t>Barlett</w:t>
      </w:r>
      <w:proofErr w:type="spellEnd"/>
      <w:r w:rsidR="00780BD2" w:rsidRPr="006E1FE4">
        <w:rPr>
          <w:rFonts w:ascii="Times New Roman" w:hAnsi="Times New Roman" w:cs="Times New Roman"/>
          <w:sz w:val="24"/>
          <w:szCs w:val="24"/>
        </w:rPr>
        <w:t xml:space="preserve"> et al.</w:t>
      </w:r>
      <w:r w:rsidR="00770F30" w:rsidRPr="006E1FE4">
        <w:rPr>
          <w:rFonts w:ascii="Times New Roman" w:hAnsi="Times New Roman" w:cs="Times New Roman"/>
          <w:sz w:val="24"/>
          <w:szCs w:val="24"/>
        </w:rPr>
        <w:t>, 2008)</w:t>
      </w:r>
      <w:r w:rsidR="00530822" w:rsidRPr="006E1FE4">
        <w:rPr>
          <w:rFonts w:ascii="Times New Roman" w:hAnsi="Times New Roman" w:cs="Times New Roman"/>
          <w:sz w:val="24"/>
          <w:szCs w:val="24"/>
        </w:rPr>
        <w:t>.</w:t>
      </w:r>
    </w:p>
    <w:p w:rsidR="009018CF" w:rsidRPr="006E1FE4" w:rsidRDefault="009018CF"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An especially sophisticated approach </w:t>
      </w:r>
      <w:r w:rsidR="00F03F51">
        <w:rPr>
          <w:rFonts w:ascii="Times New Roman" w:hAnsi="Times New Roman" w:cs="Times New Roman"/>
          <w:sz w:val="24"/>
          <w:szCs w:val="24"/>
        </w:rPr>
        <w:t>to experimental design</w:t>
      </w:r>
      <w:r w:rsidR="00BD4462">
        <w:rPr>
          <w:rFonts w:ascii="Times New Roman" w:hAnsi="Times New Roman" w:cs="Times New Roman"/>
          <w:sz w:val="24"/>
          <w:szCs w:val="24"/>
        </w:rPr>
        <w:t xml:space="preserve"> </w:t>
      </w:r>
      <w:r w:rsidRPr="006E1FE4">
        <w:rPr>
          <w:rFonts w:ascii="Times New Roman" w:hAnsi="Times New Roman" w:cs="Times New Roman"/>
          <w:sz w:val="24"/>
          <w:szCs w:val="24"/>
        </w:rPr>
        <w:t>is to use software tools to make modified versions of a single game</w:t>
      </w:r>
      <w:r w:rsidR="00750392">
        <w:rPr>
          <w:rFonts w:ascii="Times New Roman" w:hAnsi="Times New Roman" w:cs="Times New Roman"/>
          <w:sz w:val="24"/>
          <w:szCs w:val="24"/>
        </w:rPr>
        <w:t xml:space="preserve"> (Elson &amp; </w:t>
      </w:r>
      <w:proofErr w:type="spellStart"/>
      <w:r w:rsidR="00750392">
        <w:rPr>
          <w:rFonts w:ascii="Times New Roman" w:hAnsi="Times New Roman" w:cs="Times New Roman"/>
          <w:sz w:val="24"/>
          <w:szCs w:val="24"/>
        </w:rPr>
        <w:t>Quandt</w:t>
      </w:r>
      <w:proofErr w:type="spellEnd"/>
      <w:r w:rsidR="00750392">
        <w:rPr>
          <w:rFonts w:ascii="Times New Roman" w:hAnsi="Times New Roman" w:cs="Times New Roman"/>
          <w:sz w:val="24"/>
          <w:szCs w:val="24"/>
        </w:rPr>
        <w:t>, in press)</w:t>
      </w:r>
      <w:r w:rsidRPr="006E1FE4">
        <w:rPr>
          <w:rFonts w:ascii="Times New Roman" w:hAnsi="Times New Roman" w:cs="Times New Roman"/>
          <w:sz w:val="24"/>
          <w:szCs w:val="24"/>
        </w:rPr>
        <w:t xml:space="preserve">. A handful of researchers have attempted to make closely-matched violent and nonviolent games of the same genre. For example, </w:t>
      </w:r>
      <w:r w:rsidR="00045369">
        <w:rPr>
          <w:rFonts w:ascii="Times New Roman" w:hAnsi="Times New Roman" w:cs="Times New Roman"/>
          <w:sz w:val="24"/>
          <w:szCs w:val="24"/>
        </w:rPr>
        <w:t>Elson</w:t>
      </w:r>
      <w:r w:rsidR="00C62AF7" w:rsidRPr="006E1FE4">
        <w:rPr>
          <w:rFonts w:ascii="Times New Roman" w:hAnsi="Times New Roman" w:cs="Times New Roman"/>
          <w:sz w:val="24"/>
          <w:szCs w:val="24"/>
        </w:rPr>
        <w:t xml:space="preserve"> </w:t>
      </w:r>
      <w:r w:rsidR="00045369">
        <w:rPr>
          <w:rFonts w:ascii="Times New Roman" w:hAnsi="Times New Roman" w:cs="Times New Roman"/>
          <w:sz w:val="24"/>
          <w:szCs w:val="24"/>
        </w:rPr>
        <w:t>et al.</w:t>
      </w:r>
      <w:r w:rsidR="00C62AF7" w:rsidRPr="006E1FE4">
        <w:rPr>
          <w:rFonts w:ascii="Times New Roman" w:hAnsi="Times New Roman" w:cs="Times New Roman"/>
          <w:sz w:val="24"/>
          <w:szCs w:val="24"/>
        </w:rPr>
        <w:t xml:space="preserve"> (2013)</w:t>
      </w:r>
      <w:r w:rsidR="00C62AF7">
        <w:rPr>
          <w:rFonts w:ascii="Times New Roman" w:hAnsi="Times New Roman" w:cs="Times New Roman"/>
          <w:sz w:val="24"/>
          <w:szCs w:val="24"/>
        </w:rPr>
        <w:t xml:space="preserve">, </w:t>
      </w:r>
      <w:proofErr w:type="spellStart"/>
      <w:r w:rsidR="00045369">
        <w:rPr>
          <w:rFonts w:ascii="Times New Roman" w:hAnsi="Times New Roman" w:cs="Times New Roman"/>
          <w:sz w:val="24"/>
          <w:szCs w:val="24"/>
        </w:rPr>
        <w:t>Engelhardt</w:t>
      </w:r>
      <w:proofErr w:type="spellEnd"/>
      <w:r w:rsidR="00045369">
        <w:rPr>
          <w:rFonts w:ascii="Times New Roman" w:hAnsi="Times New Roman" w:cs="Times New Roman"/>
          <w:sz w:val="24"/>
          <w:szCs w:val="24"/>
        </w:rPr>
        <w:t xml:space="preserve">, </w:t>
      </w:r>
      <w:proofErr w:type="spellStart"/>
      <w:r w:rsidR="00045369">
        <w:rPr>
          <w:rFonts w:ascii="Times New Roman" w:hAnsi="Times New Roman" w:cs="Times New Roman"/>
          <w:sz w:val="24"/>
          <w:szCs w:val="24"/>
        </w:rPr>
        <w:t>Hilgard</w:t>
      </w:r>
      <w:proofErr w:type="spellEnd"/>
      <w:r w:rsidR="00045369">
        <w:rPr>
          <w:rFonts w:ascii="Times New Roman" w:hAnsi="Times New Roman" w:cs="Times New Roman"/>
          <w:sz w:val="24"/>
          <w:szCs w:val="24"/>
        </w:rPr>
        <w:t xml:space="preserve">, and </w:t>
      </w:r>
      <w:proofErr w:type="spellStart"/>
      <w:r w:rsidR="00045369">
        <w:rPr>
          <w:rFonts w:ascii="Times New Roman" w:hAnsi="Times New Roman" w:cs="Times New Roman"/>
          <w:sz w:val="24"/>
          <w:szCs w:val="24"/>
        </w:rPr>
        <w:t>Bartholow</w:t>
      </w:r>
      <w:proofErr w:type="spellEnd"/>
      <w:r w:rsidRPr="006E1FE4">
        <w:rPr>
          <w:rFonts w:ascii="Times New Roman" w:hAnsi="Times New Roman" w:cs="Times New Roman"/>
          <w:sz w:val="24"/>
          <w:szCs w:val="24"/>
        </w:rPr>
        <w:t xml:space="preserve"> (under rev</w:t>
      </w:r>
      <w:r w:rsidR="00D6130F" w:rsidRPr="006E1FE4">
        <w:rPr>
          <w:rFonts w:ascii="Times New Roman" w:hAnsi="Times New Roman" w:cs="Times New Roman"/>
          <w:sz w:val="24"/>
          <w:szCs w:val="24"/>
        </w:rPr>
        <w:t>ision</w:t>
      </w:r>
      <w:r w:rsidRPr="006E1FE4">
        <w:rPr>
          <w:rFonts w:ascii="Times New Roman" w:hAnsi="Times New Roman" w:cs="Times New Roman"/>
          <w:sz w:val="24"/>
          <w:szCs w:val="24"/>
        </w:rPr>
        <w:t>)</w:t>
      </w:r>
      <w:r w:rsidR="00780BD2" w:rsidRPr="006E1FE4">
        <w:rPr>
          <w:rFonts w:ascii="Times New Roman" w:hAnsi="Times New Roman" w:cs="Times New Roman"/>
          <w:sz w:val="24"/>
          <w:szCs w:val="24"/>
        </w:rPr>
        <w:t>,</w:t>
      </w:r>
      <w:r w:rsidRPr="006E1FE4">
        <w:rPr>
          <w:rFonts w:ascii="Times New Roman" w:hAnsi="Times New Roman" w:cs="Times New Roman"/>
          <w:sz w:val="24"/>
          <w:szCs w:val="24"/>
        </w:rPr>
        <w:t xml:space="preserve"> </w:t>
      </w:r>
      <w:proofErr w:type="spellStart"/>
      <w:r w:rsidR="00C62AF7" w:rsidRPr="006E1FE4">
        <w:rPr>
          <w:rFonts w:ascii="Times New Roman" w:hAnsi="Times New Roman" w:cs="Times New Roman"/>
          <w:sz w:val="24"/>
          <w:szCs w:val="24"/>
        </w:rPr>
        <w:t>Przybylski</w:t>
      </w:r>
      <w:proofErr w:type="spellEnd"/>
      <w:r w:rsidR="00C62AF7" w:rsidRPr="006E1FE4">
        <w:rPr>
          <w:rFonts w:ascii="Times New Roman" w:hAnsi="Times New Roman" w:cs="Times New Roman"/>
          <w:sz w:val="24"/>
          <w:szCs w:val="24"/>
        </w:rPr>
        <w:t xml:space="preserve"> et al (2009), </w:t>
      </w:r>
      <w:r w:rsidR="00C62AF7">
        <w:rPr>
          <w:rFonts w:ascii="Times New Roman" w:hAnsi="Times New Roman" w:cs="Times New Roman"/>
          <w:sz w:val="24"/>
          <w:szCs w:val="24"/>
        </w:rPr>
        <w:t xml:space="preserve">and </w:t>
      </w:r>
      <w:proofErr w:type="spellStart"/>
      <w:r w:rsidR="007D3093">
        <w:rPr>
          <w:rFonts w:ascii="Times New Roman" w:hAnsi="Times New Roman" w:cs="Times New Roman"/>
          <w:sz w:val="24"/>
          <w:szCs w:val="24"/>
        </w:rPr>
        <w:t>Staude</w:t>
      </w:r>
      <w:proofErr w:type="spellEnd"/>
      <w:r w:rsidR="007D3093">
        <w:rPr>
          <w:rFonts w:ascii="Times New Roman" w:hAnsi="Times New Roman" w:cs="Times New Roman"/>
          <w:sz w:val="24"/>
          <w:szCs w:val="24"/>
        </w:rPr>
        <w:t>-Müller</w:t>
      </w:r>
      <w:r w:rsidR="00C62AF7">
        <w:rPr>
          <w:rFonts w:ascii="Times New Roman" w:hAnsi="Times New Roman" w:cs="Times New Roman"/>
          <w:sz w:val="24"/>
          <w:szCs w:val="24"/>
        </w:rPr>
        <w:t xml:space="preserve"> et al.</w:t>
      </w:r>
      <w:r w:rsidR="007D3093">
        <w:rPr>
          <w:rFonts w:ascii="Times New Roman" w:hAnsi="Times New Roman" w:cs="Times New Roman"/>
          <w:sz w:val="24"/>
          <w:szCs w:val="24"/>
        </w:rPr>
        <w:t xml:space="preserve"> (2008)</w:t>
      </w:r>
      <w:r w:rsidR="00C62AF7">
        <w:rPr>
          <w:rFonts w:ascii="Times New Roman" w:hAnsi="Times New Roman" w:cs="Times New Roman"/>
          <w:sz w:val="24"/>
          <w:szCs w:val="24"/>
        </w:rPr>
        <w:t xml:space="preserve"> </w:t>
      </w:r>
      <w:r w:rsidRPr="006E1FE4">
        <w:rPr>
          <w:rFonts w:ascii="Times New Roman" w:hAnsi="Times New Roman" w:cs="Times New Roman"/>
          <w:sz w:val="24"/>
          <w:szCs w:val="24"/>
        </w:rPr>
        <w:t xml:space="preserve">each used manipulations in which </w:t>
      </w:r>
      <w:r w:rsidR="00B140C2">
        <w:rPr>
          <w:rFonts w:ascii="Times New Roman" w:hAnsi="Times New Roman" w:cs="Times New Roman"/>
          <w:sz w:val="24"/>
          <w:szCs w:val="24"/>
        </w:rPr>
        <w:t>participant</w:t>
      </w:r>
      <w:r w:rsidRPr="006E1FE4">
        <w:rPr>
          <w:rFonts w:ascii="Times New Roman" w:hAnsi="Times New Roman" w:cs="Times New Roman"/>
          <w:sz w:val="24"/>
          <w:szCs w:val="24"/>
        </w:rPr>
        <w:t>s played first person shooters which differed only by their fictional and graphical violent content. Both conditions were constructed from the same game</w:t>
      </w:r>
      <w:r w:rsidR="00A90A9F">
        <w:rPr>
          <w:rFonts w:ascii="Times New Roman" w:hAnsi="Times New Roman" w:cs="Times New Roman"/>
          <w:sz w:val="24"/>
          <w:szCs w:val="24"/>
        </w:rPr>
        <w:t>, keeping intact the controls, enemy behavior, and game design.</w:t>
      </w:r>
      <w:r w:rsidRPr="006E1FE4">
        <w:rPr>
          <w:rFonts w:ascii="Times New Roman" w:hAnsi="Times New Roman" w:cs="Times New Roman"/>
          <w:sz w:val="24"/>
          <w:szCs w:val="24"/>
        </w:rPr>
        <w:t xml:space="preserve"> </w:t>
      </w:r>
      <w:r w:rsidR="00A90A9F">
        <w:rPr>
          <w:rFonts w:ascii="Times New Roman" w:hAnsi="Times New Roman" w:cs="Times New Roman"/>
          <w:sz w:val="24"/>
          <w:szCs w:val="24"/>
        </w:rPr>
        <w:t>I</w:t>
      </w:r>
      <w:r w:rsidRPr="006E1FE4">
        <w:rPr>
          <w:rFonts w:ascii="Times New Roman" w:hAnsi="Times New Roman" w:cs="Times New Roman"/>
          <w:sz w:val="24"/>
          <w:szCs w:val="24"/>
        </w:rPr>
        <w:t xml:space="preserve">n the violent condition, the player had guns which shot bullets and killed opponents, while in the nonviolent condition, the player had a </w:t>
      </w:r>
      <w:proofErr w:type="spellStart"/>
      <w:r w:rsidRPr="006E1FE4">
        <w:rPr>
          <w:rFonts w:ascii="Times New Roman" w:hAnsi="Times New Roman" w:cs="Times New Roman"/>
          <w:sz w:val="24"/>
          <w:szCs w:val="24"/>
        </w:rPr>
        <w:t>nonweapon</w:t>
      </w:r>
      <w:proofErr w:type="spellEnd"/>
      <w:r w:rsidRPr="006E1FE4">
        <w:rPr>
          <w:rFonts w:ascii="Times New Roman" w:hAnsi="Times New Roman" w:cs="Times New Roman"/>
          <w:sz w:val="24"/>
          <w:szCs w:val="24"/>
        </w:rPr>
        <w:t xml:space="preserve"> tool which harmlessly </w:t>
      </w:r>
      <w:r w:rsidR="007D3093">
        <w:rPr>
          <w:rFonts w:ascii="Times New Roman" w:hAnsi="Times New Roman" w:cs="Times New Roman"/>
          <w:sz w:val="24"/>
          <w:szCs w:val="24"/>
        </w:rPr>
        <w:t xml:space="preserve">froze opponents in place or </w:t>
      </w:r>
      <w:r w:rsidRPr="006E1FE4">
        <w:rPr>
          <w:rFonts w:ascii="Times New Roman" w:hAnsi="Times New Roman" w:cs="Times New Roman"/>
          <w:sz w:val="24"/>
          <w:szCs w:val="24"/>
        </w:rPr>
        <w:t xml:space="preserve">teleported </w:t>
      </w:r>
      <w:r w:rsidR="007D3093">
        <w:rPr>
          <w:rFonts w:ascii="Times New Roman" w:hAnsi="Times New Roman" w:cs="Times New Roman"/>
          <w:sz w:val="24"/>
          <w:szCs w:val="24"/>
        </w:rPr>
        <w:t>them</w:t>
      </w:r>
      <w:r w:rsidR="007D3093"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away. </w:t>
      </w:r>
      <w:r w:rsidR="004B56A9">
        <w:rPr>
          <w:rFonts w:ascii="Times New Roman" w:hAnsi="Times New Roman" w:cs="Times New Roman"/>
          <w:sz w:val="24"/>
          <w:szCs w:val="24"/>
        </w:rPr>
        <w:t>One such manipulation</w:t>
      </w:r>
      <w:r w:rsidR="00750392">
        <w:rPr>
          <w:rFonts w:ascii="Times New Roman" w:hAnsi="Times New Roman" w:cs="Times New Roman"/>
          <w:sz w:val="24"/>
          <w:szCs w:val="24"/>
        </w:rPr>
        <w:t xml:space="preserve"> </w:t>
      </w:r>
      <w:r w:rsidR="004B56A9">
        <w:rPr>
          <w:rFonts w:ascii="Times New Roman" w:hAnsi="Times New Roman" w:cs="Times New Roman"/>
          <w:sz w:val="24"/>
          <w:szCs w:val="24"/>
        </w:rPr>
        <w:t>is hosted on</w:t>
      </w:r>
      <w:r w:rsidR="00750392">
        <w:rPr>
          <w:rFonts w:ascii="Times New Roman" w:hAnsi="Times New Roman" w:cs="Times New Roman"/>
          <w:sz w:val="24"/>
          <w:szCs w:val="24"/>
        </w:rPr>
        <w:t xml:space="preserve"> Open Science Framework for others to use in experiments at </w:t>
      </w:r>
      <w:r w:rsidR="00750392" w:rsidRPr="00750392">
        <w:rPr>
          <w:rFonts w:ascii="Times New Roman" w:hAnsi="Times New Roman" w:cs="Times New Roman"/>
          <w:sz w:val="24"/>
          <w:szCs w:val="24"/>
        </w:rPr>
        <w:t>https://osf.io/3cb9m/</w:t>
      </w:r>
      <w:r w:rsidR="00750392">
        <w:rPr>
          <w:rFonts w:ascii="Times New Roman" w:hAnsi="Times New Roman" w:cs="Times New Roman"/>
          <w:sz w:val="24"/>
          <w:szCs w:val="24"/>
        </w:rPr>
        <w:t xml:space="preserve"> (Hilgard, 2013). </w:t>
      </w:r>
      <w:r w:rsidRPr="006E1FE4">
        <w:rPr>
          <w:rFonts w:ascii="Times New Roman" w:hAnsi="Times New Roman" w:cs="Times New Roman"/>
          <w:sz w:val="24"/>
          <w:szCs w:val="24"/>
        </w:rPr>
        <w:t xml:space="preserve">Since manipulations such as these create games which are identical save for a single manipulated feature, any observed differences between groups must be due to the manipulation and not confounding factors. </w:t>
      </w:r>
    </w:p>
    <w:p w:rsidR="00556580" w:rsidRPr="006E1FE4" w:rsidRDefault="00556580"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While the question of whether genre is </w:t>
      </w:r>
      <w:proofErr w:type="gramStart"/>
      <w:r w:rsidRPr="006E1FE4">
        <w:rPr>
          <w:rFonts w:ascii="Times New Roman" w:hAnsi="Times New Roman" w:cs="Times New Roman"/>
          <w:sz w:val="24"/>
          <w:szCs w:val="24"/>
        </w:rPr>
        <w:t>construct</w:t>
      </w:r>
      <w:proofErr w:type="gramEnd"/>
      <w:r w:rsidRPr="006E1FE4">
        <w:rPr>
          <w:rFonts w:ascii="Times New Roman" w:hAnsi="Times New Roman" w:cs="Times New Roman"/>
          <w:sz w:val="24"/>
          <w:szCs w:val="24"/>
        </w:rPr>
        <w:t xml:space="preserve"> or confound is up to debate, and we welcome the future dialogue in this area, we recommend that researchers consider genre to be </w:t>
      </w:r>
      <w:r w:rsidRPr="006E1FE4">
        <w:rPr>
          <w:rFonts w:ascii="Times New Roman" w:hAnsi="Times New Roman" w:cs="Times New Roman"/>
          <w:i/>
          <w:sz w:val="24"/>
          <w:szCs w:val="24"/>
        </w:rPr>
        <w:t xml:space="preserve">distinct </w:t>
      </w:r>
      <w:r w:rsidRPr="006E1FE4">
        <w:rPr>
          <w:rFonts w:ascii="Times New Roman" w:hAnsi="Times New Roman" w:cs="Times New Roman"/>
          <w:sz w:val="24"/>
          <w:szCs w:val="24"/>
        </w:rPr>
        <w:t>from graphical violence</w:t>
      </w:r>
      <w:r w:rsidR="00C62AF7">
        <w:rPr>
          <w:rFonts w:ascii="Times New Roman" w:hAnsi="Times New Roman" w:cs="Times New Roman"/>
          <w:sz w:val="24"/>
          <w:szCs w:val="24"/>
        </w:rPr>
        <w:t xml:space="preserve">, as it represents a constellation of physical and </w:t>
      </w:r>
      <w:proofErr w:type="spellStart"/>
      <w:r w:rsidR="00C62AF7">
        <w:rPr>
          <w:rFonts w:ascii="Times New Roman" w:hAnsi="Times New Roman" w:cs="Times New Roman"/>
          <w:sz w:val="24"/>
          <w:szCs w:val="24"/>
        </w:rPr>
        <w:t>ludological</w:t>
      </w:r>
      <w:proofErr w:type="spellEnd"/>
      <w:r w:rsidR="00C62AF7">
        <w:rPr>
          <w:rFonts w:ascii="Times New Roman" w:hAnsi="Times New Roman" w:cs="Times New Roman"/>
          <w:sz w:val="24"/>
          <w:szCs w:val="24"/>
        </w:rPr>
        <w:t xml:space="preserve"> content which can be separated from violent fictional content</w:t>
      </w:r>
      <w:r w:rsidRPr="006E1FE4">
        <w:rPr>
          <w:rFonts w:ascii="Times New Roman" w:hAnsi="Times New Roman" w:cs="Times New Roman"/>
          <w:sz w:val="24"/>
          <w:szCs w:val="24"/>
        </w:rPr>
        <w:t xml:space="preserve">. </w:t>
      </w:r>
      <w:r w:rsidR="00BA7753" w:rsidRPr="006E1FE4">
        <w:rPr>
          <w:rFonts w:ascii="Times New Roman" w:hAnsi="Times New Roman" w:cs="Times New Roman"/>
          <w:sz w:val="24"/>
          <w:szCs w:val="24"/>
        </w:rPr>
        <w:t xml:space="preserve">This consideration will help research to examine </w:t>
      </w:r>
      <w:proofErr w:type="spellStart"/>
      <w:r w:rsidR="00BA7753" w:rsidRPr="006E1FE4">
        <w:rPr>
          <w:rFonts w:ascii="Times New Roman" w:hAnsi="Times New Roman" w:cs="Times New Roman"/>
          <w:sz w:val="24"/>
          <w:szCs w:val="24"/>
        </w:rPr>
        <w:t>ludological</w:t>
      </w:r>
      <w:proofErr w:type="spellEnd"/>
      <w:r w:rsidR="00BA7753" w:rsidRPr="006E1FE4">
        <w:rPr>
          <w:rFonts w:ascii="Times New Roman" w:hAnsi="Times New Roman" w:cs="Times New Roman"/>
          <w:sz w:val="24"/>
          <w:szCs w:val="24"/>
        </w:rPr>
        <w:t xml:space="preserve"> features as potentially having effects </w:t>
      </w:r>
      <w:r w:rsidR="00A726EF">
        <w:rPr>
          <w:rFonts w:ascii="Times New Roman" w:hAnsi="Times New Roman" w:cs="Times New Roman"/>
          <w:sz w:val="24"/>
          <w:szCs w:val="24"/>
        </w:rPr>
        <w:t>separate</w:t>
      </w:r>
      <w:r w:rsidR="00BA7753" w:rsidRPr="006E1FE4">
        <w:rPr>
          <w:rFonts w:ascii="Times New Roman" w:hAnsi="Times New Roman" w:cs="Times New Roman"/>
          <w:sz w:val="24"/>
          <w:szCs w:val="24"/>
        </w:rPr>
        <w:t xml:space="preserve"> from their fictional and graphical presentation. </w:t>
      </w:r>
      <w:r w:rsidR="00F84B22" w:rsidRPr="006E1FE4">
        <w:rPr>
          <w:rFonts w:ascii="Times New Roman" w:hAnsi="Times New Roman" w:cs="Times New Roman"/>
          <w:sz w:val="24"/>
          <w:szCs w:val="24"/>
        </w:rPr>
        <w:t>This</w:t>
      </w:r>
      <w:r w:rsidR="00BA7753" w:rsidRPr="006E1FE4">
        <w:rPr>
          <w:rFonts w:ascii="Times New Roman" w:hAnsi="Times New Roman" w:cs="Times New Roman"/>
          <w:sz w:val="24"/>
          <w:szCs w:val="24"/>
        </w:rPr>
        <w:t xml:space="preserve"> would help to alleviate concerns that comparisons between violent and non-violent games are “apples and oranges</w:t>
      </w:r>
      <w:r w:rsidR="00303A9F">
        <w:rPr>
          <w:rFonts w:ascii="Times New Roman" w:hAnsi="Times New Roman" w:cs="Times New Roman"/>
          <w:sz w:val="24"/>
          <w:szCs w:val="24"/>
        </w:rPr>
        <w:t>,</w:t>
      </w:r>
      <w:r w:rsidR="00BA7753" w:rsidRPr="006E1FE4">
        <w:rPr>
          <w:rFonts w:ascii="Times New Roman" w:hAnsi="Times New Roman" w:cs="Times New Roman"/>
          <w:sz w:val="24"/>
          <w:szCs w:val="24"/>
        </w:rPr>
        <w:t xml:space="preserve">” </w:t>
      </w:r>
      <w:r w:rsidR="00D6130F" w:rsidRPr="006E1FE4">
        <w:rPr>
          <w:rFonts w:ascii="Times New Roman" w:hAnsi="Times New Roman" w:cs="Times New Roman"/>
          <w:sz w:val="24"/>
          <w:szCs w:val="24"/>
        </w:rPr>
        <w:t>incorporating effects of changes beyond violent content</w:t>
      </w:r>
      <w:r w:rsidR="00BA7753" w:rsidRPr="006E1FE4">
        <w:rPr>
          <w:rFonts w:ascii="Times New Roman" w:hAnsi="Times New Roman" w:cs="Times New Roman"/>
          <w:sz w:val="24"/>
          <w:szCs w:val="24"/>
        </w:rPr>
        <w:t>.</w:t>
      </w:r>
      <w:r w:rsidR="00D653E0">
        <w:rPr>
          <w:rFonts w:ascii="Times New Roman" w:hAnsi="Times New Roman" w:cs="Times New Roman"/>
          <w:sz w:val="24"/>
          <w:szCs w:val="24"/>
        </w:rPr>
        <w:t xml:space="preserve"> This attention to detail will help to predict exactly which games will cause which outcomes and why.</w:t>
      </w:r>
    </w:p>
    <w:p w:rsidR="00D82003" w:rsidRPr="006E1FE4" w:rsidRDefault="00D519A1" w:rsidP="00583944">
      <w:pPr>
        <w:spacing w:after="0" w:line="480" w:lineRule="auto"/>
        <w:ind w:firstLine="720"/>
        <w:contextualSpacing/>
        <w:outlineLvl w:val="0"/>
        <w:rPr>
          <w:rFonts w:ascii="Times New Roman" w:hAnsi="Times New Roman" w:cs="Times New Roman"/>
          <w:sz w:val="24"/>
          <w:szCs w:val="24"/>
        </w:rPr>
      </w:pPr>
      <w:r>
        <w:rPr>
          <w:rFonts w:ascii="Times New Roman" w:hAnsi="Times New Roman" w:cs="Times New Roman"/>
          <w:b/>
          <w:sz w:val="24"/>
          <w:szCs w:val="24"/>
        </w:rPr>
        <w:t xml:space="preserve">Does </w:t>
      </w:r>
      <w:r w:rsidR="00583944">
        <w:rPr>
          <w:rFonts w:ascii="Times New Roman" w:hAnsi="Times New Roman" w:cs="Times New Roman"/>
          <w:b/>
          <w:sz w:val="24"/>
          <w:szCs w:val="24"/>
        </w:rPr>
        <w:t>c</w:t>
      </w:r>
      <w:r>
        <w:rPr>
          <w:rFonts w:ascii="Times New Roman" w:hAnsi="Times New Roman" w:cs="Times New Roman"/>
          <w:b/>
          <w:sz w:val="24"/>
          <w:szCs w:val="24"/>
        </w:rPr>
        <w:t xml:space="preserve">ensorship </w:t>
      </w:r>
      <w:r w:rsidR="00583944">
        <w:rPr>
          <w:rFonts w:ascii="Times New Roman" w:hAnsi="Times New Roman" w:cs="Times New Roman"/>
          <w:b/>
          <w:sz w:val="24"/>
          <w:szCs w:val="24"/>
        </w:rPr>
        <w:t>w</w:t>
      </w:r>
      <w:r>
        <w:rPr>
          <w:rFonts w:ascii="Times New Roman" w:hAnsi="Times New Roman" w:cs="Times New Roman"/>
          <w:b/>
          <w:sz w:val="24"/>
          <w:szCs w:val="24"/>
        </w:rPr>
        <w:t>ork?</w:t>
      </w:r>
      <w:r w:rsidR="00583944">
        <w:rPr>
          <w:rFonts w:ascii="Times New Roman" w:hAnsi="Times New Roman" w:cs="Times New Roman"/>
          <w:b/>
          <w:sz w:val="24"/>
          <w:szCs w:val="24"/>
        </w:rPr>
        <w:t xml:space="preserve"> </w:t>
      </w:r>
      <w:r w:rsidR="00E500B8" w:rsidRPr="006E1FE4">
        <w:rPr>
          <w:rFonts w:ascii="Times New Roman" w:hAnsi="Times New Roman" w:cs="Times New Roman"/>
          <w:sz w:val="24"/>
          <w:szCs w:val="24"/>
        </w:rPr>
        <w:t xml:space="preserve">An important application of this research would be to determine whether expurgated versions of games </w:t>
      </w:r>
      <w:r w:rsidR="00D82003" w:rsidRPr="006E1FE4">
        <w:rPr>
          <w:rFonts w:ascii="Times New Roman" w:hAnsi="Times New Roman" w:cs="Times New Roman"/>
          <w:sz w:val="24"/>
          <w:szCs w:val="24"/>
        </w:rPr>
        <w:t>are less harmful than their uncensored versions.</w:t>
      </w:r>
      <w:r w:rsidR="00E500B8" w:rsidRPr="006E1FE4">
        <w:rPr>
          <w:rFonts w:ascii="Times New Roman" w:hAnsi="Times New Roman" w:cs="Times New Roman"/>
          <w:sz w:val="24"/>
          <w:szCs w:val="24"/>
        </w:rPr>
        <w:t xml:space="preserve"> </w:t>
      </w:r>
      <w:r w:rsidR="00D82003" w:rsidRPr="006E1FE4">
        <w:rPr>
          <w:rFonts w:ascii="Times New Roman" w:hAnsi="Times New Roman" w:cs="Times New Roman"/>
          <w:sz w:val="24"/>
          <w:szCs w:val="24"/>
        </w:rPr>
        <w:t>For example, a</w:t>
      </w:r>
      <w:r w:rsidR="00E500B8" w:rsidRPr="006E1FE4">
        <w:rPr>
          <w:rFonts w:ascii="Times New Roman" w:hAnsi="Times New Roman" w:cs="Times New Roman"/>
          <w:sz w:val="24"/>
          <w:szCs w:val="24"/>
        </w:rPr>
        <w:t xml:space="preserve"> number of commercial games have </w:t>
      </w:r>
      <w:r w:rsidR="00F84B22" w:rsidRPr="006E1FE4">
        <w:rPr>
          <w:rFonts w:ascii="Times New Roman" w:hAnsi="Times New Roman" w:cs="Times New Roman"/>
          <w:sz w:val="24"/>
          <w:szCs w:val="24"/>
        </w:rPr>
        <w:t xml:space="preserve">used software modification in an attempt to </w:t>
      </w:r>
      <w:r>
        <w:rPr>
          <w:rFonts w:ascii="Times New Roman" w:hAnsi="Times New Roman" w:cs="Times New Roman"/>
          <w:sz w:val="24"/>
          <w:szCs w:val="24"/>
        </w:rPr>
        <w:t>c</w:t>
      </w:r>
      <w:r w:rsidR="00E500B8" w:rsidRPr="006E1FE4">
        <w:rPr>
          <w:rFonts w:ascii="Times New Roman" w:hAnsi="Times New Roman" w:cs="Times New Roman"/>
          <w:sz w:val="24"/>
          <w:szCs w:val="24"/>
        </w:rPr>
        <w:t xml:space="preserve">reate more family-friendly alternative versions of classic first-person shooters (e.g. </w:t>
      </w:r>
      <w:r w:rsidR="00E500B8" w:rsidRPr="006E1FE4">
        <w:rPr>
          <w:rFonts w:ascii="Times New Roman" w:hAnsi="Times New Roman" w:cs="Times New Roman"/>
          <w:i/>
          <w:sz w:val="24"/>
          <w:szCs w:val="24"/>
        </w:rPr>
        <w:t xml:space="preserve">Noah’s Ark 3D </w:t>
      </w:r>
      <w:r w:rsidR="00F84B22" w:rsidRPr="006E1FE4">
        <w:rPr>
          <w:rFonts w:ascii="Times New Roman" w:hAnsi="Times New Roman" w:cs="Times New Roman"/>
          <w:sz w:val="24"/>
          <w:szCs w:val="24"/>
        </w:rPr>
        <w:t>compared to</w:t>
      </w:r>
      <w:r w:rsidR="00E500B8" w:rsidRPr="006E1FE4">
        <w:rPr>
          <w:rFonts w:ascii="Times New Roman" w:hAnsi="Times New Roman" w:cs="Times New Roman"/>
          <w:sz w:val="24"/>
          <w:szCs w:val="24"/>
        </w:rPr>
        <w:t xml:space="preserve"> </w:t>
      </w:r>
      <w:proofErr w:type="spellStart"/>
      <w:r w:rsidR="00E500B8" w:rsidRPr="006E1FE4">
        <w:rPr>
          <w:rFonts w:ascii="Times New Roman" w:hAnsi="Times New Roman" w:cs="Times New Roman"/>
          <w:i/>
          <w:sz w:val="24"/>
          <w:szCs w:val="24"/>
        </w:rPr>
        <w:t>Wolfenstein</w:t>
      </w:r>
      <w:proofErr w:type="spellEnd"/>
      <w:r w:rsidR="00E500B8" w:rsidRPr="006E1FE4">
        <w:rPr>
          <w:rFonts w:ascii="Times New Roman" w:hAnsi="Times New Roman" w:cs="Times New Roman"/>
          <w:i/>
          <w:sz w:val="24"/>
          <w:szCs w:val="24"/>
        </w:rPr>
        <w:t xml:space="preserve"> 3D</w:t>
      </w:r>
      <w:r w:rsidR="00E500B8" w:rsidRPr="006E1FE4">
        <w:rPr>
          <w:rFonts w:ascii="Times New Roman" w:hAnsi="Times New Roman" w:cs="Times New Roman"/>
          <w:sz w:val="24"/>
          <w:szCs w:val="24"/>
        </w:rPr>
        <w:t xml:space="preserve">, </w:t>
      </w:r>
      <w:r w:rsidR="00E500B8" w:rsidRPr="006E1FE4">
        <w:rPr>
          <w:rFonts w:ascii="Times New Roman" w:hAnsi="Times New Roman" w:cs="Times New Roman"/>
          <w:i/>
          <w:sz w:val="24"/>
          <w:szCs w:val="24"/>
        </w:rPr>
        <w:t xml:space="preserve">Chex Quest </w:t>
      </w:r>
      <w:r w:rsidR="00F84B22" w:rsidRPr="006E1FE4">
        <w:rPr>
          <w:rFonts w:ascii="Times New Roman" w:hAnsi="Times New Roman" w:cs="Times New Roman"/>
          <w:sz w:val="24"/>
          <w:szCs w:val="24"/>
        </w:rPr>
        <w:t>compared to</w:t>
      </w:r>
      <w:r w:rsidR="00E500B8" w:rsidRPr="006E1FE4">
        <w:rPr>
          <w:rFonts w:ascii="Times New Roman" w:hAnsi="Times New Roman" w:cs="Times New Roman"/>
          <w:sz w:val="24"/>
          <w:szCs w:val="24"/>
        </w:rPr>
        <w:t xml:space="preserve"> </w:t>
      </w:r>
      <w:r w:rsidR="00E500B8" w:rsidRPr="006E1FE4">
        <w:rPr>
          <w:rFonts w:ascii="Times New Roman" w:hAnsi="Times New Roman" w:cs="Times New Roman"/>
          <w:i/>
          <w:sz w:val="24"/>
          <w:szCs w:val="24"/>
        </w:rPr>
        <w:t>Doom</w:t>
      </w:r>
      <w:r w:rsidR="008F6ABC">
        <w:rPr>
          <w:rFonts w:ascii="Times New Roman" w:hAnsi="Times New Roman" w:cs="Times New Roman"/>
          <w:sz w:val="24"/>
          <w:szCs w:val="24"/>
        </w:rPr>
        <w:t>).</w:t>
      </w:r>
      <w:r w:rsidR="00BA0FB6" w:rsidRPr="008F6ABC">
        <w:rPr>
          <w:rStyle w:val="FootnoteReference"/>
          <w:rFonts w:ascii="Times New Roman" w:hAnsi="Times New Roman" w:cs="Times New Roman"/>
          <w:sz w:val="24"/>
          <w:szCs w:val="24"/>
        </w:rPr>
        <w:footnoteReference w:id="6"/>
      </w:r>
      <w:r w:rsidR="00E500B8" w:rsidRPr="006E1FE4">
        <w:rPr>
          <w:rFonts w:ascii="Times New Roman" w:hAnsi="Times New Roman" w:cs="Times New Roman"/>
          <w:sz w:val="24"/>
          <w:szCs w:val="24"/>
        </w:rPr>
        <w:t xml:space="preserve"> </w:t>
      </w:r>
      <w:r w:rsidR="00D82003" w:rsidRPr="006E1FE4">
        <w:rPr>
          <w:rFonts w:ascii="Times New Roman" w:hAnsi="Times New Roman" w:cs="Times New Roman"/>
          <w:sz w:val="24"/>
          <w:szCs w:val="24"/>
        </w:rPr>
        <w:t>These games typically cha</w:t>
      </w:r>
      <w:r w:rsidR="00F84B22" w:rsidRPr="006E1FE4">
        <w:rPr>
          <w:rFonts w:ascii="Times New Roman" w:hAnsi="Times New Roman" w:cs="Times New Roman"/>
          <w:sz w:val="24"/>
          <w:szCs w:val="24"/>
        </w:rPr>
        <w:t>nge the fictional layer of game content</w:t>
      </w:r>
      <w:r w:rsidR="00D82003" w:rsidRPr="006E1FE4">
        <w:rPr>
          <w:rFonts w:ascii="Times New Roman" w:hAnsi="Times New Roman" w:cs="Times New Roman"/>
          <w:sz w:val="24"/>
          <w:szCs w:val="24"/>
        </w:rPr>
        <w:t xml:space="preserve"> to reduce the perceived violence. For example, </w:t>
      </w:r>
      <w:r w:rsidR="00D82003" w:rsidRPr="006E1FE4">
        <w:rPr>
          <w:rFonts w:ascii="Times New Roman" w:hAnsi="Times New Roman" w:cs="Times New Roman"/>
          <w:i/>
          <w:sz w:val="24"/>
          <w:szCs w:val="24"/>
        </w:rPr>
        <w:t>Chex Quest</w:t>
      </w:r>
      <w:r w:rsidR="00D82003" w:rsidRPr="006E1FE4">
        <w:rPr>
          <w:rFonts w:ascii="Times New Roman" w:hAnsi="Times New Roman" w:cs="Times New Roman"/>
          <w:sz w:val="24"/>
          <w:szCs w:val="24"/>
        </w:rPr>
        <w:t xml:space="preserve"> is a modified version of the popular first-person shooter game </w:t>
      </w:r>
      <w:r w:rsidR="00D82003" w:rsidRPr="006E1FE4">
        <w:rPr>
          <w:rFonts w:ascii="Times New Roman" w:hAnsi="Times New Roman" w:cs="Times New Roman"/>
          <w:i/>
          <w:sz w:val="24"/>
          <w:szCs w:val="24"/>
        </w:rPr>
        <w:t>Doom</w:t>
      </w:r>
      <w:r w:rsidR="00D82003" w:rsidRPr="006E1FE4">
        <w:rPr>
          <w:rFonts w:ascii="Times New Roman" w:hAnsi="Times New Roman" w:cs="Times New Roman"/>
          <w:sz w:val="24"/>
          <w:szCs w:val="24"/>
        </w:rPr>
        <w:t xml:space="preserve">. In the original </w:t>
      </w:r>
      <w:r w:rsidR="00D82003" w:rsidRPr="006E1FE4">
        <w:rPr>
          <w:rFonts w:ascii="Times New Roman" w:hAnsi="Times New Roman" w:cs="Times New Roman"/>
          <w:i/>
          <w:sz w:val="24"/>
          <w:szCs w:val="24"/>
        </w:rPr>
        <w:t>Doom</w:t>
      </w:r>
      <w:r w:rsidR="00D82003" w:rsidRPr="006E1FE4">
        <w:rPr>
          <w:rFonts w:ascii="Times New Roman" w:hAnsi="Times New Roman" w:cs="Times New Roman"/>
          <w:sz w:val="24"/>
          <w:szCs w:val="24"/>
        </w:rPr>
        <w:t xml:space="preserve">, the player navigates 3D levels, searching for bullets, guns, health, and armor, while fighting zombies and demons. </w:t>
      </w:r>
      <w:r w:rsidR="00BC58E2" w:rsidRPr="006E1FE4">
        <w:rPr>
          <w:rFonts w:ascii="Times New Roman" w:hAnsi="Times New Roman" w:cs="Times New Roman"/>
          <w:sz w:val="24"/>
          <w:szCs w:val="24"/>
        </w:rPr>
        <w:t>The player shoots his enemies with real-world and science fiction guns, cau</w:t>
      </w:r>
      <w:r w:rsidR="00045369">
        <w:rPr>
          <w:rFonts w:ascii="Times New Roman" w:hAnsi="Times New Roman" w:cs="Times New Roman"/>
          <w:sz w:val="24"/>
          <w:szCs w:val="24"/>
        </w:rPr>
        <w:t>sing them to die in bloody ways, and</w:t>
      </w:r>
      <w:r w:rsidR="00BC58E2" w:rsidRPr="006E1FE4">
        <w:rPr>
          <w:rFonts w:ascii="Times New Roman" w:hAnsi="Times New Roman" w:cs="Times New Roman"/>
          <w:sz w:val="24"/>
          <w:szCs w:val="24"/>
        </w:rPr>
        <w:t xml:space="preserve"> </w:t>
      </w:r>
      <w:r w:rsidR="00045369">
        <w:rPr>
          <w:rFonts w:ascii="Times New Roman" w:hAnsi="Times New Roman" w:cs="Times New Roman"/>
          <w:sz w:val="24"/>
          <w:szCs w:val="24"/>
        </w:rPr>
        <w:t>t</w:t>
      </w:r>
      <w:r w:rsidR="00BC58E2" w:rsidRPr="006E1FE4">
        <w:rPr>
          <w:rFonts w:ascii="Times New Roman" w:hAnsi="Times New Roman" w:cs="Times New Roman"/>
          <w:sz w:val="24"/>
          <w:szCs w:val="24"/>
        </w:rPr>
        <w:t xml:space="preserve">he monsters attack the player with guns, teeth, and fireballs in an attempt to kill him. In </w:t>
      </w:r>
      <w:r w:rsidR="00BC58E2" w:rsidRPr="006E1FE4">
        <w:rPr>
          <w:rFonts w:ascii="Times New Roman" w:hAnsi="Times New Roman" w:cs="Times New Roman"/>
          <w:i/>
          <w:sz w:val="24"/>
          <w:szCs w:val="24"/>
        </w:rPr>
        <w:t>Chex Quest</w:t>
      </w:r>
      <w:r w:rsidR="00BC58E2" w:rsidRPr="006E1FE4">
        <w:rPr>
          <w:rFonts w:ascii="Times New Roman" w:hAnsi="Times New Roman" w:cs="Times New Roman"/>
          <w:sz w:val="24"/>
          <w:szCs w:val="24"/>
        </w:rPr>
        <w:t xml:space="preserve">, the fictional layer (graphics, sound, setting, </w:t>
      </w:r>
      <w:proofErr w:type="gramStart"/>
      <w:r w:rsidR="00BC58E2" w:rsidRPr="006E1FE4">
        <w:rPr>
          <w:rFonts w:ascii="Times New Roman" w:hAnsi="Times New Roman" w:cs="Times New Roman"/>
          <w:sz w:val="24"/>
          <w:szCs w:val="24"/>
        </w:rPr>
        <w:t>plot</w:t>
      </w:r>
      <w:proofErr w:type="gramEnd"/>
      <w:r w:rsidR="00BC58E2" w:rsidRPr="006E1FE4">
        <w:rPr>
          <w:rFonts w:ascii="Times New Roman" w:hAnsi="Times New Roman" w:cs="Times New Roman"/>
          <w:sz w:val="24"/>
          <w:szCs w:val="24"/>
        </w:rPr>
        <w:t xml:space="preserve">) was adjusted to make a version of the same </w:t>
      </w:r>
      <w:r w:rsidR="00D15DA4">
        <w:rPr>
          <w:rFonts w:ascii="Times New Roman" w:hAnsi="Times New Roman" w:cs="Times New Roman"/>
          <w:sz w:val="24"/>
          <w:szCs w:val="24"/>
        </w:rPr>
        <w:t>physical</w:t>
      </w:r>
      <w:r w:rsidR="00BC58E2" w:rsidRPr="006E1FE4">
        <w:rPr>
          <w:rFonts w:ascii="Times New Roman" w:hAnsi="Times New Roman" w:cs="Times New Roman"/>
          <w:sz w:val="24"/>
          <w:szCs w:val="24"/>
        </w:rPr>
        <w:t xml:space="preserve"> and </w:t>
      </w:r>
      <w:proofErr w:type="spellStart"/>
      <w:r w:rsidR="00BC58E2" w:rsidRPr="006E1FE4">
        <w:rPr>
          <w:rFonts w:ascii="Times New Roman" w:hAnsi="Times New Roman" w:cs="Times New Roman"/>
          <w:sz w:val="24"/>
          <w:szCs w:val="24"/>
        </w:rPr>
        <w:t>ludological</w:t>
      </w:r>
      <w:proofErr w:type="spellEnd"/>
      <w:r w:rsidR="00BC58E2" w:rsidRPr="006E1FE4">
        <w:rPr>
          <w:rFonts w:ascii="Times New Roman" w:hAnsi="Times New Roman" w:cs="Times New Roman"/>
          <w:sz w:val="24"/>
          <w:szCs w:val="24"/>
        </w:rPr>
        <w:t xml:space="preserve"> content that would be considered safe enough to include in cereal boxes for children. This was accomplished by replacing the character’s weapons with “</w:t>
      </w:r>
      <w:proofErr w:type="spellStart"/>
      <w:r w:rsidR="00BC58E2" w:rsidRPr="006E1FE4">
        <w:rPr>
          <w:rFonts w:ascii="Times New Roman" w:hAnsi="Times New Roman" w:cs="Times New Roman"/>
          <w:sz w:val="24"/>
          <w:szCs w:val="24"/>
        </w:rPr>
        <w:t>zorchers</w:t>
      </w:r>
      <w:proofErr w:type="spellEnd"/>
      <w:r w:rsidR="00303A9F">
        <w:rPr>
          <w:rFonts w:ascii="Times New Roman" w:hAnsi="Times New Roman" w:cs="Times New Roman"/>
          <w:sz w:val="24"/>
          <w:szCs w:val="24"/>
        </w:rPr>
        <w:t>,</w:t>
      </w:r>
      <w:r w:rsidR="00BC58E2" w:rsidRPr="006E1FE4">
        <w:rPr>
          <w:rFonts w:ascii="Times New Roman" w:hAnsi="Times New Roman" w:cs="Times New Roman"/>
          <w:sz w:val="24"/>
          <w:szCs w:val="24"/>
        </w:rPr>
        <w:t xml:space="preserve">” devices resembling remote controls that sent the aliens back harmlessly to their home planet. The zombies and demons were replaced with silly-looking slime creatures, whose attacks were replaced by flying boogers and slime balls. </w:t>
      </w:r>
      <w:r w:rsidR="009443DC">
        <w:rPr>
          <w:rFonts w:ascii="Times New Roman" w:hAnsi="Times New Roman" w:cs="Times New Roman"/>
          <w:sz w:val="24"/>
          <w:szCs w:val="24"/>
        </w:rPr>
        <w:t>These boogers were said to immobilize, rather than kill, the player character, forcing him to start over.</w:t>
      </w:r>
    </w:p>
    <w:p w:rsidR="00C2658B" w:rsidRPr="006E1FE4" w:rsidRDefault="00C2658B"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In a similar way, </w:t>
      </w:r>
      <w:r w:rsidR="00187513" w:rsidRPr="006E1FE4">
        <w:rPr>
          <w:rFonts w:ascii="Times New Roman" w:hAnsi="Times New Roman" w:cs="Times New Roman"/>
          <w:sz w:val="24"/>
          <w:szCs w:val="24"/>
        </w:rPr>
        <w:t xml:space="preserve">games </w:t>
      </w:r>
      <w:r w:rsidR="00552AB2" w:rsidRPr="006E1FE4">
        <w:rPr>
          <w:rFonts w:ascii="Times New Roman" w:hAnsi="Times New Roman" w:cs="Times New Roman"/>
          <w:sz w:val="24"/>
          <w:szCs w:val="24"/>
        </w:rPr>
        <w:t>have</w:t>
      </w:r>
      <w:r w:rsidR="00187513" w:rsidRPr="006E1FE4">
        <w:rPr>
          <w:rFonts w:ascii="Times New Roman" w:hAnsi="Times New Roman" w:cs="Times New Roman"/>
          <w:sz w:val="24"/>
          <w:szCs w:val="24"/>
        </w:rPr>
        <w:t xml:space="preserve"> sometimes </w:t>
      </w:r>
      <w:r w:rsidR="00552AB2" w:rsidRPr="006E1FE4">
        <w:rPr>
          <w:rFonts w:ascii="Times New Roman" w:hAnsi="Times New Roman" w:cs="Times New Roman"/>
          <w:sz w:val="24"/>
          <w:szCs w:val="24"/>
        </w:rPr>
        <w:t xml:space="preserve">been </w:t>
      </w:r>
      <w:r w:rsidR="00187513" w:rsidRPr="006E1FE4">
        <w:rPr>
          <w:rFonts w:ascii="Times New Roman" w:hAnsi="Times New Roman" w:cs="Times New Roman"/>
          <w:sz w:val="24"/>
          <w:szCs w:val="24"/>
        </w:rPr>
        <w:t>censored to meet national restrictions on violent games</w:t>
      </w:r>
      <w:r w:rsidRPr="006E1FE4">
        <w:rPr>
          <w:rFonts w:ascii="Times New Roman" w:hAnsi="Times New Roman" w:cs="Times New Roman"/>
          <w:sz w:val="24"/>
          <w:szCs w:val="24"/>
        </w:rPr>
        <w:t xml:space="preserve">. </w:t>
      </w:r>
      <w:r w:rsidR="00D6130F" w:rsidRPr="006E1FE4">
        <w:rPr>
          <w:rFonts w:ascii="Times New Roman" w:hAnsi="Times New Roman" w:cs="Times New Roman"/>
          <w:sz w:val="24"/>
          <w:szCs w:val="24"/>
        </w:rPr>
        <w:t xml:space="preserve">For example, </w:t>
      </w:r>
      <w:r w:rsidR="00997B3D" w:rsidRPr="006E1FE4">
        <w:rPr>
          <w:rFonts w:ascii="Times New Roman" w:hAnsi="Times New Roman" w:cs="Times New Roman"/>
          <w:sz w:val="24"/>
          <w:szCs w:val="24"/>
        </w:rPr>
        <w:t>Germany and Australia</w:t>
      </w:r>
      <w:r w:rsidR="00D6130F" w:rsidRPr="006E1FE4">
        <w:rPr>
          <w:rFonts w:ascii="Times New Roman" w:hAnsi="Times New Roman" w:cs="Times New Roman"/>
          <w:sz w:val="24"/>
          <w:szCs w:val="24"/>
        </w:rPr>
        <w:t xml:space="preserve"> had a prolonged period in which there was no 18+ ratings category for video games, and so violent</w:t>
      </w:r>
      <w:r w:rsidR="00997B3D" w:rsidRPr="006E1FE4">
        <w:rPr>
          <w:rFonts w:ascii="Times New Roman" w:hAnsi="Times New Roman" w:cs="Times New Roman"/>
          <w:sz w:val="24"/>
          <w:szCs w:val="24"/>
        </w:rPr>
        <w:t xml:space="preserve"> games </w:t>
      </w:r>
      <w:r w:rsidR="00F03F51">
        <w:rPr>
          <w:rFonts w:ascii="Times New Roman" w:hAnsi="Times New Roman" w:cs="Times New Roman"/>
          <w:sz w:val="24"/>
          <w:szCs w:val="24"/>
        </w:rPr>
        <w:t xml:space="preserve">were often modified to be </w:t>
      </w:r>
      <w:r w:rsidR="00D6130F" w:rsidRPr="006E1FE4">
        <w:rPr>
          <w:rFonts w:ascii="Times New Roman" w:hAnsi="Times New Roman" w:cs="Times New Roman"/>
          <w:sz w:val="24"/>
          <w:szCs w:val="24"/>
        </w:rPr>
        <w:t>appropriate for players of age 15+</w:t>
      </w:r>
      <w:r w:rsidR="00DA5ECF">
        <w:rPr>
          <w:rFonts w:ascii="Times New Roman" w:hAnsi="Times New Roman" w:cs="Times New Roman"/>
          <w:sz w:val="24"/>
          <w:szCs w:val="24"/>
        </w:rPr>
        <w:t>, the highest ratings category available at the time</w:t>
      </w:r>
      <w:r w:rsidR="00D6130F" w:rsidRPr="006E1FE4">
        <w:rPr>
          <w:rFonts w:ascii="Times New Roman" w:hAnsi="Times New Roman" w:cs="Times New Roman"/>
          <w:sz w:val="24"/>
          <w:szCs w:val="24"/>
        </w:rPr>
        <w:t>. This was often achieved</w:t>
      </w:r>
      <w:r w:rsidR="00997B3D" w:rsidRPr="006E1FE4">
        <w:rPr>
          <w:rFonts w:ascii="Times New Roman" w:hAnsi="Times New Roman" w:cs="Times New Roman"/>
          <w:sz w:val="24"/>
          <w:szCs w:val="24"/>
        </w:rPr>
        <w:t xml:space="preserve"> by the removal of animated blood or gore, and sometimes through </w:t>
      </w:r>
      <w:r w:rsidR="00045369">
        <w:rPr>
          <w:rFonts w:ascii="Times New Roman" w:hAnsi="Times New Roman" w:cs="Times New Roman"/>
          <w:sz w:val="24"/>
          <w:szCs w:val="24"/>
        </w:rPr>
        <w:t>changes to the plot or setting</w:t>
      </w:r>
      <w:r w:rsidR="00997B3D" w:rsidRPr="006E1FE4">
        <w:rPr>
          <w:rFonts w:ascii="Times New Roman" w:hAnsi="Times New Roman" w:cs="Times New Roman"/>
          <w:sz w:val="24"/>
          <w:szCs w:val="24"/>
        </w:rPr>
        <w:t xml:space="preserve">. For example, the original version of </w:t>
      </w:r>
      <w:r w:rsidR="00997B3D" w:rsidRPr="006E1FE4">
        <w:rPr>
          <w:rFonts w:ascii="Times New Roman" w:hAnsi="Times New Roman" w:cs="Times New Roman"/>
          <w:i/>
          <w:sz w:val="24"/>
          <w:szCs w:val="24"/>
        </w:rPr>
        <w:t>Team Fortress 2</w:t>
      </w:r>
      <w:r w:rsidR="00997B3D" w:rsidRPr="006E1FE4">
        <w:rPr>
          <w:rFonts w:ascii="Times New Roman" w:hAnsi="Times New Roman" w:cs="Times New Roman"/>
          <w:sz w:val="24"/>
          <w:szCs w:val="24"/>
        </w:rPr>
        <w:t xml:space="preserve"> represents players as human characters </w:t>
      </w:r>
      <w:proofErr w:type="gramStart"/>
      <w:r w:rsidR="00997B3D" w:rsidRPr="006E1FE4">
        <w:rPr>
          <w:rFonts w:ascii="Times New Roman" w:hAnsi="Times New Roman" w:cs="Times New Roman"/>
          <w:sz w:val="24"/>
          <w:szCs w:val="24"/>
        </w:rPr>
        <w:t>who</w:t>
      </w:r>
      <w:proofErr w:type="gramEnd"/>
      <w:r w:rsidR="00997B3D" w:rsidRPr="006E1FE4">
        <w:rPr>
          <w:rFonts w:ascii="Times New Roman" w:hAnsi="Times New Roman" w:cs="Times New Roman"/>
          <w:sz w:val="24"/>
          <w:szCs w:val="24"/>
        </w:rPr>
        <w:t xml:space="preserve"> bleed when shot or even explode into bloody giblets when defeated by e</w:t>
      </w:r>
      <w:r w:rsidR="00D6130F" w:rsidRPr="006E1FE4">
        <w:rPr>
          <w:rFonts w:ascii="Times New Roman" w:hAnsi="Times New Roman" w:cs="Times New Roman"/>
          <w:sz w:val="24"/>
          <w:szCs w:val="24"/>
        </w:rPr>
        <w:t xml:space="preserve">xplosives. </w:t>
      </w:r>
      <w:r w:rsidR="009443DC">
        <w:rPr>
          <w:rFonts w:ascii="Times New Roman" w:hAnsi="Times New Roman" w:cs="Times New Roman"/>
          <w:sz w:val="24"/>
          <w:szCs w:val="24"/>
        </w:rPr>
        <w:t xml:space="preserve">In the censored version, players were represented as robots </w:t>
      </w:r>
      <w:r w:rsidR="00EC0637">
        <w:rPr>
          <w:rFonts w:ascii="Times New Roman" w:hAnsi="Times New Roman" w:cs="Times New Roman"/>
          <w:sz w:val="24"/>
          <w:szCs w:val="24"/>
        </w:rPr>
        <w:t>that</w:t>
      </w:r>
      <w:r w:rsidR="009443DC">
        <w:rPr>
          <w:rFonts w:ascii="Times New Roman" w:hAnsi="Times New Roman" w:cs="Times New Roman"/>
          <w:sz w:val="24"/>
          <w:szCs w:val="24"/>
        </w:rPr>
        <w:t xml:space="preserve"> </w:t>
      </w:r>
      <w:r w:rsidR="00EC0637">
        <w:rPr>
          <w:rFonts w:ascii="Times New Roman" w:hAnsi="Times New Roman" w:cs="Times New Roman"/>
          <w:sz w:val="24"/>
          <w:szCs w:val="24"/>
        </w:rPr>
        <w:t>“</w:t>
      </w:r>
      <w:r w:rsidR="009443DC">
        <w:rPr>
          <w:rFonts w:ascii="Times New Roman" w:hAnsi="Times New Roman" w:cs="Times New Roman"/>
          <w:sz w:val="24"/>
          <w:szCs w:val="24"/>
        </w:rPr>
        <w:t>bled</w:t>
      </w:r>
      <w:r w:rsidR="00EC0637">
        <w:rPr>
          <w:rFonts w:ascii="Times New Roman" w:hAnsi="Times New Roman" w:cs="Times New Roman"/>
          <w:sz w:val="24"/>
          <w:szCs w:val="24"/>
        </w:rPr>
        <w:t>”</w:t>
      </w:r>
      <w:r w:rsidR="009443DC">
        <w:rPr>
          <w:rFonts w:ascii="Times New Roman" w:hAnsi="Times New Roman" w:cs="Times New Roman"/>
          <w:sz w:val="24"/>
          <w:szCs w:val="24"/>
        </w:rPr>
        <w:t xml:space="preserve"> oil or exploded into cogs and springs when destroyed. </w:t>
      </w:r>
      <w:r w:rsidR="001415DD" w:rsidRPr="006E1FE4">
        <w:rPr>
          <w:rFonts w:ascii="Times New Roman" w:hAnsi="Times New Roman" w:cs="Times New Roman"/>
          <w:sz w:val="24"/>
          <w:szCs w:val="24"/>
        </w:rPr>
        <w:t>Similar modifications</w:t>
      </w:r>
      <w:r w:rsidR="00045369">
        <w:rPr>
          <w:rFonts w:ascii="Times New Roman" w:hAnsi="Times New Roman" w:cs="Times New Roman"/>
          <w:sz w:val="24"/>
          <w:szCs w:val="24"/>
        </w:rPr>
        <w:t>, which replaced</w:t>
      </w:r>
      <w:r w:rsidR="009443DC">
        <w:rPr>
          <w:rFonts w:ascii="Times New Roman" w:hAnsi="Times New Roman" w:cs="Times New Roman"/>
          <w:sz w:val="24"/>
          <w:szCs w:val="24"/>
        </w:rPr>
        <w:t xml:space="preserve"> human characters with robots,</w:t>
      </w:r>
      <w:r w:rsidR="001415DD" w:rsidRPr="006E1FE4">
        <w:rPr>
          <w:rFonts w:ascii="Times New Roman" w:hAnsi="Times New Roman" w:cs="Times New Roman"/>
          <w:sz w:val="24"/>
          <w:szCs w:val="24"/>
        </w:rPr>
        <w:t xml:space="preserve"> were made to</w:t>
      </w:r>
      <w:r w:rsidR="00D6130F" w:rsidRPr="006E1FE4">
        <w:rPr>
          <w:rFonts w:ascii="Times New Roman" w:hAnsi="Times New Roman" w:cs="Times New Roman"/>
          <w:sz w:val="24"/>
          <w:szCs w:val="24"/>
        </w:rPr>
        <w:t xml:space="preserve"> </w:t>
      </w:r>
      <w:r w:rsidR="00D6130F" w:rsidRPr="006E1FE4">
        <w:rPr>
          <w:rFonts w:ascii="Times New Roman" w:hAnsi="Times New Roman" w:cs="Times New Roman"/>
          <w:i/>
          <w:sz w:val="24"/>
          <w:szCs w:val="24"/>
        </w:rPr>
        <w:t>Command and Conquer: General</w:t>
      </w:r>
      <w:r w:rsidR="00780BD2" w:rsidRPr="006E1FE4">
        <w:rPr>
          <w:rFonts w:ascii="Times New Roman" w:hAnsi="Times New Roman" w:cs="Times New Roman"/>
          <w:i/>
          <w:sz w:val="24"/>
          <w:szCs w:val="24"/>
        </w:rPr>
        <w:t>s</w:t>
      </w:r>
      <w:r w:rsidR="009443DC">
        <w:rPr>
          <w:rFonts w:ascii="Times New Roman" w:hAnsi="Times New Roman" w:cs="Times New Roman"/>
          <w:i/>
          <w:sz w:val="24"/>
          <w:szCs w:val="24"/>
        </w:rPr>
        <w:t xml:space="preserve"> </w:t>
      </w:r>
      <w:r w:rsidR="009443DC">
        <w:rPr>
          <w:rFonts w:ascii="Times New Roman" w:hAnsi="Times New Roman" w:cs="Times New Roman"/>
          <w:sz w:val="24"/>
          <w:szCs w:val="24"/>
        </w:rPr>
        <w:t xml:space="preserve">to get a lower </w:t>
      </w:r>
      <w:r w:rsidR="00B269FF">
        <w:rPr>
          <w:rFonts w:ascii="Times New Roman" w:hAnsi="Times New Roman" w:cs="Times New Roman"/>
          <w:sz w:val="24"/>
          <w:szCs w:val="24"/>
        </w:rPr>
        <w:t xml:space="preserve">violent content </w:t>
      </w:r>
      <w:r w:rsidR="009443DC">
        <w:rPr>
          <w:rFonts w:ascii="Times New Roman" w:hAnsi="Times New Roman" w:cs="Times New Roman"/>
          <w:sz w:val="24"/>
          <w:szCs w:val="24"/>
        </w:rPr>
        <w:t>rating</w:t>
      </w:r>
      <w:r w:rsidR="00D6130F" w:rsidRPr="006E1FE4">
        <w:rPr>
          <w:rFonts w:ascii="Times New Roman" w:hAnsi="Times New Roman" w:cs="Times New Roman"/>
          <w:sz w:val="24"/>
          <w:szCs w:val="24"/>
        </w:rPr>
        <w:t>.</w:t>
      </w:r>
    </w:p>
    <w:p w:rsidR="00135DCA" w:rsidRPr="006E1FE4" w:rsidRDefault="00997B3D" w:rsidP="00883D7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In both cases, </w:t>
      </w:r>
      <w:r w:rsidR="000B6B4E" w:rsidRPr="006E1FE4">
        <w:rPr>
          <w:rFonts w:ascii="Times New Roman" w:hAnsi="Times New Roman" w:cs="Times New Roman"/>
          <w:sz w:val="24"/>
          <w:szCs w:val="24"/>
        </w:rPr>
        <w:t>p</w:t>
      </w:r>
      <w:r w:rsidRPr="006E1FE4">
        <w:rPr>
          <w:rFonts w:ascii="Times New Roman" w:hAnsi="Times New Roman" w:cs="Times New Roman"/>
          <w:sz w:val="24"/>
          <w:szCs w:val="24"/>
        </w:rPr>
        <w:t>erceptions of the in-game violence were altered by affecting whether game characters experienced harm, in accordance with typical definitions of “violent behavior</w:t>
      </w:r>
      <w:r w:rsidR="00303A9F">
        <w:rPr>
          <w:rFonts w:ascii="Times New Roman" w:hAnsi="Times New Roman" w:cs="Times New Roman"/>
          <w:sz w:val="24"/>
          <w:szCs w:val="24"/>
        </w:rPr>
        <w:t>.</w:t>
      </w:r>
      <w:r w:rsidRPr="006E1FE4">
        <w:rPr>
          <w:rFonts w:ascii="Times New Roman" w:hAnsi="Times New Roman" w:cs="Times New Roman"/>
          <w:sz w:val="24"/>
          <w:szCs w:val="24"/>
        </w:rPr>
        <w:t>”</w:t>
      </w:r>
      <w:r w:rsidR="002D6437" w:rsidRPr="006E1FE4">
        <w:rPr>
          <w:rFonts w:ascii="Times New Roman" w:hAnsi="Times New Roman" w:cs="Times New Roman"/>
          <w:sz w:val="24"/>
          <w:szCs w:val="24"/>
        </w:rPr>
        <w:t xml:space="preserve"> These adjustments were sufficient to satisfy legislators and censors.</w:t>
      </w:r>
      <w:r w:rsidRPr="006E1FE4">
        <w:rPr>
          <w:rFonts w:ascii="Times New Roman" w:hAnsi="Times New Roman" w:cs="Times New Roman"/>
          <w:sz w:val="24"/>
          <w:szCs w:val="24"/>
        </w:rPr>
        <w:t xml:space="preserve"> </w:t>
      </w:r>
      <w:r w:rsidR="000B6B4E" w:rsidRPr="006E1FE4">
        <w:rPr>
          <w:rFonts w:ascii="Times New Roman" w:hAnsi="Times New Roman" w:cs="Times New Roman"/>
          <w:sz w:val="24"/>
          <w:szCs w:val="24"/>
        </w:rPr>
        <w:t xml:space="preserve">However, the expurgated version of the game would still be defined as a “violent game” by </w:t>
      </w:r>
      <w:r w:rsidR="00B269FF">
        <w:rPr>
          <w:rFonts w:ascii="Times New Roman" w:hAnsi="Times New Roman" w:cs="Times New Roman"/>
          <w:sz w:val="24"/>
          <w:szCs w:val="24"/>
        </w:rPr>
        <w:t>some</w:t>
      </w:r>
      <w:r w:rsidR="000B6B4E" w:rsidRPr="006E1FE4">
        <w:rPr>
          <w:rFonts w:ascii="Times New Roman" w:hAnsi="Times New Roman" w:cs="Times New Roman"/>
          <w:sz w:val="24"/>
          <w:szCs w:val="24"/>
        </w:rPr>
        <w:t xml:space="preserve"> researchers, perhaps not inaccurately. To date, there is little evidence that one version of the game is any more or less hazardous than the other. </w:t>
      </w:r>
      <w:r w:rsidR="00135DCA" w:rsidRPr="006E1FE4">
        <w:rPr>
          <w:rFonts w:ascii="Times New Roman" w:hAnsi="Times New Roman" w:cs="Times New Roman"/>
          <w:sz w:val="24"/>
          <w:szCs w:val="24"/>
        </w:rPr>
        <w:t>The definition of “aggressive behavior” outlined above would suggest</w:t>
      </w:r>
      <w:r w:rsidR="003043C3">
        <w:rPr>
          <w:rFonts w:ascii="Times New Roman" w:hAnsi="Times New Roman" w:cs="Times New Roman"/>
          <w:sz w:val="24"/>
          <w:szCs w:val="24"/>
        </w:rPr>
        <w:t>s</w:t>
      </w:r>
      <w:r w:rsidR="00135DCA" w:rsidRPr="006E1FE4">
        <w:rPr>
          <w:rFonts w:ascii="Times New Roman" w:hAnsi="Times New Roman" w:cs="Times New Roman"/>
          <w:sz w:val="24"/>
          <w:szCs w:val="24"/>
        </w:rPr>
        <w:t xml:space="preserve"> that changing the fictional </w:t>
      </w:r>
      <w:proofErr w:type="spellStart"/>
      <w:r w:rsidR="00135DCA" w:rsidRPr="006E1FE4">
        <w:rPr>
          <w:rFonts w:ascii="Times New Roman" w:hAnsi="Times New Roman" w:cs="Times New Roman"/>
          <w:sz w:val="24"/>
          <w:szCs w:val="24"/>
        </w:rPr>
        <w:t>animacy</w:t>
      </w:r>
      <w:proofErr w:type="spellEnd"/>
      <w:r w:rsidR="009443DC">
        <w:rPr>
          <w:rFonts w:ascii="Times New Roman" w:hAnsi="Times New Roman" w:cs="Times New Roman"/>
          <w:sz w:val="24"/>
          <w:szCs w:val="24"/>
        </w:rPr>
        <w:t xml:space="preserve"> and sensitivity</w:t>
      </w:r>
      <w:r w:rsidR="00135DCA" w:rsidRPr="006E1FE4">
        <w:rPr>
          <w:rFonts w:ascii="Times New Roman" w:hAnsi="Times New Roman" w:cs="Times New Roman"/>
          <w:sz w:val="24"/>
          <w:szCs w:val="24"/>
        </w:rPr>
        <w:t xml:space="preserve"> of one’s opponents leads to the absence of violence, as robots </w:t>
      </w:r>
      <w:r w:rsidR="00F84B22" w:rsidRPr="006E1FE4">
        <w:rPr>
          <w:rFonts w:ascii="Times New Roman" w:hAnsi="Times New Roman" w:cs="Times New Roman"/>
          <w:sz w:val="24"/>
          <w:szCs w:val="24"/>
        </w:rPr>
        <w:t xml:space="preserve">purportedly </w:t>
      </w:r>
      <w:r w:rsidR="00135DCA" w:rsidRPr="006E1FE4">
        <w:rPr>
          <w:rFonts w:ascii="Times New Roman" w:hAnsi="Times New Roman" w:cs="Times New Roman"/>
          <w:sz w:val="24"/>
          <w:szCs w:val="24"/>
        </w:rPr>
        <w:t xml:space="preserve">are not individuals and cannot experience harm. </w:t>
      </w:r>
      <w:r w:rsidR="00E245B5" w:rsidRPr="006E1FE4">
        <w:rPr>
          <w:rFonts w:ascii="Times New Roman" w:hAnsi="Times New Roman" w:cs="Times New Roman"/>
          <w:sz w:val="24"/>
          <w:szCs w:val="24"/>
        </w:rPr>
        <w:t>It would be a fruitful avenue of future research to examine whether these changes to fictional content actually moderate the consequences of game use.</w:t>
      </w:r>
      <w:r w:rsidR="00750392">
        <w:rPr>
          <w:rFonts w:ascii="Times New Roman" w:hAnsi="Times New Roman" w:cs="Times New Roman"/>
          <w:sz w:val="24"/>
          <w:szCs w:val="24"/>
        </w:rPr>
        <w:t xml:space="preserve"> Rather than attempt to discredit ratings board systems, research in this area could instead help to inform </w:t>
      </w:r>
      <w:r w:rsidR="009443DC">
        <w:rPr>
          <w:rFonts w:ascii="Times New Roman" w:hAnsi="Times New Roman" w:cs="Times New Roman"/>
          <w:sz w:val="24"/>
          <w:szCs w:val="24"/>
        </w:rPr>
        <w:t xml:space="preserve">scientifically </w:t>
      </w:r>
      <w:r w:rsidR="00750392">
        <w:rPr>
          <w:rFonts w:ascii="Times New Roman" w:hAnsi="Times New Roman" w:cs="Times New Roman"/>
          <w:sz w:val="24"/>
          <w:szCs w:val="24"/>
        </w:rPr>
        <w:t>accurate and helpful systems of video game content ratings.</w:t>
      </w:r>
    </w:p>
    <w:p w:rsidR="00006844" w:rsidRDefault="00C03120" w:rsidP="00071FB5">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Even more importantly, if it were discovered that game genre and rules of play had their own effects on cognition and behavior, this could provide exciting new causal pathways to existing theories of aggression. Effects of violent video games are often explained through processes of socialization</w:t>
      </w:r>
      <w:r w:rsidR="00071FB5">
        <w:rPr>
          <w:rFonts w:ascii="Times New Roman" w:hAnsi="Times New Roman" w:cs="Times New Roman"/>
          <w:sz w:val="24"/>
          <w:szCs w:val="24"/>
        </w:rPr>
        <w:t>,</w:t>
      </w:r>
      <w:r w:rsidRPr="006E1FE4">
        <w:rPr>
          <w:rFonts w:ascii="Times New Roman" w:hAnsi="Times New Roman" w:cs="Times New Roman"/>
          <w:sz w:val="24"/>
          <w:szCs w:val="24"/>
        </w:rPr>
        <w:t xml:space="preserve"> such </w:t>
      </w:r>
      <w:r w:rsidR="00071FB5">
        <w:rPr>
          <w:rFonts w:ascii="Times New Roman" w:hAnsi="Times New Roman" w:cs="Times New Roman"/>
          <w:sz w:val="24"/>
          <w:szCs w:val="24"/>
        </w:rPr>
        <w:t>that</w:t>
      </w:r>
      <w:r w:rsidRPr="006E1FE4">
        <w:rPr>
          <w:rFonts w:ascii="Times New Roman" w:hAnsi="Times New Roman" w:cs="Times New Roman"/>
          <w:sz w:val="24"/>
          <w:szCs w:val="24"/>
        </w:rPr>
        <w:t xml:space="preserve"> </w:t>
      </w:r>
      <w:r w:rsidR="00071FB5">
        <w:rPr>
          <w:rFonts w:ascii="Times New Roman" w:hAnsi="Times New Roman" w:cs="Times New Roman"/>
          <w:sz w:val="24"/>
          <w:szCs w:val="24"/>
        </w:rPr>
        <w:t>others are perceived as more hostile or violence more acceptable, or processes of priming, such that aggressive thoughts and schema are more accessible and thus more likely to be used</w:t>
      </w:r>
      <w:r w:rsidRPr="006E1FE4">
        <w:rPr>
          <w:rFonts w:ascii="Times New Roman" w:hAnsi="Times New Roman" w:cs="Times New Roman"/>
          <w:sz w:val="24"/>
          <w:szCs w:val="24"/>
        </w:rPr>
        <w:t xml:space="preserve">. </w:t>
      </w:r>
      <w:r w:rsidR="00071FB5">
        <w:rPr>
          <w:rFonts w:ascii="Times New Roman" w:hAnsi="Times New Roman" w:cs="Times New Roman"/>
          <w:sz w:val="24"/>
          <w:szCs w:val="24"/>
        </w:rPr>
        <w:t xml:space="preserve">If the rules of play can also affect social cognitions through socialization or priming, theory will need to consider the role of the entire gameplay experience, not just the fictional contents. </w:t>
      </w:r>
    </w:p>
    <w:p w:rsidR="00804915" w:rsidRPr="006E1FE4" w:rsidRDefault="00071FB5" w:rsidP="00071FB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a</w:t>
      </w:r>
      <w:r w:rsidR="00804915" w:rsidRPr="006E1FE4">
        <w:rPr>
          <w:rFonts w:ascii="Times New Roman" w:hAnsi="Times New Roman" w:cs="Times New Roman"/>
          <w:sz w:val="24"/>
          <w:szCs w:val="24"/>
        </w:rPr>
        <w:t xml:space="preserve">s in traditional media </w:t>
      </w:r>
      <w:r w:rsidR="00804915">
        <w:rPr>
          <w:rFonts w:ascii="Times New Roman" w:hAnsi="Times New Roman" w:cs="Times New Roman"/>
          <w:sz w:val="24"/>
          <w:szCs w:val="24"/>
        </w:rPr>
        <w:t xml:space="preserve">like </w:t>
      </w:r>
      <w:r w:rsidR="00804915" w:rsidRPr="006E1FE4">
        <w:rPr>
          <w:rFonts w:ascii="Times New Roman" w:hAnsi="Times New Roman" w:cs="Times New Roman"/>
          <w:sz w:val="24"/>
          <w:szCs w:val="24"/>
        </w:rPr>
        <w:t xml:space="preserve">books and movies, player interpretations </w:t>
      </w:r>
      <w:r w:rsidR="00804915">
        <w:rPr>
          <w:rFonts w:ascii="Times New Roman" w:hAnsi="Times New Roman" w:cs="Times New Roman"/>
          <w:sz w:val="24"/>
          <w:szCs w:val="24"/>
        </w:rPr>
        <w:t xml:space="preserve">and construal </w:t>
      </w:r>
      <w:r w:rsidR="00804915" w:rsidRPr="006E1FE4">
        <w:rPr>
          <w:rFonts w:ascii="Times New Roman" w:hAnsi="Times New Roman" w:cs="Times New Roman"/>
          <w:sz w:val="24"/>
          <w:szCs w:val="24"/>
        </w:rPr>
        <w:t>of the artistic intent</w:t>
      </w:r>
      <w:r w:rsidR="00804915">
        <w:rPr>
          <w:rFonts w:ascii="Times New Roman" w:hAnsi="Times New Roman" w:cs="Times New Roman"/>
          <w:sz w:val="24"/>
          <w:szCs w:val="24"/>
        </w:rPr>
        <w:t xml:space="preserve">, </w:t>
      </w:r>
      <w:r w:rsidR="00804915" w:rsidRPr="006E1FE4">
        <w:rPr>
          <w:rFonts w:ascii="Times New Roman" w:hAnsi="Times New Roman" w:cs="Times New Roman"/>
          <w:sz w:val="24"/>
          <w:szCs w:val="24"/>
        </w:rPr>
        <w:t>ideal strategy</w:t>
      </w:r>
      <w:r w:rsidR="00804915">
        <w:rPr>
          <w:rFonts w:ascii="Times New Roman" w:hAnsi="Times New Roman" w:cs="Times New Roman"/>
          <w:sz w:val="24"/>
          <w:szCs w:val="24"/>
        </w:rPr>
        <w:t>, and interpreted meaning</w:t>
      </w:r>
      <w:r w:rsidR="00804915" w:rsidRPr="006E1FE4">
        <w:rPr>
          <w:rFonts w:ascii="Times New Roman" w:hAnsi="Times New Roman" w:cs="Times New Roman"/>
          <w:sz w:val="24"/>
          <w:szCs w:val="24"/>
        </w:rPr>
        <w:t xml:space="preserve"> may vary wildly.</w:t>
      </w:r>
      <w:r>
        <w:rPr>
          <w:rFonts w:ascii="Times New Roman" w:hAnsi="Times New Roman" w:cs="Times New Roman"/>
          <w:sz w:val="24"/>
          <w:szCs w:val="24"/>
        </w:rPr>
        <w:t xml:space="preserve"> Some players may interpret jumping on </w:t>
      </w:r>
      <w:proofErr w:type="spellStart"/>
      <w:r>
        <w:rPr>
          <w:rFonts w:ascii="Times New Roman" w:hAnsi="Times New Roman" w:cs="Times New Roman"/>
          <w:sz w:val="24"/>
          <w:szCs w:val="24"/>
        </w:rPr>
        <w:t>goombas</w:t>
      </w:r>
      <w:proofErr w:type="spellEnd"/>
      <w:r>
        <w:rPr>
          <w:rFonts w:ascii="Times New Roman" w:hAnsi="Times New Roman" w:cs="Times New Roman"/>
          <w:sz w:val="24"/>
          <w:szCs w:val="24"/>
        </w:rPr>
        <w:t xml:space="preserve"> as gleeful violence, while others may interpret it as navigating the game’s obstacles. A new theory is necessary to explicate the entirety of game content, how the player and game content interact, and how these interactions might be expected to influence the player’s cognitions and behaviors.</w:t>
      </w:r>
    </w:p>
    <w:p w:rsidR="002E1A82" w:rsidRDefault="002E1A82" w:rsidP="002E1A82">
      <w:pPr>
        <w:spacing w:after="0"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A </w:t>
      </w:r>
      <w:r w:rsidR="0052404B">
        <w:rPr>
          <w:rFonts w:ascii="Times New Roman" w:hAnsi="Times New Roman" w:cs="Times New Roman"/>
          <w:b/>
          <w:sz w:val="24"/>
          <w:szCs w:val="24"/>
        </w:rPr>
        <w:t xml:space="preserve">New </w:t>
      </w:r>
      <w:r>
        <w:rPr>
          <w:rFonts w:ascii="Times New Roman" w:hAnsi="Times New Roman" w:cs="Times New Roman"/>
          <w:b/>
          <w:sz w:val="24"/>
          <w:szCs w:val="24"/>
        </w:rPr>
        <w:t>Model of Video Game Effects</w:t>
      </w:r>
      <w:r w:rsidR="0052404B">
        <w:rPr>
          <w:rFonts w:ascii="Times New Roman" w:hAnsi="Times New Roman" w:cs="Times New Roman"/>
          <w:b/>
          <w:sz w:val="24"/>
          <w:szCs w:val="24"/>
        </w:rPr>
        <w:t xml:space="preserve"> – </w:t>
      </w:r>
      <w:r w:rsidR="00ED490C">
        <w:rPr>
          <w:rFonts w:ascii="Times New Roman" w:hAnsi="Times New Roman" w:cs="Times New Roman"/>
          <w:b/>
          <w:sz w:val="24"/>
          <w:szCs w:val="24"/>
        </w:rPr>
        <w:t>The Gaming Active Interpretation Model (GAIM)</w:t>
      </w:r>
    </w:p>
    <w:p w:rsidR="002E1A82"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use the above considerations and critiques to develop a theoretical model of game</w:t>
      </w:r>
      <w:r w:rsidR="001A1F44">
        <w:rPr>
          <w:rFonts w:ascii="Times New Roman" w:hAnsi="Times New Roman" w:cs="Times New Roman"/>
          <w:sz w:val="24"/>
          <w:szCs w:val="24"/>
        </w:rPr>
        <w:t xml:space="preserve"> effects. This model is an interdisciplinary integration of </w:t>
      </w:r>
      <w:r>
        <w:rPr>
          <w:rFonts w:ascii="Times New Roman" w:hAnsi="Times New Roman" w:cs="Times New Roman"/>
          <w:sz w:val="24"/>
          <w:szCs w:val="24"/>
        </w:rPr>
        <w:t xml:space="preserve">theories of psychology, communications, and game studies. </w:t>
      </w:r>
      <w:r w:rsidR="0052404B">
        <w:rPr>
          <w:rFonts w:ascii="Times New Roman" w:hAnsi="Times New Roman" w:cs="Times New Roman"/>
          <w:sz w:val="24"/>
          <w:szCs w:val="24"/>
        </w:rPr>
        <w:t xml:space="preserve">To emphasize the role of the unique attributes of gameplay and the user’s active role as player and interpreter, we call it the </w:t>
      </w:r>
      <w:r w:rsidR="007D3093">
        <w:rPr>
          <w:rFonts w:ascii="Times New Roman" w:hAnsi="Times New Roman" w:cs="Times New Roman"/>
          <w:sz w:val="24"/>
          <w:szCs w:val="24"/>
        </w:rPr>
        <w:t xml:space="preserve">Gaming Active Interpretation Model (GAIM). </w:t>
      </w:r>
      <w:r w:rsidR="00192E7B">
        <w:rPr>
          <w:rFonts w:ascii="Times New Roman" w:hAnsi="Times New Roman" w:cs="Times New Roman"/>
          <w:sz w:val="24"/>
          <w:szCs w:val="24"/>
        </w:rPr>
        <w:t xml:space="preserve">GAIM </w:t>
      </w:r>
      <w:r w:rsidR="0052404B">
        <w:rPr>
          <w:rFonts w:ascii="Times New Roman" w:hAnsi="Times New Roman" w:cs="Times New Roman"/>
          <w:sz w:val="24"/>
          <w:szCs w:val="24"/>
        </w:rPr>
        <w:t xml:space="preserve">specifies active substrates of </w:t>
      </w:r>
      <w:r w:rsidR="00192E7B">
        <w:rPr>
          <w:rFonts w:ascii="Times New Roman" w:hAnsi="Times New Roman" w:cs="Times New Roman"/>
          <w:sz w:val="24"/>
          <w:szCs w:val="24"/>
        </w:rPr>
        <w:t xml:space="preserve">both </w:t>
      </w:r>
      <w:r w:rsidR="0052404B">
        <w:rPr>
          <w:rFonts w:ascii="Times New Roman" w:hAnsi="Times New Roman" w:cs="Times New Roman"/>
          <w:sz w:val="24"/>
          <w:szCs w:val="24"/>
        </w:rPr>
        <w:t xml:space="preserve">the game and </w:t>
      </w:r>
      <w:r w:rsidR="00192E7B">
        <w:rPr>
          <w:rFonts w:ascii="Times New Roman" w:hAnsi="Times New Roman" w:cs="Times New Roman"/>
          <w:sz w:val="24"/>
          <w:szCs w:val="24"/>
        </w:rPr>
        <w:t xml:space="preserve">the </w:t>
      </w:r>
      <w:r w:rsidR="0052404B">
        <w:rPr>
          <w:rFonts w:ascii="Times New Roman" w:hAnsi="Times New Roman" w:cs="Times New Roman"/>
          <w:sz w:val="24"/>
          <w:szCs w:val="24"/>
        </w:rPr>
        <w:t xml:space="preserve">player </w:t>
      </w:r>
      <w:r w:rsidR="00192E7B">
        <w:rPr>
          <w:rFonts w:ascii="Times New Roman" w:hAnsi="Times New Roman" w:cs="Times New Roman"/>
          <w:sz w:val="24"/>
          <w:szCs w:val="24"/>
        </w:rPr>
        <w:t>that</w:t>
      </w:r>
      <w:r w:rsidR="0052404B">
        <w:rPr>
          <w:rFonts w:ascii="Times New Roman" w:hAnsi="Times New Roman" w:cs="Times New Roman"/>
          <w:sz w:val="24"/>
          <w:szCs w:val="24"/>
        </w:rPr>
        <w:t xml:space="preserve"> interact to yield changes in affect, cognitions, and behaviors</w:t>
      </w:r>
      <w:r w:rsidR="00192E7B">
        <w:rPr>
          <w:rFonts w:ascii="Times New Roman" w:hAnsi="Times New Roman" w:cs="Times New Roman"/>
          <w:sz w:val="24"/>
          <w:szCs w:val="24"/>
        </w:rPr>
        <w:t xml:space="preserve"> (Figure 1)</w:t>
      </w:r>
      <w:r w:rsidR="0052404B">
        <w:rPr>
          <w:rFonts w:ascii="Times New Roman" w:hAnsi="Times New Roman" w:cs="Times New Roman"/>
          <w:sz w:val="24"/>
          <w:szCs w:val="24"/>
        </w:rPr>
        <w:t xml:space="preserve">. </w:t>
      </w:r>
      <w:r w:rsidR="001A1F44">
        <w:rPr>
          <w:rFonts w:ascii="Times New Roman" w:hAnsi="Times New Roman" w:cs="Times New Roman"/>
          <w:sz w:val="24"/>
          <w:szCs w:val="24"/>
        </w:rPr>
        <w:t>It further separates causal mechanisms into pathways of both universal effects that are expected to influence all players (e.g. priming) and specific effects that are dependent upon qualities of the player (</w:t>
      </w:r>
      <w:proofErr w:type="spellStart"/>
      <w:r w:rsidR="001A1F44">
        <w:rPr>
          <w:rFonts w:ascii="Times New Roman" w:hAnsi="Times New Roman" w:cs="Times New Roman"/>
          <w:sz w:val="24"/>
          <w:szCs w:val="24"/>
        </w:rPr>
        <w:t>e.g</w:t>
      </w:r>
      <w:proofErr w:type="spellEnd"/>
      <w:r w:rsidR="001A1F44">
        <w:rPr>
          <w:rFonts w:ascii="Times New Roman" w:hAnsi="Times New Roman" w:cs="Times New Roman"/>
          <w:sz w:val="24"/>
          <w:szCs w:val="24"/>
        </w:rPr>
        <w:t xml:space="preserve"> interpretation, identification, and integration).</w:t>
      </w:r>
    </w:p>
    <w:p w:rsidR="00192E7B"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First, there is the game. </w:t>
      </w:r>
      <w:r w:rsidR="00192E7B">
        <w:rPr>
          <w:rFonts w:ascii="Times New Roman" w:hAnsi="Times New Roman" w:cs="Times New Roman"/>
          <w:sz w:val="24"/>
          <w:szCs w:val="24"/>
        </w:rPr>
        <w:t>As outlined above,</w:t>
      </w:r>
      <w:r>
        <w:rPr>
          <w:rFonts w:ascii="Times New Roman" w:hAnsi="Times New Roman" w:cs="Times New Roman"/>
          <w:sz w:val="24"/>
          <w:szCs w:val="24"/>
        </w:rPr>
        <w:t xml:space="preserve"> </w:t>
      </w:r>
      <w:r w:rsidR="00192E7B">
        <w:rPr>
          <w:rFonts w:ascii="Times New Roman" w:hAnsi="Times New Roman" w:cs="Times New Roman"/>
          <w:sz w:val="24"/>
          <w:szCs w:val="24"/>
        </w:rPr>
        <w:t xml:space="preserve">a </w:t>
      </w:r>
      <w:r>
        <w:rPr>
          <w:rFonts w:ascii="Times New Roman" w:hAnsi="Times New Roman" w:cs="Times New Roman"/>
          <w:sz w:val="24"/>
          <w:szCs w:val="24"/>
        </w:rPr>
        <w:t xml:space="preserve">game consists of </w:t>
      </w:r>
      <w:r w:rsidR="00D15DA4">
        <w:rPr>
          <w:rFonts w:ascii="Times New Roman" w:hAnsi="Times New Roman" w:cs="Times New Roman"/>
          <w:sz w:val="24"/>
          <w:szCs w:val="24"/>
        </w:rPr>
        <w:t>physical</w:t>
      </w:r>
      <w:r>
        <w:rPr>
          <w:rFonts w:ascii="Times New Roman" w:hAnsi="Times New Roman" w:cs="Times New Roman"/>
          <w:sz w:val="24"/>
          <w:szCs w:val="24"/>
        </w:rPr>
        <w:t xml:space="preserve">, fictional, and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contents which represent, compose, and deliver the game’s </w:t>
      </w:r>
      <w:r w:rsidR="00B269FF">
        <w:rPr>
          <w:rFonts w:ascii="Times New Roman" w:hAnsi="Times New Roman" w:cs="Times New Roman"/>
          <w:sz w:val="24"/>
          <w:szCs w:val="24"/>
        </w:rPr>
        <w:t>message</w:t>
      </w:r>
      <w:r>
        <w:rPr>
          <w:rFonts w:ascii="Times New Roman" w:hAnsi="Times New Roman" w:cs="Times New Roman"/>
          <w:sz w:val="24"/>
          <w:szCs w:val="24"/>
        </w:rPr>
        <w:t xml:space="preserve">. </w:t>
      </w:r>
      <w:r w:rsidR="00192E7B">
        <w:rPr>
          <w:rFonts w:ascii="Times New Roman" w:hAnsi="Times New Roman" w:cs="Times New Roman"/>
          <w:sz w:val="24"/>
          <w:szCs w:val="24"/>
        </w:rPr>
        <w:t xml:space="preserve">While much of game research has focused solely on the fictional contents, the physical and </w:t>
      </w:r>
      <w:proofErr w:type="spellStart"/>
      <w:r w:rsidR="00192E7B">
        <w:rPr>
          <w:rFonts w:ascii="Times New Roman" w:hAnsi="Times New Roman" w:cs="Times New Roman"/>
          <w:sz w:val="24"/>
          <w:szCs w:val="24"/>
        </w:rPr>
        <w:t>ludological</w:t>
      </w:r>
      <w:proofErr w:type="spellEnd"/>
      <w:r w:rsidR="00192E7B">
        <w:rPr>
          <w:rFonts w:ascii="Times New Roman" w:hAnsi="Times New Roman" w:cs="Times New Roman"/>
          <w:sz w:val="24"/>
          <w:szCs w:val="24"/>
        </w:rPr>
        <w:t xml:space="preserve"> contents of a game are also important t</w:t>
      </w:r>
      <w:r w:rsidR="004C0954">
        <w:rPr>
          <w:rFonts w:ascii="Times New Roman" w:hAnsi="Times New Roman" w:cs="Times New Roman"/>
          <w:sz w:val="24"/>
          <w:szCs w:val="24"/>
        </w:rPr>
        <w:t>o consider, as these may have</w:t>
      </w:r>
      <w:r w:rsidR="00B269FF">
        <w:rPr>
          <w:rFonts w:ascii="Times New Roman" w:hAnsi="Times New Roman" w:cs="Times New Roman"/>
          <w:sz w:val="24"/>
          <w:szCs w:val="24"/>
        </w:rPr>
        <w:t xml:space="preserve"> meanings and</w:t>
      </w:r>
      <w:r w:rsidR="004C0954">
        <w:rPr>
          <w:rFonts w:ascii="Times New Roman" w:hAnsi="Times New Roman" w:cs="Times New Roman"/>
          <w:sz w:val="24"/>
          <w:szCs w:val="24"/>
        </w:rPr>
        <w:t xml:space="preserve"> effects of their own.</w:t>
      </w:r>
      <w:r w:rsidR="0091499C">
        <w:rPr>
          <w:rFonts w:ascii="Times New Roman" w:hAnsi="Times New Roman" w:cs="Times New Roman"/>
          <w:sz w:val="24"/>
          <w:szCs w:val="24"/>
        </w:rPr>
        <w:t xml:space="preserve"> As </w:t>
      </w:r>
      <w:r w:rsidR="00B269FF">
        <w:rPr>
          <w:rFonts w:ascii="Times New Roman" w:hAnsi="Times New Roman" w:cs="Times New Roman"/>
          <w:sz w:val="24"/>
          <w:szCs w:val="24"/>
        </w:rPr>
        <w:t>argued</w:t>
      </w:r>
      <w:r w:rsidR="0091499C">
        <w:rPr>
          <w:rFonts w:ascii="Times New Roman" w:hAnsi="Times New Roman" w:cs="Times New Roman"/>
          <w:sz w:val="24"/>
          <w:szCs w:val="24"/>
        </w:rPr>
        <w:t xml:space="preserve"> above, this understanding of the full content and structure of games should be informed by game studies (e.g. </w:t>
      </w:r>
      <w:proofErr w:type="spellStart"/>
      <w:r w:rsidR="0091499C">
        <w:rPr>
          <w:rFonts w:ascii="Times New Roman" w:hAnsi="Times New Roman" w:cs="Times New Roman"/>
          <w:sz w:val="24"/>
          <w:szCs w:val="24"/>
        </w:rPr>
        <w:t>Juul</w:t>
      </w:r>
      <w:proofErr w:type="spellEnd"/>
      <w:r w:rsidR="0091499C">
        <w:rPr>
          <w:rFonts w:ascii="Times New Roman" w:hAnsi="Times New Roman" w:cs="Times New Roman"/>
          <w:sz w:val="24"/>
          <w:szCs w:val="24"/>
        </w:rPr>
        <w:t>, 2003).</w:t>
      </w:r>
      <w:r w:rsidR="004C0954">
        <w:rPr>
          <w:rFonts w:ascii="Times New Roman" w:hAnsi="Times New Roman" w:cs="Times New Roman"/>
          <w:sz w:val="24"/>
          <w:szCs w:val="24"/>
        </w:rPr>
        <w:t xml:space="preserve"> </w:t>
      </w:r>
    </w:p>
    <w:p w:rsidR="004C0954"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there is the player, who is an active participant in attending to, interpreting, storing, and retrieving the game’s message through the experience of play. </w:t>
      </w:r>
      <w:r w:rsidR="004C0954">
        <w:rPr>
          <w:rFonts w:ascii="Times New Roman" w:hAnsi="Times New Roman" w:cs="Times New Roman"/>
          <w:sz w:val="24"/>
          <w:szCs w:val="24"/>
        </w:rPr>
        <w:t xml:space="preserve">Players are </w:t>
      </w:r>
      <w:r w:rsidR="004E0063">
        <w:rPr>
          <w:rFonts w:ascii="Times New Roman" w:hAnsi="Times New Roman" w:cs="Times New Roman"/>
          <w:sz w:val="24"/>
          <w:szCs w:val="24"/>
        </w:rPr>
        <w:t xml:space="preserve">actively </w:t>
      </w:r>
      <w:r w:rsidR="004C0954">
        <w:rPr>
          <w:rFonts w:ascii="Times New Roman" w:hAnsi="Times New Roman" w:cs="Times New Roman"/>
          <w:sz w:val="24"/>
          <w:szCs w:val="24"/>
        </w:rPr>
        <w:t xml:space="preserve">thinking, feeling individuals with pre-existing attitudes and personalities. While some media effects may be universal, </w:t>
      </w:r>
      <w:r w:rsidR="0030150F">
        <w:rPr>
          <w:rFonts w:ascii="Times New Roman" w:hAnsi="Times New Roman" w:cs="Times New Roman"/>
          <w:sz w:val="24"/>
          <w:szCs w:val="24"/>
        </w:rPr>
        <w:t>contemporary communication theories are aware of the importance of the properties of the receiver. Thus, GAIM maintains that the player’s attitudes, believes, and desires partly determine the outcomes of game use</w:t>
      </w:r>
      <w:r w:rsidR="0091499C">
        <w:rPr>
          <w:rFonts w:ascii="Times New Roman" w:hAnsi="Times New Roman" w:cs="Times New Roman"/>
          <w:sz w:val="24"/>
          <w:szCs w:val="24"/>
        </w:rPr>
        <w:t xml:space="preserve"> in ways that can be predicted through application of theories of communication</w:t>
      </w:r>
      <w:r w:rsidR="0030150F">
        <w:rPr>
          <w:rFonts w:ascii="Times New Roman" w:hAnsi="Times New Roman" w:cs="Times New Roman"/>
          <w:sz w:val="24"/>
          <w:szCs w:val="24"/>
        </w:rPr>
        <w:t>. GAIM also models the interaction between player and game, as the player’s in-game choices and actions</w:t>
      </w:r>
      <w:r w:rsidR="004C0954">
        <w:rPr>
          <w:rFonts w:ascii="Times New Roman" w:hAnsi="Times New Roman" w:cs="Times New Roman"/>
          <w:sz w:val="24"/>
          <w:szCs w:val="24"/>
        </w:rPr>
        <w:t xml:space="preserve"> </w:t>
      </w:r>
      <w:r w:rsidR="0030150F">
        <w:rPr>
          <w:rFonts w:ascii="Times New Roman" w:hAnsi="Times New Roman" w:cs="Times New Roman"/>
          <w:sz w:val="24"/>
          <w:szCs w:val="24"/>
        </w:rPr>
        <w:t>determine what facets of the game’s content are experienced. Attributes of the player are therefore doubly important, as they determine both the game content experienced and the player’s experience of that game content.</w:t>
      </w:r>
    </w:p>
    <w:p w:rsidR="002E1A82"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there are the consequences of use experienced by the player.</w:t>
      </w:r>
      <w:r w:rsidR="0030150F">
        <w:rPr>
          <w:rFonts w:ascii="Times New Roman" w:hAnsi="Times New Roman" w:cs="Times New Roman"/>
          <w:sz w:val="24"/>
          <w:szCs w:val="24"/>
        </w:rPr>
        <w:t xml:space="preserve"> In most video game research, the consequences of interest are aggressive arousal, accessibility of aggressive cognitions, aggressive behaviors, and hostile expectations. Some other research investigates effects of game use on prosocial behavior</w:t>
      </w:r>
      <w:r w:rsidR="00510FF0">
        <w:rPr>
          <w:rFonts w:ascii="Times New Roman" w:hAnsi="Times New Roman" w:cs="Times New Roman"/>
          <w:sz w:val="24"/>
          <w:szCs w:val="24"/>
        </w:rPr>
        <w:t>s</w:t>
      </w:r>
      <w:r w:rsidR="0030150F">
        <w:rPr>
          <w:rFonts w:ascii="Times New Roman" w:hAnsi="Times New Roman" w:cs="Times New Roman"/>
          <w:sz w:val="24"/>
          <w:szCs w:val="24"/>
        </w:rPr>
        <w:t xml:space="preserve"> (e.g. </w:t>
      </w:r>
      <w:proofErr w:type="spellStart"/>
      <w:r w:rsidR="0030150F">
        <w:rPr>
          <w:rFonts w:ascii="Times New Roman" w:hAnsi="Times New Roman" w:cs="Times New Roman"/>
          <w:sz w:val="24"/>
          <w:szCs w:val="24"/>
        </w:rPr>
        <w:t>Greitemeyer</w:t>
      </w:r>
      <w:proofErr w:type="spellEnd"/>
      <w:r w:rsidR="0030150F">
        <w:rPr>
          <w:rFonts w:ascii="Times New Roman" w:hAnsi="Times New Roman" w:cs="Times New Roman"/>
          <w:sz w:val="24"/>
          <w:szCs w:val="24"/>
        </w:rPr>
        <w:t xml:space="preserve"> &amp; </w:t>
      </w:r>
      <w:proofErr w:type="spellStart"/>
      <w:r w:rsidR="0030150F">
        <w:rPr>
          <w:rFonts w:ascii="Times New Roman" w:hAnsi="Times New Roman" w:cs="Times New Roman"/>
          <w:sz w:val="24"/>
          <w:szCs w:val="24"/>
        </w:rPr>
        <w:t>Mügge</w:t>
      </w:r>
      <w:proofErr w:type="spellEnd"/>
      <w:r w:rsidR="0030150F">
        <w:rPr>
          <w:rFonts w:ascii="Times New Roman" w:hAnsi="Times New Roman" w:cs="Times New Roman"/>
          <w:sz w:val="24"/>
          <w:szCs w:val="24"/>
        </w:rPr>
        <w:t xml:space="preserve">, 2012) or on cognitive </w:t>
      </w:r>
      <w:r w:rsidR="0030150F" w:rsidRPr="00294981">
        <w:rPr>
          <w:rFonts w:ascii="Times New Roman" w:hAnsi="Times New Roman" w:cs="Times New Roman"/>
          <w:sz w:val="24"/>
          <w:szCs w:val="24"/>
        </w:rPr>
        <w:t xml:space="preserve">abilities (Green &amp; </w:t>
      </w:r>
      <w:proofErr w:type="spellStart"/>
      <w:r w:rsidR="0030150F" w:rsidRPr="00294981">
        <w:rPr>
          <w:rFonts w:ascii="Times New Roman" w:hAnsi="Times New Roman" w:cs="Times New Roman"/>
          <w:sz w:val="24"/>
          <w:szCs w:val="24"/>
        </w:rPr>
        <w:t>Bavelier</w:t>
      </w:r>
      <w:proofErr w:type="spellEnd"/>
      <w:r w:rsidR="0030150F" w:rsidRPr="00294981">
        <w:rPr>
          <w:rFonts w:ascii="Times New Roman" w:hAnsi="Times New Roman" w:cs="Times New Roman"/>
          <w:sz w:val="24"/>
          <w:szCs w:val="24"/>
        </w:rPr>
        <w:t>, 2003).</w:t>
      </w:r>
      <w:r w:rsidR="00510FF0" w:rsidRPr="00294981">
        <w:rPr>
          <w:rFonts w:ascii="Times New Roman" w:hAnsi="Times New Roman" w:cs="Times New Roman"/>
          <w:sz w:val="24"/>
          <w:szCs w:val="24"/>
        </w:rPr>
        <w:t xml:space="preserve"> In</w:t>
      </w:r>
      <w:r w:rsidR="00510FF0">
        <w:rPr>
          <w:rFonts w:ascii="Times New Roman" w:hAnsi="Times New Roman" w:cs="Times New Roman"/>
          <w:sz w:val="24"/>
          <w:szCs w:val="24"/>
        </w:rPr>
        <w:t xml:space="preserve"> all these cases, careful attention to the game’s content, player’s role, and the interplay between game and player will lead to better explication of the causal substrates and pathways.</w:t>
      </w:r>
    </w:p>
    <w:p w:rsidR="002E1A82"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Certain </w:t>
      </w:r>
      <w:r w:rsidR="00510FF0">
        <w:rPr>
          <w:rFonts w:ascii="Times New Roman" w:hAnsi="Times New Roman" w:cs="Times New Roman"/>
          <w:sz w:val="24"/>
          <w:szCs w:val="24"/>
        </w:rPr>
        <w:t xml:space="preserve">casual </w:t>
      </w:r>
      <w:r>
        <w:rPr>
          <w:rFonts w:ascii="Times New Roman" w:hAnsi="Times New Roman" w:cs="Times New Roman"/>
          <w:sz w:val="24"/>
          <w:szCs w:val="24"/>
        </w:rPr>
        <w:t xml:space="preserve">pathways may not be mediated by communication with the player. For example, some research maintains that violent games can affect behavior through subconscious priming processes, such increasing </w:t>
      </w:r>
      <w:r w:rsidRPr="00294981">
        <w:rPr>
          <w:rFonts w:ascii="Times New Roman" w:hAnsi="Times New Roman" w:cs="Times New Roman"/>
          <w:sz w:val="24"/>
          <w:szCs w:val="24"/>
        </w:rPr>
        <w:t>the accessibility of aggressive thoughts so that aggressive actions are more likely to be elicited (</w:t>
      </w:r>
      <w:r w:rsidR="004802FC" w:rsidRPr="00294981">
        <w:rPr>
          <w:rFonts w:ascii="Times New Roman" w:hAnsi="Times New Roman" w:cs="Times New Roman"/>
          <w:sz w:val="24"/>
          <w:szCs w:val="24"/>
        </w:rPr>
        <w:t>see, e.g.</w:t>
      </w:r>
      <w:r w:rsidR="00B269FF" w:rsidRPr="00294981">
        <w:rPr>
          <w:rFonts w:ascii="Times New Roman" w:hAnsi="Times New Roman" w:cs="Times New Roman"/>
          <w:sz w:val="24"/>
          <w:szCs w:val="24"/>
        </w:rPr>
        <w:t>,</w:t>
      </w:r>
      <w:r w:rsidR="004802FC" w:rsidRPr="00294981">
        <w:rPr>
          <w:rFonts w:ascii="Times New Roman" w:hAnsi="Times New Roman" w:cs="Times New Roman"/>
          <w:sz w:val="24"/>
          <w:szCs w:val="24"/>
        </w:rPr>
        <w:t xml:space="preserve"> Anderson &amp; Bushman, 2002</w:t>
      </w:r>
      <w:r w:rsidRPr="00294981">
        <w:rPr>
          <w:rFonts w:ascii="Times New Roman" w:hAnsi="Times New Roman" w:cs="Times New Roman"/>
          <w:sz w:val="24"/>
          <w:szCs w:val="24"/>
        </w:rPr>
        <w:t>).</w:t>
      </w:r>
      <w:r w:rsidR="005005B4" w:rsidRPr="00294981">
        <w:rPr>
          <w:rFonts w:ascii="Times New Roman" w:hAnsi="Times New Roman" w:cs="Times New Roman"/>
          <w:sz w:val="24"/>
          <w:szCs w:val="24"/>
        </w:rPr>
        <w:t xml:space="preserve"> These causal pathways </w:t>
      </w:r>
      <w:r w:rsidR="00B269FF" w:rsidRPr="00294981">
        <w:rPr>
          <w:rFonts w:ascii="Times New Roman" w:hAnsi="Times New Roman" w:cs="Times New Roman"/>
          <w:sz w:val="24"/>
          <w:szCs w:val="24"/>
        </w:rPr>
        <w:t xml:space="preserve">would be expected to </w:t>
      </w:r>
      <w:r w:rsidR="005005B4" w:rsidRPr="00294981">
        <w:rPr>
          <w:rFonts w:ascii="Times New Roman" w:hAnsi="Times New Roman" w:cs="Times New Roman"/>
          <w:sz w:val="24"/>
          <w:szCs w:val="24"/>
        </w:rPr>
        <w:t>circumvent the player’s</w:t>
      </w:r>
      <w:r w:rsidR="005005B4">
        <w:rPr>
          <w:rFonts w:ascii="Times New Roman" w:hAnsi="Times New Roman" w:cs="Times New Roman"/>
          <w:sz w:val="24"/>
          <w:szCs w:val="24"/>
        </w:rPr>
        <w:t xml:space="preserve"> conscious processes and act directly on cognitions and behaviors.</w:t>
      </w:r>
    </w:p>
    <w:p w:rsidR="002E1A82" w:rsidRDefault="002E1A82"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 the other hand, </w:t>
      </w:r>
      <w:r w:rsidR="00B269FF">
        <w:rPr>
          <w:rFonts w:ascii="Times New Roman" w:hAnsi="Times New Roman" w:cs="Times New Roman"/>
          <w:sz w:val="24"/>
          <w:szCs w:val="24"/>
        </w:rPr>
        <w:t>other</w:t>
      </w:r>
      <w:r>
        <w:rPr>
          <w:rFonts w:ascii="Times New Roman" w:hAnsi="Times New Roman" w:cs="Times New Roman"/>
          <w:sz w:val="24"/>
          <w:szCs w:val="24"/>
        </w:rPr>
        <w:t xml:space="preserve"> proposed mechanisms rely on more conscious processes. For example, it has been suggested that violent games make real-world violence seem more prevalent and less objectionable. If this is the case, then it is necessary that the player attends to the violent content, judges the message as valid, stores it, and later retrieves it.</w:t>
      </w:r>
      <w:r w:rsidR="005005B4">
        <w:rPr>
          <w:rFonts w:ascii="Times New Roman" w:hAnsi="Times New Roman" w:cs="Times New Roman"/>
          <w:sz w:val="24"/>
          <w:szCs w:val="24"/>
        </w:rPr>
        <w:t xml:space="preserve"> </w:t>
      </w:r>
      <w:r w:rsidR="00214EBF">
        <w:rPr>
          <w:rFonts w:ascii="Times New Roman" w:hAnsi="Times New Roman" w:cs="Times New Roman"/>
          <w:sz w:val="24"/>
          <w:szCs w:val="24"/>
        </w:rPr>
        <w:t xml:space="preserve">These processes are likely to be influenced by </w:t>
      </w:r>
      <w:r w:rsidR="00214EBF" w:rsidRPr="00294981">
        <w:rPr>
          <w:rFonts w:ascii="Times New Roman" w:hAnsi="Times New Roman" w:cs="Times New Roman"/>
          <w:sz w:val="24"/>
          <w:szCs w:val="24"/>
        </w:rPr>
        <w:t>observational-learning theory (Bandura, 1977), which predicts</w:t>
      </w:r>
      <w:r w:rsidR="00214EBF">
        <w:rPr>
          <w:rFonts w:ascii="Times New Roman" w:hAnsi="Times New Roman" w:cs="Times New Roman"/>
          <w:sz w:val="24"/>
          <w:szCs w:val="24"/>
        </w:rPr>
        <w:t xml:space="preserve"> increased effects when the model performing the behavior is attractive to the viewer, the context is realistic, and the behavior is followed by </w:t>
      </w:r>
      <w:r w:rsidR="00214EBF" w:rsidRPr="00B83FBF">
        <w:rPr>
          <w:rFonts w:ascii="Times New Roman" w:hAnsi="Times New Roman" w:cs="Times New Roman"/>
          <w:sz w:val="24"/>
          <w:szCs w:val="24"/>
        </w:rPr>
        <w:t>reward (see also APA Task Force statement, 200</w:t>
      </w:r>
      <w:r w:rsidR="007D32E6" w:rsidRPr="00B83FBF">
        <w:rPr>
          <w:rFonts w:ascii="Times New Roman" w:hAnsi="Times New Roman" w:cs="Times New Roman"/>
          <w:sz w:val="24"/>
          <w:szCs w:val="24"/>
        </w:rPr>
        <w:t>5</w:t>
      </w:r>
      <w:r w:rsidR="00214EBF" w:rsidRPr="00B83FBF">
        <w:rPr>
          <w:rFonts w:ascii="Times New Roman" w:hAnsi="Times New Roman" w:cs="Times New Roman"/>
          <w:sz w:val="24"/>
          <w:szCs w:val="24"/>
        </w:rPr>
        <w:t>).</w:t>
      </w:r>
      <w:r w:rsidR="00DD3589" w:rsidRPr="00B83FBF">
        <w:rPr>
          <w:rFonts w:ascii="Times New Roman" w:hAnsi="Times New Roman" w:cs="Times New Roman"/>
          <w:sz w:val="24"/>
          <w:szCs w:val="24"/>
        </w:rPr>
        <w:t xml:space="preserve"> </w:t>
      </w:r>
      <w:r w:rsidRPr="00B83FBF">
        <w:rPr>
          <w:rFonts w:ascii="Times New Roman" w:hAnsi="Times New Roman" w:cs="Times New Roman"/>
          <w:sz w:val="24"/>
          <w:szCs w:val="24"/>
        </w:rPr>
        <w:t xml:space="preserve">Attention to the </w:t>
      </w:r>
      <w:r w:rsidR="00FB5A54" w:rsidRPr="00B83FBF">
        <w:rPr>
          <w:rFonts w:ascii="Times New Roman" w:hAnsi="Times New Roman" w:cs="Times New Roman"/>
          <w:sz w:val="24"/>
          <w:szCs w:val="24"/>
        </w:rPr>
        <w:t>mechanisms mediated by the pl</w:t>
      </w:r>
      <w:r w:rsidR="00FB5A54">
        <w:rPr>
          <w:rFonts w:ascii="Times New Roman" w:hAnsi="Times New Roman" w:cs="Times New Roman"/>
          <w:sz w:val="24"/>
          <w:szCs w:val="24"/>
        </w:rPr>
        <w:t>ayer will provide new insights to the processes by which games do and do not influence behavior</w:t>
      </w:r>
      <w:r w:rsidR="00DD3589">
        <w:rPr>
          <w:rFonts w:ascii="Times New Roman" w:hAnsi="Times New Roman" w:cs="Times New Roman"/>
          <w:sz w:val="24"/>
          <w:szCs w:val="24"/>
        </w:rPr>
        <w:t>, yielding more</w:t>
      </w:r>
      <w:r w:rsidR="00FB5A54">
        <w:rPr>
          <w:rFonts w:ascii="Times New Roman" w:hAnsi="Times New Roman" w:cs="Times New Roman"/>
          <w:sz w:val="24"/>
          <w:szCs w:val="24"/>
        </w:rPr>
        <w:t xml:space="preserve"> refined and accurate estimates of outcomes associated with game use.</w:t>
      </w:r>
    </w:p>
    <w:p w:rsidR="004E2D27" w:rsidRDefault="004E2D27"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GAIM may exist in concert with other theoretical models </w:t>
      </w:r>
      <w:r w:rsidR="00971AC0">
        <w:rPr>
          <w:rFonts w:ascii="Times New Roman" w:hAnsi="Times New Roman" w:cs="Times New Roman"/>
          <w:sz w:val="24"/>
          <w:szCs w:val="24"/>
        </w:rPr>
        <w:t xml:space="preserve">of game effects </w:t>
      </w:r>
      <w:r>
        <w:rPr>
          <w:rFonts w:ascii="Times New Roman" w:hAnsi="Times New Roman" w:cs="Times New Roman"/>
          <w:sz w:val="24"/>
          <w:szCs w:val="24"/>
        </w:rPr>
        <w:t xml:space="preserve">such </w:t>
      </w:r>
      <w:r w:rsidR="005A4D22">
        <w:rPr>
          <w:rFonts w:ascii="Times New Roman" w:hAnsi="Times New Roman" w:cs="Times New Roman"/>
          <w:sz w:val="24"/>
          <w:szCs w:val="24"/>
        </w:rPr>
        <w:t>as the General Learning Model (Buckley &amp; Anderson, 2006; Lindsay &amp; Anderson, 2000</w:t>
      </w:r>
      <w:r>
        <w:rPr>
          <w:rFonts w:ascii="Times New Roman" w:hAnsi="Times New Roman" w:cs="Times New Roman"/>
          <w:sz w:val="24"/>
          <w:szCs w:val="24"/>
        </w:rPr>
        <w:t xml:space="preserve">) or the Integrated Model of Player Experience (Elson, Breuer, &amp; Quant, 2014). GAIM does not supplant these models and does not argue against their predictions. Instead, the GAIM serves to explain and model </w:t>
      </w:r>
      <w:r>
        <w:rPr>
          <w:rFonts w:ascii="Times New Roman" w:hAnsi="Times New Roman" w:cs="Times New Roman"/>
          <w:i/>
          <w:sz w:val="24"/>
          <w:szCs w:val="24"/>
        </w:rPr>
        <w:t xml:space="preserve">how </w:t>
      </w:r>
      <w:r>
        <w:rPr>
          <w:rFonts w:ascii="Times New Roman" w:hAnsi="Times New Roman" w:cs="Times New Roman"/>
          <w:sz w:val="24"/>
          <w:szCs w:val="24"/>
        </w:rPr>
        <w:t xml:space="preserve">the content of a game and the nature of the player </w:t>
      </w:r>
      <w:r w:rsidR="00875B13">
        <w:rPr>
          <w:rFonts w:ascii="Times New Roman" w:hAnsi="Times New Roman" w:cs="Times New Roman"/>
          <w:sz w:val="24"/>
          <w:szCs w:val="24"/>
        </w:rPr>
        <w:t>interact to predict the psychological effects of game use.</w:t>
      </w:r>
      <w:r w:rsidR="00DD3589">
        <w:rPr>
          <w:rFonts w:ascii="Times New Roman" w:hAnsi="Times New Roman" w:cs="Times New Roman"/>
          <w:sz w:val="24"/>
          <w:szCs w:val="24"/>
        </w:rPr>
        <w:t xml:space="preserve"> This is a refinement upon previous theories of game effects, which struggled to define a game’s content, did not consider the entirety of gameplay activity, and did not formally acknowledge the player’s role as active participant and interpreter.</w:t>
      </w:r>
    </w:p>
    <w:p w:rsidR="00242DF8" w:rsidRDefault="00525A6C" w:rsidP="00525A6C">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Communication Theories in the GAIM</w:t>
      </w:r>
      <w:r w:rsidR="00242DF8">
        <w:rPr>
          <w:rFonts w:ascii="Times New Roman" w:hAnsi="Times New Roman" w:cs="Times New Roman"/>
          <w:b/>
          <w:i/>
          <w:sz w:val="24"/>
          <w:szCs w:val="24"/>
        </w:rPr>
        <w:t xml:space="preserve"> </w:t>
      </w:r>
    </w:p>
    <w:p w:rsidR="00242DF8" w:rsidRPr="002E1A82" w:rsidRDefault="00525A6C" w:rsidP="00242DF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novel contribution of the GAIM is that it integrates theories of communication to highlight the potential importance of </w:t>
      </w:r>
      <w:r w:rsidR="00242DF8">
        <w:rPr>
          <w:rFonts w:ascii="Times New Roman" w:hAnsi="Times New Roman" w:cs="Times New Roman"/>
          <w:sz w:val="24"/>
          <w:szCs w:val="24"/>
        </w:rPr>
        <w:t xml:space="preserve">player attention, construal, and interpretation </w:t>
      </w:r>
      <w:r>
        <w:rPr>
          <w:rFonts w:ascii="Times New Roman" w:hAnsi="Times New Roman" w:cs="Times New Roman"/>
          <w:sz w:val="24"/>
          <w:szCs w:val="24"/>
        </w:rPr>
        <w:t>in moderating</w:t>
      </w:r>
      <w:r w:rsidR="00242DF8">
        <w:rPr>
          <w:rFonts w:ascii="Times New Roman" w:hAnsi="Times New Roman" w:cs="Times New Roman"/>
          <w:sz w:val="24"/>
          <w:szCs w:val="24"/>
        </w:rPr>
        <w:t xml:space="preserve"> game effects. </w:t>
      </w:r>
      <w:r w:rsidR="00242DF8" w:rsidRPr="002E1A82">
        <w:rPr>
          <w:rFonts w:ascii="Times New Roman" w:hAnsi="Times New Roman" w:cs="Times New Roman"/>
          <w:sz w:val="24"/>
          <w:szCs w:val="24"/>
        </w:rPr>
        <w:t>One early theory of media influence was “</w:t>
      </w:r>
      <w:r w:rsidR="00242DF8">
        <w:rPr>
          <w:rFonts w:ascii="Times New Roman" w:hAnsi="Times New Roman" w:cs="Times New Roman"/>
          <w:sz w:val="24"/>
          <w:szCs w:val="24"/>
        </w:rPr>
        <w:t>magic bullet theory</w:t>
      </w:r>
      <w:r>
        <w:rPr>
          <w:rFonts w:ascii="Times New Roman" w:hAnsi="Times New Roman" w:cs="Times New Roman"/>
          <w:sz w:val="24"/>
          <w:szCs w:val="24"/>
        </w:rPr>
        <w:t>,</w:t>
      </w:r>
      <w:r w:rsidR="00242DF8" w:rsidRPr="002E1A82">
        <w:rPr>
          <w:rFonts w:ascii="Times New Roman" w:hAnsi="Times New Roman" w:cs="Times New Roman"/>
          <w:sz w:val="24"/>
          <w:szCs w:val="24"/>
        </w:rPr>
        <w:t>”</w:t>
      </w:r>
      <w:r w:rsidR="00242DF8">
        <w:rPr>
          <w:rFonts w:ascii="Times New Roman" w:hAnsi="Times New Roman" w:cs="Times New Roman"/>
          <w:sz w:val="24"/>
          <w:szCs w:val="24"/>
        </w:rPr>
        <w:t xml:space="preserve"> </w:t>
      </w:r>
      <w:r w:rsidR="00242DF8" w:rsidRPr="002E1A82">
        <w:rPr>
          <w:rFonts w:ascii="Times New Roman" w:hAnsi="Times New Roman" w:cs="Times New Roman"/>
          <w:sz w:val="24"/>
          <w:szCs w:val="24"/>
        </w:rPr>
        <w:t>which held that media content had a direct and powerful effect on its audience, universally penetrating its audience and injecting a message or influence (</w:t>
      </w:r>
      <w:r w:rsidR="00EB5644" w:rsidRPr="00B83FBF">
        <w:rPr>
          <w:rFonts w:ascii="Times New Roman" w:hAnsi="Times New Roman" w:cs="Times New Roman"/>
          <w:sz w:val="24"/>
          <w:szCs w:val="24"/>
        </w:rPr>
        <w:t xml:space="preserve">as described and disparaged by </w:t>
      </w:r>
      <w:r w:rsidR="00242DF8" w:rsidRPr="00B83FBF">
        <w:rPr>
          <w:rFonts w:ascii="Times New Roman" w:hAnsi="Times New Roman" w:cs="Times New Roman"/>
          <w:sz w:val="24"/>
          <w:szCs w:val="24"/>
        </w:rPr>
        <w:t>Berger, 1995). These theories presented media effects as pervasive, inevitable, and universally potent</w:t>
      </w:r>
      <w:r w:rsidR="00EB5644" w:rsidRPr="00B83FBF">
        <w:rPr>
          <w:rFonts w:ascii="Times New Roman" w:hAnsi="Times New Roman" w:cs="Times New Roman"/>
          <w:sz w:val="24"/>
          <w:szCs w:val="24"/>
        </w:rPr>
        <w:t>, and furthermore, that “all members of an audience ‘read’ a text the same way and get the same things out of it</w:t>
      </w:r>
      <w:r w:rsidR="00242DF8" w:rsidRPr="00B83FBF">
        <w:rPr>
          <w:rFonts w:ascii="Times New Roman" w:hAnsi="Times New Roman" w:cs="Times New Roman"/>
          <w:sz w:val="24"/>
          <w:szCs w:val="24"/>
        </w:rPr>
        <w:t>.</w:t>
      </w:r>
      <w:r w:rsidR="00EB5644" w:rsidRPr="00B83FBF">
        <w:rPr>
          <w:rFonts w:ascii="Times New Roman" w:hAnsi="Times New Roman" w:cs="Times New Roman"/>
          <w:sz w:val="24"/>
          <w:szCs w:val="24"/>
        </w:rPr>
        <w:t xml:space="preserve">” </w:t>
      </w:r>
      <w:proofErr w:type="gramStart"/>
      <w:r w:rsidR="00EB5644" w:rsidRPr="00B83FBF">
        <w:rPr>
          <w:rFonts w:ascii="Times New Roman" w:hAnsi="Times New Roman" w:cs="Times New Roman"/>
          <w:sz w:val="24"/>
          <w:szCs w:val="24"/>
        </w:rPr>
        <w:t xml:space="preserve">(Berger, </w:t>
      </w:r>
      <w:r w:rsidR="00B269FF" w:rsidRPr="00B83FBF">
        <w:rPr>
          <w:rFonts w:ascii="Times New Roman" w:hAnsi="Times New Roman" w:cs="Times New Roman"/>
          <w:sz w:val="24"/>
          <w:szCs w:val="24"/>
        </w:rPr>
        <w:t xml:space="preserve">1995, </w:t>
      </w:r>
      <w:r w:rsidR="00EB5644" w:rsidRPr="00B83FBF">
        <w:rPr>
          <w:rFonts w:ascii="Times New Roman" w:hAnsi="Times New Roman" w:cs="Times New Roman"/>
          <w:sz w:val="24"/>
          <w:szCs w:val="24"/>
        </w:rPr>
        <w:t>p. 174).</w:t>
      </w:r>
      <w:proofErr w:type="gramEnd"/>
      <w:r w:rsidR="0091499C" w:rsidRPr="00B83FBF">
        <w:rPr>
          <w:rFonts w:ascii="Times New Roman" w:hAnsi="Times New Roman" w:cs="Times New Roman"/>
          <w:sz w:val="24"/>
          <w:szCs w:val="24"/>
        </w:rPr>
        <w:t xml:space="preserve"> This has b</w:t>
      </w:r>
      <w:r w:rsidR="0091499C">
        <w:rPr>
          <w:rFonts w:ascii="Times New Roman" w:hAnsi="Times New Roman" w:cs="Times New Roman"/>
          <w:sz w:val="24"/>
          <w:szCs w:val="24"/>
        </w:rPr>
        <w:t>een</w:t>
      </w:r>
      <w:r w:rsidR="00EB5644">
        <w:rPr>
          <w:rFonts w:ascii="Times New Roman" w:hAnsi="Times New Roman" w:cs="Times New Roman"/>
          <w:sz w:val="24"/>
          <w:szCs w:val="24"/>
        </w:rPr>
        <w:t xml:space="preserve"> the prevailing model of game research to date: presuming that all players have a single monolithic experience of a particular video game, and that this experience universally causes slight but inevitable changes in behavior, for better or for worse. Given the diversity of players’ tastes, personalities, and abilities (Hilgard et al., 2013), this model likely overlooks many important mediators and moderators of game effects.</w:t>
      </w:r>
    </w:p>
    <w:p w:rsidR="00242DF8" w:rsidRDefault="00242DF8" w:rsidP="00242DF8">
      <w:pPr>
        <w:spacing w:after="0" w:line="480" w:lineRule="auto"/>
        <w:ind w:firstLine="720"/>
        <w:contextualSpacing/>
        <w:rPr>
          <w:rFonts w:ascii="Times New Roman" w:hAnsi="Times New Roman" w:cs="Times New Roman"/>
          <w:sz w:val="24"/>
          <w:szCs w:val="24"/>
        </w:rPr>
      </w:pPr>
      <w:r w:rsidRPr="002E1A82">
        <w:rPr>
          <w:rFonts w:ascii="Times New Roman" w:hAnsi="Times New Roman" w:cs="Times New Roman"/>
          <w:sz w:val="24"/>
          <w:szCs w:val="24"/>
        </w:rPr>
        <w:t xml:space="preserve">Since this time, these </w:t>
      </w:r>
      <w:r w:rsidR="00EB5644">
        <w:rPr>
          <w:rFonts w:ascii="Times New Roman" w:hAnsi="Times New Roman" w:cs="Times New Roman"/>
          <w:sz w:val="24"/>
          <w:szCs w:val="24"/>
        </w:rPr>
        <w:t xml:space="preserve">crude </w:t>
      </w:r>
      <w:r w:rsidRPr="002E1A82">
        <w:rPr>
          <w:rFonts w:ascii="Times New Roman" w:hAnsi="Times New Roman" w:cs="Times New Roman"/>
          <w:sz w:val="24"/>
          <w:szCs w:val="24"/>
        </w:rPr>
        <w:t xml:space="preserve">theories </w:t>
      </w:r>
      <w:r w:rsidR="00EB5644">
        <w:rPr>
          <w:rFonts w:ascii="Times New Roman" w:hAnsi="Times New Roman" w:cs="Times New Roman"/>
          <w:sz w:val="24"/>
          <w:szCs w:val="24"/>
        </w:rPr>
        <w:t xml:space="preserve">of communication </w:t>
      </w:r>
      <w:r w:rsidRPr="002E1A82">
        <w:rPr>
          <w:rFonts w:ascii="Times New Roman" w:hAnsi="Times New Roman" w:cs="Times New Roman"/>
          <w:sz w:val="24"/>
          <w:szCs w:val="24"/>
        </w:rPr>
        <w:t xml:space="preserve">have fallen out of favor, replaced by more nuanced theories such as the Limited Capacity Model of Motivated Mediated Message </w:t>
      </w:r>
      <w:r w:rsidRPr="00B83FBF">
        <w:rPr>
          <w:rFonts w:ascii="Times New Roman" w:hAnsi="Times New Roman" w:cs="Times New Roman"/>
          <w:sz w:val="24"/>
          <w:szCs w:val="24"/>
        </w:rPr>
        <w:t>Processing (LC4MP; Lang, 2000)</w:t>
      </w:r>
      <w:r w:rsidR="00525A6C" w:rsidRPr="00B83FBF">
        <w:rPr>
          <w:rFonts w:ascii="Times New Roman" w:hAnsi="Times New Roman" w:cs="Times New Roman"/>
          <w:sz w:val="24"/>
          <w:szCs w:val="24"/>
        </w:rPr>
        <w:t xml:space="preserve"> or </w:t>
      </w:r>
      <w:r w:rsidR="00DD3589" w:rsidRPr="00B83FBF">
        <w:rPr>
          <w:rFonts w:ascii="Times New Roman" w:hAnsi="Times New Roman" w:cs="Times New Roman"/>
          <w:sz w:val="24"/>
          <w:szCs w:val="24"/>
        </w:rPr>
        <w:t xml:space="preserve">the </w:t>
      </w:r>
      <w:r w:rsidR="00525A6C" w:rsidRPr="00B83FBF">
        <w:rPr>
          <w:rFonts w:ascii="Times New Roman" w:hAnsi="Times New Roman" w:cs="Times New Roman"/>
          <w:sz w:val="24"/>
          <w:szCs w:val="24"/>
        </w:rPr>
        <w:t xml:space="preserve">Social-Cognitive Information Processing </w:t>
      </w:r>
      <w:r w:rsidR="00DD3589" w:rsidRPr="00B83FBF">
        <w:rPr>
          <w:rFonts w:ascii="Times New Roman" w:hAnsi="Times New Roman" w:cs="Times New Roman"/>
          <w:sz w:val="24"/>
          <w:szCs w:val="24"/>
        </w:rPr>
        <w:t>model (SCIP; Huesmann, 1998)</w:t>
      </w:r>
      <w:r w:rsidRPr="00B83FBF">
        <w:rPr>
          <w:rFonts w:ascii="Times New Roman" w:hAnsi="Times New Roman" w:cs="Times New Roman"/>
          <w:sz w:val="24"/>
          <w:szCs w:val="24"/>
        </w:rPr>
        <w:t>.</w:t>
      </w:r>
      <w:r w:rsidRPr="002E1A82">
        <w:rPr>
          <w:rFonts w:ascii="Times New Roman" w:hAnsi="Times New Roman" w:cs="Times New Roman"/>
          <w:sz w:val="24"/>
          <w:szCs w:val="24"/>
        </w:rPr>
        <w:t xml:space="preserve"> </w:t>
      </w:r>
      <w:r w:rsidR="00DD3589">
        <w:rPr>
          <w:rFonts w:ascii="Times New Roman" w:hAnsi="Times New Roman" w:cs="Times New Roman"/>
          <w:sz w:val="24"/>
          <w:szCs w:val="24"/>
        </w:rPr>
        <w:t>LC4MP</w:t>
      </w:r>
      <w:r w:rsidRPr="002E1A82">
        <w:rPr>
          <w:rFonts w:ascii="Times New Roman" w:hAnsi="Times New Roman" w:cs="Times New Roman"/>
          <w:sz w:val="24"/>
          <w:szCs w:val="24"/>
        </w:rPr>
        <w:t xml:space="preserve"> holds that the audience member is an active participant in receiving, encoding, and retrieving the medium’s message. The audience’s capacity to perform these functions is limited, and so effort towards attending to a particular feature may come at the cost of attention to another feature. Under this theory, attributes of the player determine which facets of the game are given attention, stored in memory, and later retrieved. This theory would suggest that a player who is attending closely to the strategy and competition of the game may be less aware of the violence on screen.</w:t>
      </w:r>
      <w:r>
        <w:rPr>
          <w:rFonts w:ascii="Times New Roman" w:hAnsi="Times New Roman" w:cs="Times New Roman"/>
          <w:sz w:val="24"/>
          <w:szCs w:val="24"/>
        </w:rPr>
        <w:t xml:space="preserve"> Similarly, </w:t>
      </w:r>
      <w:r w:rsidR="00DD3589">
        <w:rPr>
          <w:rFonts w:ascii="Times New Roman" w:hAnsi="Times New Roman" w:cs="Times New Roman"/>
          <w:sz w:val="24"/>
          <w:szCs w:val="24"/>
        </w:rPr>
        <w:t>SCIP</w:t>
      </w:r>
      <w:r>
        <w:rPr>
          <w:rFonts w:ascii="Times New Roman" w:hAnsi="Times New Roman" w:cs="Times New Roman"/>
          <w:sz w:val="24"/>
          <w:szCs w:val="24"/>
        </w:rPr>
        <w:t xml:space="preserve"> points out that the social information activated by a stimulus depends on the salience of, and attention to, the stimulus. The salience of a stimulus is </w:t>
      </w:r>
      <w:r w:rsidR="00B269FF">
        <w:rPr>
          <w:rFonts w:ascii="Times New Roman" w:hAnsi="Times New Roman" w:cs="Times New Roman"/>
          <w:sz w:val="24"/>
          <w:szCs w:val="24"/>
        </w:rPr>
        <w:t>said to depend</w:t>
      </w:r>
      <w:r>
        <w:rPr>
          <w:rFonts w:ascii="Times New Roman" w:hAnsi="Times New Roman" w:cs="Times New Roman"/>
          <w:sz w:val="24"/>
          <w:szCs w:val="24"/>
        </w:rPr>
        <w:t xml:space="preserve"> on the situation, moods, and schema of the viewer. Finally, even after attention has been allocated, social perception is yet affected by the process of interpretation</w:t>
      </w:r>
      <w:r w:rsidR="00510FF0">
        <w:rPr>
          <w:rFonts w:ascii="Times New Roman" w:hAnsi="Times New Roman" w:cs="Times New Roman"/>
          <w:sz w:val="24"/>
          <w:szCs w:val="24"/>
        </w:rPr>
        <w:t>, by which the receiver constructs meaning from the received communication</w:t>
      </w:r>
      <w:r w:rsidR="00006844">
        <w:rPr>
          <w:rFonts w:ascii="Times New Roman" w:hAnsi="Times New Roman" w:cs="Times New Roman"/>
          <w:sz w:val="24"/>
          <w:szCs w:val="24"/>
        </w:rPr>
        <w:t>.</w:t>
      </w:r>
      <w:r w:rsidR="00510FF0">
        <w:rPr>
          <w:rFonts w:ascii="Times New Roman" w:hAnsi="Times New Roman" w:cs="Times New Roman"/>
          <w:sz w:val="24"/>
          <w:szCs w:val="24"/>
        </w:rPr>
        <w:t xml:space="preserve"> We apply these modern theories of communication to psychological game research. </w:t>
      </w:r>
    </w:p>
    <w:p w:rsidR="00510FF0" w:rsidRDefault="00510FF0" w:rsidP="00510FF0">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There is reason to believe that </w:t>
      </w:r>
      <w:r>
        <w:rPr>
          <w:rFonts w:ascii="Times New Roman" w:hAnsi="Times New Roman" w:cs="Times New Roman"/>
          <w:sz w:val="24"/>
          <w:szCs w:val="24"/>
        </w:rPr>
        <w:t xml:space="preserve">at least </w:t>
      </w:r>
      <w:r w:rsidRPr="006E1FE4">
        <w:rPr>
          <w:rFonts w:ascii="Times New Roman" w:hAnsi="Times New Roman" w:cs="Times New Roman"/>
          <w:sz w:val="24"/>
          <w:szCs w:val="24"/>
        </w:rPr>
        <w:t xml:space="preserve">some players </w:t>
      </w:r>
      <w:r>
        <w:rPr>
          <w:rFonts w:ascii="Times New Roman" w:hAnsi="Times New Roman" w:cs="Times New Roman"/>
          <w:sz w:val="24"/>
          <w:szCs w:val="24"/>
        </w:rPr>
        <w:t xml:space="preserve">attend to </w:t>
      </w:r>
      <w:r w:rsidRPr="006E1FE4">
        <w:rPr>
          <w:rFonts w:ascii="Times New Roman" w:hAnsi="Times New Roman" w:cs="Times New Roman"/>
          <w:sz w:val="24"/>
          <w:szCs w:val="24"/>
        </w:rPr>
        <w:t>games</w:t>
      </w:r>
      <w:r>
        <w:rPr>
          <w:rFonts w:ascii="Times New Roman" w:hAnsi="Times New Roman" w:cs="Times New Roman"/>
          <w:sz w:val="24"/>
          <w:szCs w:val="24"/>
        </w:rPr>
        <w:t>’</w:t>
      </w:r>
      <w:r w:rsidRPr="006E1FE4">
        <w:rPr>
          <w:rFonts w:ascii="Times New Roman" w:hAnsi="Times New Roman" w:cs="Times New Roman"/>
          <w:sz w:val="24"/>
          <w:szCs w:val="24"/>
        </w:rPr>
        <w:t xml:space="preserve"> </w:t>
      </w:r>
      <w:proofErr w:type="spellStart"/>
      <w:r>
        <w:rPr>
          <w:rFonts w:ascii="Times New Roman" w:hAnsi="Times New Roman" w:cs="Times New Roman"/>
          <w:sz w:val="24"/>
          <w:szCs w:val="24"/>
        </w:rPr>
        <w:t>ludological</w:t>
      </w:r>
      <w:proofErr w:type="spellEnd"/>
      <w:r w:rsidRPr="006E1FE4">
        <w:rPr>
          <w:rFonts w:ascii="Times New Roman" w:hAnsi="Times New Roman" w:cs="Times New Roman"/>
          <w:sz w:val="24"/>
          <w:szCs w:val="24"/>
        </w:rPr>
        <w:t xml:space="preserve"> </w:t>
      </w:r>
      <w:r>
        <w:rPr>
          <w:rFonts w:ascii="Times New Roman" w:hAnsi="Times New Roman" w:cs="Times New Roman"/>
          <w:sz w:val="24"/>
          <w:szCs w:val="24"/>
        </w:rPr>
        <w:t>and physical content, not the fictional content</w:t>
      </w:r>
      <w:r w:rsidRPr="006E1FE4">
        <w:rPr>
          <w:rFonts w:ascii="Times New Roman" w:hAnsi="Times New Roman" w:cs="Times New Roman"/>
          <w:sz w:val="24"/>
          <w:szCs w:val="24"/>
        </w:rPr>
        <w:t xml:space="preserve">. For example, an interview study found that players most frequently described their violent acts in gameplay verbs rather than aggressive verbs, e.g. “You only try to move the crosshair […] It’s only about dexterity, nothing to do with killing.” </w:t>
      </w:r>
      <w:proofErr w:type="gramStart"/>
      <w:r w:rsidRPr="00DB56D1">
        <w:rPr>
          <w:rFonts w:ascii="Times New Roman" w:hAnsi="Times New Roman" w:cs="Times New Roman"/>
          <w:sz w:val="24"/>
          <w:szCs w:val="24"/>
        </w:rPr>
        <w:t>(</w:t>
      </w:r>
      <w:proofErr w:type="spellStart"/>
      <w:r w:rsidRPr="00DB56D1">
        <w:rPr>
          <w:rFonts w:ascii="Times New Roman" w:hAnsi="Times New Roman" w:cs="Times New Roman"/>
          <w:sz w:val="24"/>
          <w:szCs w:val="24"/>
        </w:rPr>
        <w:t>Klimmt</w:t>
      </w:r>
      <w:proofErr w:type="spellEnd"/>
      <w:r w:rsidRPr="00DB56D1">
        <w:rPr>
          <w:rFonts w:ascii="Times New Roman" w:hAnsi="Times New Roman" w:cs="Times New Roman"/>
          <w:sz w:val="24"/>
          <w:szCs w:val="24"/>
        </w:rPr>
        <w:t xml:space="preserve">, </w:t>
      </w:r>
      <w:proofErr w:type="spellStart"/>
      <w:r w:rsidRPr="00DB56D1">
        <w:rPr>
          <w:rFonts w:ascii="Times New Roman" w:hAnsi="Times New Roman" w:cs="Times New Roman"/>
          <w:sz w:val="24"/>
          <w:szCs w:val="24"/>
        </w:rPr>
        <w:t>Schmid</w:t>
      </w:r>
      <w:proofErr w:type="spellEnd"/>
      <w:r w:rsidRPr="00DB56D1">
        <w:rPr>
          <w:rFonts w:ascii="Times New Roman" w:hAnsi="Times New Roman" w:cs="Times New Roman"/>
          <w:sz w:val="24"/>
          <w:szCs w:val="24"/>
        </w:rPr>
        <w:t xml:space="preserve">, </w:t>
      </w:r>
      <w:proofErr w:type="spellStart"/>
      <w:r w:rsidRPr="00DB56D1">
        <w:rPr>
          <w:rFonts w:ascii="Times New Roman" w:hAnsi="Times New Roman" w:cs="Times New Roman"/>
          <w:sz w:val="24"/>
          <w:szCs w:val="24"/>
        </w:rPr>
        <w:t>Nosper</w:t>
      </w:r>
      <w:proofErr w:type="spellEnd"/>
      <w:r w:rsidRPr="00DB56D1">
        <w:rPr>
          <w:rFonts w:ascii="Times New Roman" w:hAnsi="Times New Roman" w:cs="Times New Roman"/>
          <w:sz w:val="24"/>
          <w:szCs w:val="24"/>
        </w:rPr>
        <w:t xml:space="preserve">, Hartmann, &amp; </w:t>
      </w:r>
      <w:proofErr w:type="spellStart"/>
      <w:r w:rsidRPr="00DB56D1">
        <w:rPr>
          <w:rFonts w:ascii="Times New Roman" w:hAnsi="Times New Roman" w:cs="Times New Roman"/>
          <w:sz w:val="24"/>
          <w:szCs w:val="24"/>
        </w:rPr>
        <w:t>Vorderer</w:t>
      </w:r>
      <w:proofErr w:type="spellEnd"/>
      <w:r w:rsidRPr="00DB56D1">
        <w:rPr>
          <w:rFonts w:ascii="Times New Roman" w:hAnsi="Times New Roman" w:cs="Times New Roman"/>
          <w:sz w:val="24"/>
          <w:szCs w:val="24"/>
        </w:rPr>
        <w:t>, 2006, p. 318).</w:t>
      </w:r>
      <w:proofErr w:type="gramEnd"/>
      <w:r w:rsidRPr="006E1FE4">
        <w:rPr>
          <w:rFonts w:ascii="Times New Roman" w:hAnsi="Times New Roman" w:cs="Times New Roman"/>
          <w:sz w:val="24"/>
          <w:szCs w:val="24"/>
        </w:rPr>
        <w:t xml:space="preserve"> The authors concluded that “Reaching goals and winning competitions are obviously much more important than violent action per se.” </w:t>
      </w:r>
      <w:proofErr w:type="gramStart"/>
      <w:r w:rsidRPr="006E1FE4">
        <w:rPr>
          <w:rFonts w:ascii="Times New Roman" w:hAnsi="Times New Roman" w:cs="Times New Roman"/>
          <w:sz w:val="24"/>
          <w:szCs w:val="24"/>
        </w:rPr>
        <w:t>(</w:t>
      </w:r>
      <w:proofErr w:type="spellStart"/>
      <w:r w:rsidRPr="006E1FE4">
        <w:rPr>
          <w:rFonts w:ascii="Times New Roman" w:hAnsi="Times New Roman" w:cs="Times New Roman"/>
          <w:sz w:val="24"/>
          <w:szCs w:val="24"/>
        </w:rPr>
        <w:t>Klimmt</w:t>
      </w:r>
      <w:proofErr w:type="spellEnd"/>
      <w:r w:rsidRPr="006E1FE4">
        <w:rPr>
          <w:rFonts w:ascii="Times New Roman" w:hAnsi="Times New Roman" w:cs="Times New Roman"/>
          <w:sz w:val="24"/>
          <w:szCs w:val="24"/>
        </w:rPr>
        <w:t xml:space="preserve"> et al., p. 323).</w:t>
      </w:r>
      <w:proofErr w:type="gramEnd"/>
      <w:r w:rsidRPr="006E1FE4">
        <w:rPr>
          <w:rFonts w:ascii="Times New Roman" w:hAnsi="Times New Roman" w:cs="Times New Roman"/>
          <w:sz w:val="24"/>
          <w:szCs w:val="24"/>
        </w:rPr>
        <w:t xml:space="preserve"> </w:t>
      </w:r>
      <w:r w:rsidR="004E0063">
        <w:rPr>
          <w:rFonts w:ascii="Times New Roman" w:hAnsi="Times New Roman" w:cs="Times New Roman"/>
          <w:sz w:val="24"/>
          <w:szCs w:val="24"/>
        </w:rPr>
        <w:t xml:space="preserve">Others have suggested that the cognitive demands of effective gameplay performance requires players to shift their attention from the fictional meaning of game graphics to their </w:t>
      </w:r>
      <w:proofErr w:type="spellStart"/>
      <w:r w:rsidR="004E0063">
        <w:rPr>
          <w:rFonts w:ascii="Times New Roman" w:hAnsi="Times New Roman" w:cs="Times New Roman"/>
          <w:sz w:val="24"/>
          <w:szCs w:val="24"/>
        </w:rPr>
        <w:t>ludological</w:t>
      </w:r>
      <w:proofErr w:type="spellEnd"/>
      <w:r w:rsidR="004E0063">
        <w:rPr>
          <w:rFonts w:ascii="Times New Roman" w:hAnsi="Times New Roman" w:cs="Times New Roman"/>
          <w:sz w:val="24"/>
          <w:szCs w:val="24"/>
        </w:rPr>
        <w:t xml:space="preserve"> meanings, for example, seeing enemies as requirements for certain in-game strategies rather than representations of human beings (</w:t>
      </w:r>
      <w:proofErr w:type="spellStart"/>
      <w:r w:rsidR="004E0063">
        <w:rPr>
          <w:rFonts w:ascii="Times New Roman" w:hAnsi="Times New Roman" w:cs="Times New Roman"/>
          <w:sz w:val="24"/>
          <w:szCs w:val="24"/>
        </w:rPr>
        <w:t>Kontour</w:t>
      </w:r>
      <w:proofErr w:type="spellEnd"/>
      <w:r w:rsidR="004E0063">
        <w:rPr>
          <w:rFonts w:ascii="Times New Roman" w:hAnsi="Times New Roman" w:cs="Times New Roman"/>
          <w:sz w:val="24"/>
          <w:szCs w:val="24"/>
        </w:rPr>
        <w:t xml:space="preserve">, 2009; Squire, 2006). </w:t>
      </w:r>
      <w:r w:rsidRPr="006E1FE4">
        <w:rPr>
          <w:rFonts w:ascii="Times New Roman" w:hAnsi="Times New Roman" w:cs="Times New Roman"/>
          <w:sz w:val="24"/>
          <w:szCs w:val="24"/>
        </w:rPr>
        <w:t xml:space="preserve">It is possible, then, that while the fictional </w:t>
      </w:r>
      <w:r>
        <w:rPr>
          <w:rFonts w:ascii="Times New Roman" w:hAnsi="Times New Roman" w:cs="Times New Roman"/>
          <w:sz w:val="24"/>
          <w:szCs w:val="24"/>
        </w:rPr>
        <w:t>content</w:t>
      </w:r>
      <w:r w:rsidRPr="006E1FE4">
        <w:rPr>
          <w:rFonts w:ascii="Times New Roman" w:hAnsi="Times New Roman" w:cs="Times New Roman"/>
          <w:sz w:val="24"/>
          <w:szCs w:val="24"/>
        </w:rPr>
        <w:t xml:space="preserve"> is the most obvious to an outside o</w:t>
      </w:r>
      <w:r>
        <w:rPr>
          <w:rFonts w:ascii="Times New Roman" w:hAnsi="Times New Roman" w:cs="Times New Roman"/>
          <w:sz w:val="24"/>
          <w:szCs w:val="24"/>
        </w:rPr>
        <w:t xml:space="preserve">bserver, it is the </w:t>
      </w:r>
      <w:proofErr w:type="spellStart"/>
      <w:r>
        <w:rPr>
          <w:rFonts w:ascii="Times New Roman" w:hAnsi="Times New Roman" w:cs="Times New Roman"/>
          <w:sz w:val="24"/>
          <w:szCs w:val="24"/>
        </w:rPr>
        <w:t>ludological</w:t>
      </w:r>
      <w:proofErr w:type="spellEnd"/>
      <w:r>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which most closely holds some players’ attention. </w:t>
      </w:r>
    </w:p>
    <w:p w:rsidR="00242DF8" w:rsidRDefault="00242DF8" w:rsidP="00242DF8">
      <w:pPr>
        <w:spacing w:after="0" w:line="480" w:lineRule="auto"/>
        <w:ind w:firstLine="720"/>
        <w:contextualSpacing/>
        <w:rPr>
          <w:rFonts w:ascii="Times New Roman" w:hAnsi="Times New Roman" w:cs="Times New Roman"/>
          <w:sz w:val="24"/>
          <w:szCs w:val="24"/>
        </w:rPr>
      </w:pPr>
      <w:r w:rsidRPr="002E1A82">
        <w:rPr>
          <w:rFonts w:ascii="Times New Roman" w:hAnsi="Times New Roman" w:cs="Times New Roman"/>
          <w:sz w:val="24"/>
          <w:szCs w:val="24"/>
        </w:rPr>
        <w:t>We</w:t>
      </w:r>
      <w:r w:rsidR="004E0063">
        <w:rPr>
          <w:rFonts w:ascii="Times New Roman" w:hAnsi="Times New Roman" w:cs="Times New Roman"/>
          <w:sz w:val="24"/>
          <w:szCs w:val="24"/>
        </w:rPr>
        <w:t xml:space="preserve"> understand that certain theoretical mechanisms</w:t>
      </w:r>
      <w:r w:rsidRPr="002E1A82">
        <w:rPr>
          <w:rFonts w:ascii="Times New Roman" w:hAnsi="Times New Roman" w:cs="Times New Roman"/>
          <w:sz w:val="24"/>
          <w:szCs w:val="24"/>
        </w:rPr>
        <w:t xml:space="preserve"> of violent game effects consider interpretation and construal to be irrelevant to effects. For example, if violent game effects are due to the priming and rehearsal of aggressive scripts, those aggressive scripts may be more likely to be activated in a real-life situation, regardless of whether the person thinks it appropriate to apply those scripts. </w:t>
      </w:r>
      <w:r w:rsidR="004E0063">
        <w:rPr>
          <w:rFonts w:ascii="Times New Roman" w:hAnsi="Times New Roman" w:cs="Times New Roman"/>
          <w:sz w:val="24"/>
          <w:szCs w:val="24"/>
        </w:rPr>
        <w:t>This possibility could be well-modeled through a “magic bullet” theory of communication</w:t>
      </w:r>
      <w:r w:rsidRPr="002E1A82">
        <w:rPr>
          <w:rFonts w:ascii="Times New Roman" w:hAnsi="Times New Roman" w:cs="Times New Roman"/>
          <w:sz w:val="24"/>
          <w:szCs w:val="24"/>
        </w:rPr>
        <w:t xml:space="preserve">. </w:t>
      </w:r>
      <w:r w:rsidR="004E0063">
        <w:rPr>
          <w:rFonts w:ascii="Times New Roman" w:hAnsi="Times New Roman" w:cs="Times New Roman"/>
          <w:sz w:val="24"/>
          <w:szCs w:val="24"/>
        </w:rPr>
        <w:t>However, oth</w:t>
      </w:r>
      <w:r w:rsidR="00FA4082">
        <w:rPr>
          <w:rFonts w:ascii="Times New Roman" w:hAnsi="Times New Roman" w:cs="Times New Roman"/>
          <w:sz w:val="24"/>
          <w:szCs w:val="24"/>
        </w:rPr>
        <w:t>er mechanisms such as social learning will require</w:t>
      </w:r>
      <w:r w:rsidRPr="002E1A82">
        <w:rPr>
          <w:rFonts w:ascii="Times New Roman" w:hAnsi="Times New Roman" w:cs="Times New Roman"/>
          <w:sz w:val="24"/>
          <w:szCs w:val="24"/>
        </w:rPr>
        <w:t xml:space="preserve"> more cogni</w:t>
      </w:r>
      <w:r w:rsidR="00FA4082">
        <w:rPr>
          <w:rFonts w:ascii="Times New Roman" w:hAnsi="Times New Roman" w:cs="Times New Roman"/>
          <w:sz w:val="24"/>
          <w:szCs w:val="24"/>
        </w:rPr>
        <w:t>tively involved causal pathways. I</w:t>
      </w:r>
      <w:r w:rsidRPr="002E1A82">
        <w:rPr>
          <w:rFonts w:ascii="Times New Roman" w:hAnsi="Times New Roman" w:cs="Times New Roman"/>
          <w:sz w:val="24"/>
          <w:szCs w:val="24"/>
        </w:rPr>
        <w:t>t may be possible to find larger effect sizes and create models with greater predictive ability</w:t>
      </w:r>
      <w:r w:rsidR="00FA4082">
        <w:rPr>
          <w:rFonts w:ascii="Times New Roman" w:hAnsi="Times New Roman" w:cs="Times New Roman"/>
          <w:sz w:val="24"/>
          <w:szCs w:val="24"/>
        </w:rPr>
        <w:t xml:space="preserve"> by</w:t>
      </w:r>
      <w:r w:rsidR="00CD1A5B">
        <w:rPr>
          <w:rFonts w:ascii="Times New Roman" w:hAnsi="Times New Roman" w:cs="Times New Roman"/>
          <w:sz w:val="24"/>
          <w:szCs w:val="24"/>
        </w:rPr>
        <w:t xml:space="preserve"> teasing apart universal “magic bullet” mechanisms from more nuanced mechanisms requiring attention and interpretation</w:t>
      </w:r>
      <w:r w:rsidRPr="002E1A82">
        <w:rPr>
          <w:rFonts w:ascii="Times New Roman" w:hAnsi="Times New Roman" w:cs="Times New Roman"/>
          <w:sz w:val="24"/>
          <w:szCs w:val="24"/>
        </w:rPr>
        <w:t>.</w:t>
      </w:r>
    </w:p>
    <w:p w:rsidR="00276CE8" w:rsidRPr="00276CE8" w:rsidRDefault="00276CE8" w:rsidP="00276CE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Support for the GAIM</w:t>
      </w:r>
    </w:p>
    <w:p w:rsidR="00403968" w:rsidRDefault="00AD4761"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evidence from previous research highlights the importance of considering the player as </w:t>
      </w:r>
      <w:r w:rsidR="00E83CE3">
        <w:rPr>
          <w:rFonts w:ascii="Times New Roman" w:hAnsi="Times New Roman" w:cs="Times New Roman"/>
          <w:sz w:val="24"/>
          <w:szCs w:val="24"/>
        </w:rPr>
        <w:t xml:space="preserve">a </w:t>
      </w:r>
      <w:r>
        <w:rPr>
          <w:rFonts w:ascii="Times New Roman" w:hAnsi="Times New Roman" w:cs="Times New Roman"/>
          <w:sz w:val="24"/>
          <w:szCs w:val="24"/>
        </w:rPr>
        <w:t>moderator</w:t>
      </w:r>
      <w:r w:rsidR="00E83CE3">
        <w:rPr>
          <w:rFonts w:ascii="Times New Roman" w:hAnsi="Times New Roman" w:cs="Times New Roman"/>
          <w:sz w:val="24"/>
          <w:szCs w:val="24"/>
        </w:rPr>
        <w:t xml:space="preserve"> of game effects</w:t>
      </w:r>
      <w:r>
        <w:rPr>
          <w:rFonts w:ascii="Times New Roman" w:hAnsi="Times New Roman" w:cs="Times New Roman"/>
          <w:sz w:val="24"/>
          <w:szCs w:val="24"/>
        </w:rPr>
        <w:t xml:space="preserve">. For example, </w:t>
      </w:r>
      <w:r w:rsidR="001539DB">
        <w:rPr>
          <w:rFonts w:ascii="Times New Roman" w:hAnsi="Times New Roman" w:cs="Times New Roman"/>
          <w:sz w:val="24"/>
          <w:szCs w:val="24"/>
        </w:rPr>
        <w:t xml:space="preserve">some </w:t>
      </w:r>
      <w:r>
        <w:rPr>
          <w:rFonts w:ascii="Times New Roman" w:hAnsi="Times New Roman" w:cs="Times New Roman"/>
          <w:sz w:val="24"/>
          <w:szCs w:val="24"/>
        </w:rPr>
        <w:t xml:space="preserve">studies find that effects are larger among men </w:t>
      </w:r>
      <w:r w:rsidR="001539DB" w:rsidRPr="00DB56D1">
        <w:rPr>
          <w:rFonts w:ascii="Times New Roman" w:hAnsi="Times New Roman" w:cs="Times New Roman"/>
          <w:sz w:val="24"/>
          <w:szCs w:val="24"/>
        </w:rPr>
        <w:t xml:space="preserve">than women </w:t>
      </w:r>
      <w:r w:rsidRPr="00DB56D1">
        <w:rPr>
          <w:rFonts w:ascii="Times New Roman" w:hAnsi="Times New Roman" w:cs="Times New Roman"/>
          <w:sz w:val="24"/>
          <w:szCs w:val="24"/>
        </w:rPr>
        <w:t>(</w:t>
      </w:r>
      <w:r w:rsidR="001539DB" w:rsidRPr="00DB56D1">
        <w:rPr>
          <w:rFonts w:ascii="Times New Roman" w:hAnsi="Times New Roman" w:cs="Times New Roman"/>
          <w:sz w:val="24"/>
          <w:szCs w:val="24"/>
        </w:rPr>
        <w:t>Bartholow &amp; Anderson, 2002</w:t>
      </w:r>
      <w:r w:rsidRPr="00DB56D1">
        <w:rPr>
          <w:rFonts w:ascii="Times New Roman" w:hAnsi="Times New Roman" w:cs="Times New Roman"/>
          <w:sz w:val="24"/>
          <w:szCs w:val="24"/>
        </w:rPr>
        <w:t>) or among</w:t>
      </w:r>
      <w:r>
        <w:rPr>
          <w:rFonts w:ascii="Times New Roman" w:hAnsi="Times New Roman" w:cs="Times New Roman"/>
          <w:sz w:val="24"/>
          <w:szCs w:val="24"/>
        </w:rPr>
        <w:t xml:space="preserve"> individuals who are </w:t>
      </w:r>
      <w:r w:rsidR="0070555F">
        <w:rPr>
          <w:rFonts w:ascii="Times New Roman" w:hAnsi="Times New Roman" w:cs="Times New Roman"/>
          <w:sz w:val="24"/>
          <w:szCs w:val="24"/>
        </w:rPr>
        <w:t xml:space="preserve">theoretically </w:t>
      </w:r>
      <w:r>
        <w:rPr>
          <w:rFonts w:ascii="Times New Roman" w:hAnsi="Times New Roman" w:cs="Times New Roman"/>
          <w:sz w:val="24"/>
          <w:szCs w:val="24"/>
        </w:rPr>
        <w:t>predisposed to violence (</w:t>
      </w:r>
      <w:proofErr w:type="spellStart"/>
      <w:r w:rsidR="0070555F">
        <w:rPr>
          <w:rFonts w:ascii="Times New Roman" w:hAnsi="Times New Roman" w:cs="Times New Roman"/>
          <w:sz w:val="24"/>
          <w:szCs w:val="24"/>
        </w:rPr>
        <w:t>Engelhardt</w:t>
      </w:r>
      <w:proofErr w:type="spellEnd"/>
      <w:r w:rsidR="0070555F">
        <w:rPr>
          <w:rFonts w:ascii="Times New Roman" w:hAnsi="Times New Roman" w:cs="Times New Roman"/>
          <w:sz w:val="24"/>
          <w:szCs w:val="24"/>
        </w:rPr>
        <w:t xml:space="preserve"> et al., 2011; </w:t>
      </w:r>
      <w:r w:rsidR="00E83CE3">
        <w:rPr>
          <w:rFonts w:ascii="Times New Roman" w:hAnsi="Times New Roman" w:cs="Times New Roman"/>
          <w:sz w:val="24"/>
          <w:szCs w:val="24"/>
        </w:rPr>
        <w:t>Markey &amp; Scherer, 2009</w:t>
      </w:r>
      <w:r>
        <w:rPr>
          <w:rFonts w:ascii="Times New Roman" w:hAnsi="Times New Roman" w:cs="Times New Roman"/>
          <w:sz w:val="24"/>
          <w:szCs w:val="24"/>
        </w:rPr>
        <w:t xml:space="preserve">). This </w:t>
      </w:r>
      <w:r w:rsidR="00EB5644">
        <w:rPr>
          <w:rFonts w:ascii="Times New Roman" w:hAnsi="Times New Roman" w:cs="Times New Roman"/>
          <w:sz w:val="24"/>
          <w:szCs w:val="24"/>
        </w:rPr>
        <w:t>supports</w:t>
      </w:r>
      <w:r>
        <w:rPr>
          <w:rFonts w:ascii="Times New Roman" w:hAnsi="Times New Roman" w:cs="Times New Roman"/>
          <w:sz w:val="24"/>
          <w:szCs w:val="24"/>
        </w:rPr>
        <w:t xml:space="preserve"> the </w:t>
      </w:r>
      <w:r w:rsidR="001539DB">
        <w:rPr>
          <w:rFonts w:ascii="Times New Roman" w:hAnsi="Times New Roman" w:cs="Times New Roman"/>
          <w:sz w:val="24"/>
          <w:szCs w:val="24"/>
        </w:rPr>
        <w:t>GAIM</w:t>
      </w:r>
      <w:r>
        <w:rPr>
          <w:rFonts w:ascii="Times New Roman" w:hAnsi="Times New Roman" w:cs="Times New Roman"/>
          <w:sz w:val="24"/>
          <w:szCs w:val="24"/>
        </w:rPr>
        <w:t xml:space="preserve"> in that aggressive players are more likely to attend to images of violence in media, construe them positively, and integrate them into the self, while less aggressive players may be attending to other facets of the media, construing violence more negatively, and rejecting integration of violent content into the self.</w:t>
      </w:r>
      <w:r w:rsidR="00231C2B">
        <w:rPr>
          <w:rFonts w:ascii="Times New Roman" w:hAnsi="Times New Roman" w:cs="Times New Roman"/>
          <w:sz w:val="24"/>
          <w:szCs w:val="24"/>
        </w:rPr>
        <w:t xml:space="preserve"> Furthermore, o</w:t>
      </w:r>
      <w:r w:rsidR="00A4298B">
        <w:rPr>
          <w:rFonts w:ascii="Times New Roman" w:hAnsi="Times New Roman" w:cs="Times New Roman"/>
          <w:sz w:val="24"/>
          <w:szCs w:val="24"/>
        </w:rPr>
        <w:t>ne study has found that violent content’s effects on aggressive behavior may be moderated by wishful identification with the protagonist (</w:t>
      </w:r>
      <w:proofErr w:type="spellStart"/>
      <w:r w:rsidR="00A4298B">
        <w:rPr>
          <w:rFonts w:ascii="Times New Roman" w:hAnsi="Times New Roman" w:cs="Times New Roman"/>
          <w:sz w:val="24"/>
          <w:szCs w:val="24"/>
        </w:rPr>
        <w:t>Konijn</w:t>
      </w:r>
      <w:proofErr w:type="spellEnd"/>
      <w:r w:rsidR="00A4298B">
        <w:rPr>
          <w:rFonts w:ascii="Times New Roman" w:hAnsi="Times New Roman" w:cs="Times New Roman"/>
          <w:sz w:val="24"/>
          <w:szCs w:val="24"/>
        </w:rPr>
        <w:t xml:space="preserve"> et al., 2007), which would increase the likelihood of attending, positively construing, and int</w:t>
      </w:r>
      <w:r w:rsidR="00B269FF">
        <w:rPr>
          <w:rFonts w:ascii="Times New Roman" w:hAnsi="Times New Roman" w:cs="Times New Roman"/>
          <w:sz w:val="24"/>
          <w:szCs w:val="24"/>
        </w:rPr>
        <w:t>egrating the character’s violent behavior</w:t>
      </w:r>
      <w:r w:rsidR="00A4298B">
        <w:rPr>
          <w:rFonts w:ascii="Times New Roman" w:hAnsi="Times New Roman" w:cs="Times New Roman"/>
          <w:sz w:val="24"/>
          <w:szCs w:val="24"/>
        </w:rPr>
        <w:t xml:space="preserve">. Another study finds moderating effects of similarity of appearance between player and avatar, such that players demonstrated greater increases in aggressive affect when their avatar in a violent game physically resembled </w:t>
      </w:r>
      <w:proofErr w:type="gramStart"/>
      <w:r w:rsidR="00A4298B" w:rsidRPr="00DB56D1">
        <w:rPr>
          <w:rFonts w:ascii="Times New Roman" w:hAnsi="Times New Roman" w:cs="Times New Roman"/>
          <w:sz w:val="24"/>
          <w:szCs w:val="24"/>
        </w:rPr>
        <w:t>them</w:t>
      </w:r>
      <w:proofErr w:type="gramEnd"/>
      <w:r w:rsidR="00A4298B" w:rsidRPr="00DB56D1">
        <w:rPr>
          <w:rFonts w:ascii="Times New Roman" w:hAnsi="Times New Roman" w:cs="Times New Roman"/>
          <w:sz w:val="24"/>
          <w:szCs w:val="24"/>
        </w:rPr>
        <w:t xml:space="preserve"> (Williams, 2011). Again</w:t>
      </w:r>
      <w:r w:rsidR="00A4298B">
        <w:rPr>
          <w:rFonts w:ascii="Times New Roman" w:hAnsi="Times New Roman" w:cs="Times New Roman"/>
          <w:sz w:val="24"/>
          <w:szCs w:val="24"/>
        </w:rPr>
        <w:t>, the player is expected to pay greater attention to self-relevant content</w:t>
      </w:r>
      <w:r w:rsidR="00403968">
        <w:rPr>
          <w:rFonts w:ascii="Times New Roman" w:hAnsi="Times New Roman" w:cs="Times New Roman"/>
          <w:sz w:val="24"/>
          <w:szCs w:val="24"/>
        </w:rPr>
        <w:t xml:space="preserve">, </w:t>
      </w:r>
      <w:r w:rsidR="00006844">
        <w:rPr>
          <w:rFonts w:ascii="Times New Roman" w:hAnsi="Times New Roman" w:cs="Times New Roman"/>
          <w:sz w:val="24"/>
          <w:szCs w:val="24"/>
        </w:rPr>
        <w:t>so harm inflicted upon and perpetrated by a self-relevant avatar should be more salient and more likely to be integrated into the self.</w:t>
      </w:r>
      <w:r w:rsidR="00971AC0">
        <w:rPr>
          <w:rFonts w:ascii="Times New Roman" w:hAnsi="Times New Roman" w:cs="Times New Roman"/>
          <w:sz w:val="24"/>
          <w:szCs w:val="24"/>
        </w:rPr>
        <w:t xml:space="preserve"> Finally, </w:t>
      </w:r>
      <w:proofErr w:type="spellStart"/>
      <w:r w:rsidR="00971AC0">
        <w:rPr>
          <w:rFonts w:ascii="Times New Roman" w:hAnsi="Times New Roman" w:cs="Times New Roman"/>
          <w:sz w:val="24"/>
          <w:szCs w:val="24"/>
        </w:rPr>
        <w:t>Przybylski</w:t>
      </w:r>
      <w:proofErr w:type="spellEnd"/>
      <w:r w:rsidR="00971AC0">
        <w:rPr>
          <w:rFonts w:ascii="Times New Roman" w:hAnsi="Times New Roman" w:cs="Times New Roman"/>
          <w:sz w:val="24"/>
          <w:szCs w:val="24"/>
        </w:rPr>
        <w:t xml:space="preserve">, Ryan, and Rigby (2009) found that players high in trait aggression placed higher value on games with violent content, even when those violent contents did not enhance their enjoyment of the game. </w:t>
      </w:r>
      <w:r w:rsidR="008F0B78">
        <w:rPr>
          <w:rFonts w:ascii="Times New Roman" w:hAnsi="Times New Roman" w:cs="Times New Roman"/>
          <w:sz w:val="24"/>
          <w:szCs w:val="24"/>
        </w:rPr>
        <w:t xml:space="preserve">Therefore, </w:t>
      </w:r>
      <w:proofErr w:type="gramStart"/>
      <w:r w:rsidR="008F0B78">
        <w:rPr>
          <w:rFonts w:ascii="Times New Roman" w:hAnsi="Times New Roman" w:cs="Times New Roman"/>
          <w:sz w:val="24"/>
          <w:szCs w:val="24"/>
        </w:rPr>
        <w:t>T</w:t>
      </w:r>
      <w:r w:rsidR="00971AC0">
        <w:rPr>
          <w:rFonts w:ascii="Times New Roman" w:hAnsi="Times New Roman" w:cs="Times New Roman"/>
          <w:sz w:val="24"/>
          <w:szCs w:val="24"/>
        </w:rPr>
        <w:t>he</w:t>
      </w:r>
      <w:proofErr w:type="gramEnd"/>
      <w:r w:rsidR="00971AC0">
        <w:rPr>
          <w:rFonts w:ascii="Times New Roman" w:hAnsi="Times New Roman" w:cs="Times New Roman"/>
          <w:sz w:val="24"/>
          <w:szCs w:val="24"/>
        </w:rPr>
        <w:t xml:space="preserve"> player is an important actor in selecting, experiencing, and interpreting violent content.</w:t>
      </w:r>
    </w:p>
    <w:p w:rsidR="00276CE8" w:rsidRPr="00276CE8" w:rsidRDefault="00276CE8" w:rsidP="00276CE8">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Falsifiable predictions of the GAIM</w:t>
      </w:r>
    </w:p>
    <w:p w:rsidR="003134B3" w:rsidRDefault="00403968"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A4298B">
        <w:rPr>
          <w:rFonts w:ascii="Times New Roman" w:hAnsi="Times New Roman" w:cs="Times New Roman"/>
          <w:sz w:val="24"/>
          <w:szCs w:val="24"/>
        </w:rPr>
        <w:t xml:space="preserve"> </w:t>
      </w:r>
      <w:r w:rsidR="003134B3">
        <w:rPr>
          <w:rFonts w:ascii="Times New Roman" w:hAnsi="Times New Roman" w:cs="Times New Roman"/>
          <w:sz w:val="24"/>
          <w:szCs w:val="24"/>
        </w:rPr>
        <w:t xml:space="preserve">This model establishes a number of testable predictions. First, games are able to influence behavior through their </w:t>
      </w:r>
      <w:r w:rsidR="00D15DA4">
        <w:rPr>
          <w:rFonts w:ascii="Times New Roman" w:hAnsi="Times New Roman" w:cs="Times New Roman"/>
          <w:sz w:val="24"/>
          <w:szCs w:val="24"/>
        </w:rPr>
        <w:t>physical</w:t>
      </w:r>
      <w:r w:rsidR="003134B3">
        <w:rPr>
          <w:rFonts w:ascii="Times New Roman" w:hAnsi="Times New Roman" w:cs="Times New Roman"/>
          <w:sz w:val="24"/>
          <w:szCs w:val="24"/>
        </w:rPr>
        <w:t xml:space="preserve"> and </w:t>
      </w:r>
      <w:proofErr w:type="spellStart"/>
      <w:r w:rsidR="003134B3">
        <w:rPr>
          <w:rFonts w:ascii="Times New Roman" w:hAnsi="Times New Roman" w:cs="Times New Roman"/>
          <w:sz w:val="24"/>
          <w:szCs w:val="24"/>
        </w:rPr>
        <w:t>ludological</w:t>
      </w:r>
      <w:proofErr w:type="spellEnd"/>
      <w:r w:rsidR="003134B3">
        <w:rPr>
          <w:rFonts w:ascii="Times New Roman" w:hAnsi="Times New Roman" w:cs="Times New Roman"/>
          <w:sz w:val="24"/>
          <w:szCs w:val="24"/>
        </w:rPr>
        <w:t xml:space="preserve"> content, not just their fictional content. For example, the </w:t>
      </w:r>
      <w:r w:rsidR="00D16714">
        <w:rPr>
          <w:rFonts w:ascii="Times New Roman" w:hAnsi="Times New Roman" w:cs="Times New Roman"/>
          <w:sz w:val="24"/>
          <w:szCs w:val="24"/>
        </w:rPr>
        <w:t xml:space="preserve">rules of the game shape players’ in-game behaviors, teaching players to cooperate or compete, to trust or to betray. An examination of the literature on decision-making games such as the Prisoner’s Dilemma, the Ultimatum Game, or the Public Goods Game readily demonstrates how </w:t>
      </w:r>
      <w:r w:rsidR="00A56BB8">
        <w:rPr>
          <w:rFonts w:ascii="Times New Roman" w:hAnsi="Times New Roman" w:cs="Times New Roman"/>
          <w:sz w:val="24"/>
          <w:szCs w:val="24"/>
        </w:rPr>
        <w:t xml:space="preserve">changes to the structure and content of a game’s rules </w:t>
      </w:r>
      <w:r w:rsidR="00104EE1">
        <w:rPr>
          <w:rFonts w:ascii="Times New Roman" w:hAnsi="Times New Roman" w:cs="Times New Roman"/>
          <w:sz w:val="24"/>
          <w:szCs w:val="24"/>
        </w:rPr>
        <w:t xml:space="preserve">can </w:t>
      </w:r>
      <w:r w:rsidR="00A56BB8">
        <w:rPr>
          <w:rFonts w:ascii="Times New Roman" w:hAnsi="Times New Roman" w:cs="Times New Roman"/>
          <w:sz w:val="24"/>
          <w:szCs w:val="24"/>
        </w:rPr>
        <w:t>a</w:t>
      </w:r>
      <w:r w:rsidR="00104EE1">
        <w:rPr>
          <w:rFonts w:ascii="Times New Roman" w:hAnsi="Times New Roman" w:cs="Times New Roman"/>
          <w:sz w:val="24"/>
          <w:szCs w:val="24"/>
        </w:rPr>
        <w:t>lter</w:t>
      </w:r>
      <w:r w:rsidR="00A56BB8">
        <w:rPr>
          <w:rFonts w:ascii="Times New Roman" w:hAnsi="Times New Roman" w:cs="Times New Roman"/>
          <w:sz w:val="24"/>
          <w:szCs w:val="24"/>
        </w:rPr>
        <w:t xml:space="preserve"> in-game behaviors and game-theoretic strategies. </w:t>
      </w:r>
      <w:r w:rsidR="00173E42">
        <w:rPr>
          <w:rFonts w:ascii="Times New Roman" w:hAnsi="Times New Roman" w:cs="Times New Roman"/>
          <w:sz w:val="24"/>
          <w:szCs w:val="24"/>
        </w:rPr>
        <w:t xml:space="preserve">For example, </w:t>
      </w:r>
      <w:r w:rsidR="00190611">
        <w:rPr>
          <w:rFonts w:ascii="Times New Roman" w:hAnsi="Times New Roman" w:cs="Times New Roman"/>
          <w:sz w:val="24"/>
          <w:szCs w:val="24"/>
        </w:rPr>
        <w:t>when players are given the goal of maximizing joint, rather than individual, earnings, they cooperate more frequently</w:t>
      </w:r>
      <w:r w:rsidR="00A46EEA">
        <w:rPr>
          <w:rFonts w:ascii="Times New Roman" w:hAnsi="Times New Roman" w:cs="Times New Roman"/>
          <w:sz w:val="24"/>
          <w:szCs w:val="24"/>
        </w:rPr>
        <w:t xml:space="preserve"> (</w:t>
      </w:r>
      <w:r w:rsidR="00190611">
        <w:rPr>
          <w:rFonts w:ascii="Times New Roman" w:hAnsi="Times New Roman" w:cs="Times New Roman"/>
          <w:sz w:val="24"/>
          <w:szCs w:val="24"/>
        </w:rPr>
        <w:t>Deutsch, 1958</w:t>
      </w:r>
      <w:r w:rsidR="00A46EEA">
        <w:rPr>
          <w:rFonts w:ascii="Times New Roman" w:hAnsi="Times New Roman" w:cs="Times New Roman"/>
          <w:sz w:val="24"/>
          <w:szCs w:val="24"/>
        </w:rPr>
        <w:t>)</w:t>
      </w:r>
      <w:r w:rsidR="00ED490C">
        <w:rPr>
          <w:rFonts w:ascii="Times New Roman" w:hAnsi="Times New Roman" w:cs="Times New Roman"/>
          <w:sz w:val="24"/>
          <w:szCs w:val="24"/>
        </w:rPr>
        <w:t>.</w:t>
      </w:r>
      <w:r w:rsidR="00173E42">
        <w:rPr>
          <w:rFonts w:ascii="Times New Roman" w:hAnsi="Times New Roman" w:cs="Times New Roman"/>
          <w:sz w:val="24"/>
          <w:szCs w:val="24"/>
        </w:rPr>
        <w:t xml:space="preserve"> </w:t>
      </w:r>
      <w:r w:rsidR="00ED490C">
        <w:rPr>
          <w:rFonts w:ascii="Times New Roman" w:hAnsi="Times New Roman" w:cs="Times New Roman"/>
          <w:sz w:val="24"/>
          <w:szCs w:val="24"/>
        </w:rPr>
        <w:t>These rules are expected to communicate a media message themselves and may affect behavior: a</w:t>
      </w:r>
      <w:r w:rsidR="00A56BB8">
        <w:rPr>
          <w:rFonts w:ascii="Times New Roman" w:hAnsi="Times New Roman" w:cs="Times New Roman"/>
          <w:sz w:val="24"/>
          <w:szCs w:val="24"/>
        </w:rPr>
        <w:t xml:space="preserve"> game which encourages betrayal, exploitation, or picking on weaker parties </w:t>
      </w:r>
      <w:r w:rsidR="00716C28">
        <w:rPr>
          <w:rFonts w:ascii="Times New Roman" w:hAnsi="Times New Roman" w:cs="Times New Roman"/>
          <w:sz w:val="24"/>
          <w:szCs w:val="24"/>
        </w:rPr>
        <w:t>w</w:t>
      </w:r>
      <w:r w:rsidR="00A56BB8">
        <w:rPr>
          <w:rFonts w:ascii="Times New Roman" w:hAnsi="Times New Roman" w:cs="Times New Roman"/>
          <w:sz w:val="24"/>
          <w:szCs w:val="24"/>
        </w:rPr>
        <w:t>ould be expected to increase aggressive behavior even in the absence of violent fictional content.</w:t>
      </w:r>
      <w:r w:rsidR="00716C28">
        <w:rPr>
          <w:rFonts w:ascii="Times New Roman" w:hAnsi="Times New Roman" w:cs="Times New Roman"/>
          <w:sz w:val="24"/>
          <w:szCs w:val="24"/>
        </w:rPr>
        <w:t xml:space="preserve"> Research from Adachi et al. (2011b) indicates that competitive </w:t>
      </w:r>
      <w:proofErr w:type="spellStart"/>
      <w:r w:rsidR="00716C28">
        <w:rPr>
          <w:rFonts w:ascii="Times New Roman" w:hAnsi="Times New Roman" w:cs="Times New Roman"/>
          <w:sz w:val="24"/>
          <w:szCs w:val="24"/>
        </w:rPr>
        <w:t>ludological</w:t>
      </w:r>
      <w:proofErr w:type="spellEnd"/>
      <w:r w:rsidR="00716C28">
        <w:rPr>
          <w:rFonts w:ascii="Times New Roman" w:hAnsi="Times New Roman" w:cs="Times New Roman"/>
          <w:sz w:val="24"/>
          <w:szCs w:val="24"/>
        </w:rPr>
        <w:t xml:space="preserve"> content can increase aggressive behavior, even in the presence or absence of violent content.</w:t>
      </w:r>
    </w:p>
    <w:p w:rsidR="001A5917" w:rsidRDefault="00716C28"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Second, the model allows processes and individual differences of the player to mediate and moderate the effects of violent games. </w:t>
      </w:r>
      <w:r w:rsidR="00104EE1">
        <w:rPr>
          <w:rFonts w:ascii="Times New Roman" w:hAnsi="Times New Roman" w:cs="Times New Roman"/>
          <w:sz w:val="24"/>
          <w:szCs w:val="24"/>
        </w:rPr>
        <w:t xml:space="preserve">For example, players who find violence distasteful will be likely to reject the media message of a violent game, experiencing smaller increases in aggressive behavior than would players who have more positive attitudes about violence. </w:t>
      </w:r>
      <w:r w:rsidR="009F15AE">
        <w:rPr>
          <w:rFonts w:ascii="Times New Roman" w:hAnsi="Times New Roman" w:cs="Times New Roman"/>
          <w:sz w:val="24"/>
          <w:szCs w:val="24"/>
        </w:rPr>
        <w:t>Our previous survey research indicates that players differ in their attitudes and motivations towards violence in games: some players find that violence is rewarding and cathartic, while others do not (Hilgard</w:t>
      </w:r>
      <w:r w:rsidR="00B269FF">
        <w:rPr>
          <w:rFonts w:ascii="Times New Roman" w:hAnsi="Times New Roman" w:cs="Times New Roman"/>
          <w:sz w:val="24"/>
          <w:szCs w:val="24"/>
        </w:rPr>
        <w:t xml:space="preserve"> et al.</w:t>
      </w:r>
      <w:r w:rsidR="009F15AE">
        <w:rPr>
          <w:rFonts w:ascii="Times New Roman" w:hAnsi="Times New Roman" w:cs="Times New Roman"/>
          <w:sz w:val="24"/>
          <w:szCs w:val="24"/>
        </w:rPr>
        <w:t>, 2013). These individual differences may predict who attends to violent game content, positively construes it, and integrates it into the self. These players may also be more likely to seek out violent content within games even in cases where the game’s rules do not incentivize it</w:t>
      </w:r>
      <w:r w:rsidR="00B269FF">
        <w:rPr>
          <w:rFonts w:ascii="Times New Roman" w:hAnsi="Times New Roman" w:cs="Times New Roman"/>
          <w:sz w:val="24"/>
          <w:szCs w:val="24"/>
        </w:rPr>
        <w:t xml:space="preserve">, such as needlessly shooting civilians in </w:t>
      </w:r>
      <w:r w:rsidR="00B269FF">
        <w:rPr>
          <w:rFonts w:ascii="Times New Roman" w:hAnsi="Times New Roman" w:cs="Times New Roman"/>
          <w:i/>
          <w:sz w:val="24"/>
          <w:szCs w:val="24"/>
        </w:rPr>
        <w:t>Grand Theft Auto</w:t>
      </w:r>
      <w:r w:rsidR="009F15AE">
        <w:rPr>
          <w:rFonts w:ascii="Times New Roman" w:hAnsi="Times New Roman" w:cs="Times New Roman"/>
          <w:sz w:val="24"/>
          <w:szCs w:val="24"/>
        </w:rPr>
        <w:t>. Finally</w:t>
      </w:r>
      <w:r w:rsidR="00104EE1">
        <w:rPr>
          <w:rFonts w:ascii="Times New Roman" w:hAnsi="Times New Roman" w:cs="Times New Roman"/>
          <w:sz w:val="24"/>
          <w:szCs w:val="24"/>
        </w:rPr>
        <w:t>,</w:t>
      </w:r>
      <w:r w:rsidR="009F15AE">
        <w:rPr>
          <w:rFonts w:ascii="Times New Roman" w:hAnsi="Times New Roman" w:cs="Times New Roman"/>
          <w:sz w:val="24"/>
          <w:szCs w:val="24"/>
        </w:rPr>
        <w:t xml:space="preserve"> in some cases,</w:t>
      </w:r>
      <w:r w:rsidR="00104EE1">
        <w:rPr>
          <w:rFonts w:ascii="Times New Roman" w:hAnsi="Times New Roman" w:cs="Times New Roman"/>
          <w:sz w:val="24"/>
          <w:szCs w:val="24"/>
        </w:rPr>
        <w:t xml:space="preserve"> the game itself may contain a message which helps the player to reject the violent content, as it may punish the player for violent behaviors or portray </w:t>
      </w:r>
      <w:r w:rsidR="00DA0483">
        <w:rPr>
          <w:rFonts w:ascii="Times New Roman" w:hAnsi="Times New Roman" w:cs="Times New Roman"/>
          <w:sz w:val="24"/>
          <w:szCs w:val="24"/>
        </w:rPr>
        <w:t xml:space="preserve">violence as stupid or harmful. </w:t>
      </w:r>
      <w:r w:rsidR="00E21AD1">
        <w:rPr>
          <w:rFonts w:ascii="Times New Roman" w:hAnsi="Times New Roman" w:cs="Times New Roman"/>
          <w:sz w:val="24"/>
          <w:szCs w:val="24"/>
        </w:rPr>
        <w:t>The presence of violence in a game is not necessarily an endorsement of violence (</w:t>
      </w:r>
      <w:proofErr w:type="spellStart"/>
      <w:r w:rsidR="00E21AD1">
        <w:rPr>
          <w:rFonts w:ascii="Times New Roman" w:hAnsi="Times New Roman" w:cs="Times New Roman"/>
          <w:sz w:val="24"/>
          <w:szCs w:val="24"/>
        </w:rPr>
        <w:t>Juul</w:t>
      </w:r>
      <w:proofErr w:type="spellEnd"/>
      <w:r w:rsidR="00E21AD1">
        <w:rPr>
          <w:rFonts w:ascii="Times New Roman" w:hAnsi="Times New Roman" w:cs="Times New Roman"/>
          <w:sz w:val="24"/>
          <w:szCs w:val="24"/>
        </w:rPr>
        <w:t>, 2014).</w:t>
      </w:r>
    </w:p>
    <w:p w:rsidR="00CC04AB" w:rsidRDefault="003E0FCB" w:rsidP="002E1A8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has been a common assumption that</w:t>
      </w:r>
      <w:r w:rsidR="00472F94">
        <w:rPr>
          <w:rFonts w:ascii="Times New Roman" w:hAnsi="Times New Roman" w:cs="Times New Roman"/>
          <w:sz w:val="24"/>
          <w:szCs w:val="24"/>
        </w:rPr>
        <w:t>, compared to violent movies</w:t>
      </w:r>
      <w:r w:rsidR="00DA0483">
        <w:rPr>
          <w:rFonts w:ascii="Times New Roman" w:hAnsi="Times New Roman" w:cs="Times New Roman"/>
          <w:sz w:val="24"/>
          <w:szCs w:val="24"/>
        </w:rPr>
        <w:t xml:space="preserve"> or television</w:t>
      </w:r>
      <w:r w:rsidR="00472F94">
        <w:rPr>
          <w:rFonts w:ascii="Times New Roman" w:hAnsi="Times New Roman" w:cs="Times New Roman"/>
          <w:sz w:val="24"/>
          <w:szCs w:val="24"/>
        </w:rPr>
        <w:t xml:space="preserve">, </w:t>
      </w:r>
      <w:r>
        <w:rPr>
          <w:rFonts w:ascii="Times New Roman" w:hAnsi="Times New Roman" w:cs="Times New Roman"/>
          <w:sz w:val="24"/>
          <w:szCs w:val="24"/>
        </w:rPr>
        <w:t>violent games should have stronger effects on behavior because of the player’s role as an active participant in the violence</w:t>
      </w:r>
      <w:r w:rsidR="00DA0483">
        <w:rPr>
          <w:rFonts w:ascii="Times New Roman" w:hAnsi="Times New Roman" w:cs="Times New Roman"/>
          <w:sz w:val="24"/>
          <w:szCs w:val="24"/>
        </w:rPr>
        <w:t xml:space="preserve"> </w:t>
      </w:r>
      <w:r w:rsidR="00472F94">
        <w:rPr>
          <w:rFonts w:ascii="Times New Roman" w:hAnsi="Times New Roman" w:cs="Times New Roman"/>
          <w:sz w:val="24"/>
          <w:szCs w:val="24"/>
        </w:rPr>
        <w:t>(for a review of this perspective, see Anderson &amp; Dill, 2000)</w:t>
      </w:r>
      <w:r>
        <w:rPr>
          <w:rFonts w:ascii="Times New Roman" w:hAnsi="Times New Roman" w:cs="Times New Roman"/>
          <w:sz w:val="24"/>
          <w:szCs w:val="24"/>
        </w:rPr>
        <w:t xml:space="preserve">. However, this assumption has failed to find empirical support. Meta-analyses of violent games find effects </w:t>
      </w:r>
      <w:r w:rsidR="00041F98">
        <w:rPr>
          <w:rFonts w:ascii="Times New Roman" w:hAnsi="Times New Roman" w:cs="Times New Roman"/>
          <w:sz w:val="24"/>
          <w:szCs w:val="24"/>
        </w:rPr>
        <w:t xml:space="preserve">which are equal to or smaller than effects from </w:t>
      </w:r>
      <w:r>
        <w:rPr>
          <w:rFonts w:ascii="Times New Roman" w:hAnsi="Times New Roman" w:cs="Times New Roman"/>
          <w:sz w:val="24"/>
          <w:szCs w:val="24"/>
        </w:rPr>
        <w:t>meta-analyses of violent television (</w:t>
      </w:r>
      <w:r w:rsidR="002419D8">
        <w:rPr>
          <w:rFonts w:ascii="Times New Roman" w:hAnsi="Times New Roman" w:cs="Times New Roman"/>
          <w:sz w:val="24"/>
          <w:szCs w:val="24"/>
        </w:rPr>
        <w:t xml:space="preserve">games: </w:t>
      </w:r>
      <w:r w:rsidR="002419D8">
        <w:rPr>
          <w:rFonts w:ascii="Times New Roman" w:hAnsi="Times New Roman" w:cs="Times New Roman"/>
          <w:i/>
          <w:sz w:val="24"/>
          <w:szCs w:val="24"/>
        </w:rPr>
        <w:t xml:space="preserve">r </w:t>
      </w:r>
      <w:r w:rsidR="002419D8">
        <w:rPr>
          <w:rFonts w:ascii="Times New Roman" w:hAnsi="Times New Roman" w:cs="Times New Roman"/>
          <w:sz w:val="24"/>
          <w:szCs w:val="24"/>
        </w:rPr>
        <w:t>= .21, Anderson et al</w:t>
      </w:r>
      <w:r w:rsidR="002419D8" w:rsidRPr="005A5217">
        <w:rPr>
          <w:rFonts w:ascii="Times New Roman" w:hAnsi="Times New Roman" w:cs="Times New Roman"/>
          <w:sz w:val="24"/>
          <w:szCs w:val="24"/>
        </w:rPr>
        <w:t>., 2010; television</w:t>
      </w:r>
      <w:r w:rsidR="005A5217">
        <w:rPr>
          <w:rFonts w:ascii="Times New Roman" w:hAnsi="Times New Roman" w:cs="Times New Roman"/>
          <w:sz w:val="24"/>
          <w:szCs w:val="24"/>
        </w:rPr>
        <w:t>:</w:t>
      </w:r>
      <w:r w:rsidR="005A5217" w:rsidRPr="005A5217">
        <w:rPr>
          <w:rFonts w:ascii="Times New Roman" w:hAnsi="Times New Roman" w:cs="Times New Roman"/>
          <w:sz w:val="24"/>
          <w:szCs w:val="24"/>
        </w:rPr>
        <w:t xml:space="preserve"> </w:t>
      </w:r>
      <w:r w:rsidR="005A5217" w:rsidRPr="005A5217">
        <w:rPr>
          <w:rFonts w:ascii="Times New Roman" w:hAnsi="Times New Roman" w:cs="Times New Roman"/>
          <w:i/>
          <w:sz w:val="24"/>
          <w:szCs w:val="24"/>
        </w:rPr>
        <w:t xml:space="preserve">r </w:t>
      </w:r>
      <w:r w:rsidR="005A5217" w:rsidRPr="005A5217">
        <w:rPr>
          <w:rFonts w:ascii="Times New Roman" w:hAnsi="Times New Roman" w:cs="Times New Roman"/>
          <w:sz w:val="24"/>
          <w:szCs w:val="24"/>
        </w:rPr>
        <w:t>= .3</w:t>
      </w:r>
      <w:r w:rsidR="005A5217">
        <w:rPr>
          <w:rFonts w:ascii="Times New Roman" w:hAnsi="Times New Roman" w:cs="Times New Roman"/>
          <w:sz w:val="24"/>
          <w:szCs w:val="24"/>
        </w:rPr>
        <w:t>,</w:t>
      </w:r>
      <w:r w:rsidR="005A5217" w:rsidRPr="005A5217">
        <w:rPr>
          <w:rFonts w:ascii="Times New Roman" w:hAnsi="Times New Roman" w:cs="Times New Roman"/>
          <w:sz w:val="24"/>
          <w:szCs w:val="24"/>
        </w:rPr>
        <w:t xml:space="preserve"> Paik &amp; Comstock, 1994</w:t>
      </w:r>
      <w:r w:rsidRPr="005A5217">
        <w:rPr>
          <w:rFonts w:ascii="Times New Roman" w:hAnsi="Times New Roman" w:cs="Times New Roman"/>
          <w:sz w:val="24"/>
          <w:szCs w:val="24"/>
        </w:rPr>
        <w:t>). Thro</w:t>
      </w:r>
      <w:r>
        <w:rPr>
          <w:rFonts w:ascii="Times New Roman" w:hAnsi="Times New Roman" w:cs="Times New Roman"/>
          <w:sz w:val="24"/>
          <w:szCs w:val="24"/>
        </w:rPr>
        <w:t xml:space="preserve">ugh integration of the LC4MP, the </w:t>
      </w:r>
      <w:r w:rsidR="00C62AF7">
        <w:rPr>
          <w:rFonts w:ascii="Times New Roman" w:hAnsi="Times New Roman" w:cs="Times New Roman"/>
          <w:sz w:val="24"/>
          <w:szCs w:val="24"/>
        </w:rPr>
        <w:t>GAIM</w:t>
      </w:r>
      <w:r>
        <w:rPr>
          <w:rFonts w:ascii="Times New Roman" w:hAnsi="Times New Roman" w:cs="Times New Roman"/>
          <w:sz w:val="24"/>
          <w:szCs w:val="24"/>
        </w:rPr>
        <w:t xml:space="preserve"> is able to explain this counter-intuitive finding. First, </w:t>
      </w:r>
      <w:r w:rsidR="00C62AF7">
        <w:rPr>
          <w:rFonts w:ascii="Times New Roman" w:hAnsi="Times New Roman" w:cs="Times New Roman"/>
          <w:sz w:val="24"/>
          <w:szCs w:val="24"/>
        </w:rPr>
        <w:t xml:space="preserve">GAIM </w:t>
      </w:r>
      <w:r>
        <w:rPr>
          <w:rFonts w:ascii="Times New Roman" w:hAnsi="Times New Roman" w:cs="Times New Roman"/>
          <w:sz w:val="24"/>
          <w:szCs w:val="24"/>
        </w:rPr>
        <w:t xml:space="preserve">points out that there are many other active contents of a violent game beyond the fictional violence. Second, </w:t>
      </w:r>
      <w:r w:rsidR="00C62AF7">
        <w:rPr>
          <w:rFonts w:ascii="Times New Roman" w:hAnsi="Times New Roman" w:cs="Times New Roman"/>
          <w:sz w:val="24"/>
          <w:szCs w:val="24"/>
        </w:rPr>
        <w:t>GAI</w:t>
      </w:r>
      <w:r>
        <w:rPr>
          <w:rFonts w:ascii="Times New Roman" w:hAnsi="Times New Roman" w:cs="Times New Roman"/>
          <w:sz w:val="24"/>
          <w:szCs w:val="24"/>
        </w:rPr>
        <w:t xml:space="preserve">M indicates that the player’s limited capacity for attention, storage, and retrieval may be </w:t>
      </w:r>
      <w:r w:rsidR="00CC04AB">
        <w:rPr>
          <w:rFonts w:ascii="Times New Roman" w:hAnsi="Times New Roman" w:cs="Times New Roman"/>
          <w:sz w:val="24"/>
          <w:szCs w:val="24"/>
        </w:rPr>
        <w:t xml:space="preserve">occupied with these other </w:t>
      </w:r>
      <w:r w:rsidR="00D15DA4">
        <w:rPr>
          <w:rFonts w:ascii="Times New Roman" w:hAnsi="Times New Roman" w:cs="Times New Roman"/>
          <w:sz w:val="24"/>
          <w:szCs w:val="24"/>
        </w:rPr>
        <w:t>physical</w:t>
      </w:r>
      <w:r w:rsidR="00CC04AB">
        <w:rPr>
          <w:rFonts w:ascii="Times New Roman" w:hAnsi="Times New Roman" w:cs="Times New Roman"/>
          <w:sz w:val="24"/>
          <w:szCs w:val="24"/>
        </w:rPr>
        <w:t xml:space="preserve"> and </w:t>
      </w:r>
      <w:proofErr w:type="spellStart"/>
      <w:r w:rsidR="00CC04AB">
        <w:rPr>
          <w:rFonts w:ascii="Times New Roman" w:hAnsi="Times New Roman" w:cs="Times New Roman"/>
          <w:sz w:val="24"/>
          <w:szCs w:val="24"/>
        </w:rPr>
        <w:t>ludological</w:t>
      </w:r>
      <w:proofErr w:type="spellEnd"/>
      <w:r w:rsidR="00CC04AB">
        <w:rPr>
          <w:rFonts w:ascii="Times New Roman" w:hAnsi="Times New Roman" w:cs="Times New Roman"/>
          <w:sz w:val="24"/>
          <w:szCs w:val="24"/>
        </w:rPr>
        <w:t xml:space="preserve"> game contents. Thus, the challenges of manipulating the player-character through the controller and </w:t>
      </w:r>
      <w:r w:rsidR="00C62AF7">
        <w:rPr>
          <w:rFonts w:ascii="Times New Roman" w:hAnsi="Times New Roman" w:cs="Times New Roman"/>
          <w:sz w:val="24"/>
          <w:szCs w:val="24"/>
        </w:rPr>
        <w:t>developing</w:t>
      </w:r>
      <w:r w:rsidR="00CC04AB">
        <w:rPr>
          <w:rFonts w:ascii="Times New Roman" w:hAnsi="Times New Roman" w:cs="Times New Roman"/>
          <w:sz w:val="24"/>
          <w:szCs w:val="24"/>
        </w:rPr>
        <w:t xml:space="preserve"> effective gameplay strategies may limit, rather than amplify, the player’s ability to attend to and learn from violent game </w:t>
      </w:r>
      <w:r w:rsidR="00CC04AB" w:rsidRPr="005A5217">
        <w:rPr>
          <w:rFonts w:ascii="Times New Roman" w:hAnsi="Times New Roman" w:cs="Times New Roman"/>
          <w:sz w:val="24"/>
          <w:szCs w:val="24"/>
        </w:rPr>
        <w:t xml:space="preserve">content. </w:t>
      </w:r>
      <w:r w:rsidR="00DA0483" w:rsidRPr="005A5217">
        <w:rPr>
          <w:rFonts w:ascii="Times New Roman" w:hAnsi="Times New Roman" w:cs="Times New Roman"/>
          <w:sz w:val="24"/>
          <w:szCs w:val="24"/>
        </w:rPr>
        <w:t>Indeed, Huesmann (1998) writes “As arousal</w:t>
      </w:r>
      <w:r w:rsidR="00DA0483">
        <w:rPr>
          <w:rFonts w:ascii="Times New Roman" w:hAnsi="Times New Roman" w:cs="Times New Roman"/>
          <w:sz w:val="24"/>
          <w:szCs w:val="24"/>
        </w:rPr>
        <w:t xml:space="preserve"> levels become higher than normal, attention seems to be directed more narrowly at a few cues that seem to be the most salient […] Very high levels of arousal seem to decrease working memory capacity […]” (p. 83). If players must focus on the </w:t>
      </w:r>
      <w:proofErr w:type="spellStart"/>
      <w:r w:rsidR="00DA0483">
        <w:rPr>
          <w:rFonts w:ascii="Times New Roman" w:hAnsi="Times New Roman" w:cs="Times New Roman"/>
          <w:sz w:val="24"/>
          <w:szCs w:val="24"/>
        </w:rPr>
        <w:t>ludological</w:t>
      </w:r>
      <w:proofErr w:type="spellEnd"/>
      <w:r w:rsidR="00DA0483">
        <w:rPr>
          <w:rFonts w:ascii="Times New Roman" w:hAnsi="Times New Roman" w:cs="Times New Roman"/>
          <w:sz w:val="24"/>
          <w:szCs w:val="24"/>
        </w:rPr>
        <w:t xml:space="preserve"> cues to ensure effective gameplay performance, </w:t>
      </w:r>
      <w:r w:rsidR="00E21AD1">
        <w:rPr>
          <w:rFonts w:ascii="Times New Roman" w:hAnsi="Times New Roman" w:cs="Times New Roman"/>
          <w:sz w:val="24"/>
          <w:szCs w:val="24"/>
        </w:rPr>
        <w:t>the exciting</w:t>
      </w:r>
      <w:r w:rsidR="00DA0483">
        <w:rPr>
          <w:rFonts w:ascii="Times New Roman" w:hAnsi="Times New Roman" w:cs="Times New Roman"/>
          <w:sz w:val="24"/>
          <w:szCs w:val="24"/>
        </w:rPr>
        <w:t xml:space="preserve"> gameplay may actually serve to </w:t>
      </w:r>
      <w:r w:rsidR="00DA0483">
        <w:rPr>
          <w:rFonts w:ascii="Times New Roman" w:hAnsi="Times New Roman" w:cs="Times New Roman"/>
          <w:i/>
          <w:sz w:val="24"/>
          <w:szCs w:val="24"/>
        </w:rPr>
        <w:t xml:space="preserve">decrease </w:t>
      </w:r>
      <w:r w:rsidR="00DA0483">
        <w:rPr>
          <w:rFonts w:ascii="Times New Roman" w:hAnsi="Times New Roman" w:cs="Times New Roman"/>
          <w:sz w:val="24"/>
          <w:szCs w:val="24"/>
        </w:rPr>
        <w:t>attention to the fictional violent content.</w:t>
      </w:r>
      <w:r w:rsidR="002E1E39">
        <w:rPr>
          <w:rFonts w:ascii="Times New Roman" w:hAnsi="Times New Roman" w:cs="Times New Roman"/>
          <w:sz w:val="24"/>
          <w:szCs w:val="24"/>
        </w:rPr>
        <w:t xml:space="preserve"> </w:t>
      </w:r>
      <w:r w:rsidR="00CC04AB">
        <w:rPr>
          <w:rFonts w:ascii="Times New Roman" w:hAnsi="Times New Roman" w:cs="Times New Roman"/>
          <w:sz w:val="24"/>
          <w:szCs w:val="24"/>
        </w:rPr>
        <w:t xml:space="preserve">Of course, in the case that a player is himself violent, or plays games for the sake of their violent content, that player should be expected to attend most closely to the violent fictional content, rather than the </w:t>
      </w:r>
      <w:r w:rsidR="00D15DA4">
        <w:rPr>
          <w:rFonts w:ascii="Times New Roman" w:hAnsi="Times New Roman" w:cs="Times New Roman"/>
          <w:sz w:val="24"/>
          <w:szCs w:val="24"/>
        </w:rPr>
        <w:t>physical</w:t>
      </w:r>
      <w:r w:rsidR="00CC04AB">
        <w:rPr>
          <w:rFonts w:ascii="Times New Roman" w:hAnsi="Times New Roman" w:cs="Times New Roman"/>
          <w:sz w:val="24"/>
          <w:szCs w:val="24"/>
        </w:rPr>
        <w:t xml:space="preserve"> or </w:t>
      </w:r>
      <w:proofErr w:type="spellStart"/>
      <w:r w:rsidR="00CC04AB">
        <w:rPr>
          <w:rFonts w:ascii="Times New Roman" w:hAnsi="Times New Roman" w:cs="Times New Roman"/>
          <w:sz w:val="24"/>
          <w:szCs w:val="24"/>
        </w:rPr>
        <w:t>ludological</w:t>
      </w:r>
      <w:proofErr w:type="spellEnd"/>
      <w:r w:rsidR="00CC04AB">
        <w:rPr>
          <w:rFonts w:ascii="Times New Roman" w:hAnsi="Times New Roman" w:cs="Times New Roman"/>
          <w:sz w:val="24"/>
          <w:szCs w:val="24"/>
        </w:rPr>
        <w:t xml:space="preserve"> game content. </w:t>
      </w:r>
    </w:p>
    <w:p w:rsidR="00163F82" w:rsidRPr="006E1FE4" w:rsidRDefault="00163F82" w:rsidP="00632143">
      <w:pPr>
        <w:spacing w:after="0" w:line="480" w:lineRule="auto"/>
        <w:contextualSpacing/>
        <w:jc w:val="center"/>
        <w:outlineLvl w:val="0"/>
        <w:rPr>
          <w:rFonts w:ascii="Times New Roman" w:hAnsi="Times New Roman" w:cs="Times New Roman"/>
          <w:b/>
          <w:sz w:val="24"/>
          <w:szCs w:val="24"/>
        </w:rPr>
      </w:pPr>
      <w:r w:rsidRPr="006E1FE4">
        <w:rPr>
          <w:rFonts w:ascii="Times New Roman" w:hAnsi="Times New Roman" w:cs="Times New Roman"/>
          <w:b/>
          <w:sz w:val="24"/>
          <w:szCs w:val="24"/>
        </w:rPr>
        <w:t>Summary</w:t>
      </w:r>
    </w:p>
    <w:p w:rsidR="00135DCA" w:rsidRPr="006E1FE4" w:rsidRDefault="00163F82"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6E2033">
        <w:rPr>
          <w:rFonts w:ascii="Times New Roman" w:hAnsi="Times New Roman" w:cs="Times New Roman"/>
          <w:sz w:val="24"/>
          <w:szCs w:val="24"/>
        </w:rPr>
        <w:t xml:space="preserve">Future research stands to benefit from more careful examination of the underlying constructs which are manipulated in experiments and thought to represent causal pathways. </w:t>
      </w:r>
      <w:r w:rsidR="00C62AF7">
        <w:rPr>
          <w:rFonts w:ascii="Times New Roman" w:hAnsi="Times New Roman" w:cs="Times New Roman"/>
          <w:sz w:val="24"/>
          <w:szCs w:val="24"/>
        </w:rPr>
        <w:t>T</w:t>
      </w:r>
      <w:r w:rsidR="006D322F" w:rsidRPr="006E1FE4">
        <w:rPr>
          <w:rFonts w:ascii="Times New Roman" w:hAnsi="Times New Roman" w:cs="Times New Roman"/>
          <w:sz w:val="24"/>
          <w:szCs w:val="24"/>
        </w:rPr>
        <w:t xml:space="preserve">hese criticisms are not intended to discredit the extant body of research, </w:t>
      </w:r>
      <w:r w:rsidR="00447695" w:rsidRPr="006E1FE4">
        <w:rPr>
          <w:rFonts w:ascii="Times New Roman" w:hAnsi="Times New Roman" w:cs="Times New Roman"/>
          <w:sz w:val="24"/>
          <w:szCs w:val="24"/>
        </w:rPr>
        <w:t xml:space="preserve">nor any particular researcher, </w:t>
      </w:r>
      <w:r w:rsidR="006D322F" w:rsidRPr="006E1FE4">
        <w:rPr>
          <w:rFonts w:ascii="Times New Roman" w:hAnsi="Times New Roman" w:cs="Times New Roman"/>
          <w:sz w:val="24"/>
          <w:szCs w:val="24"/>
        </w:rPr>
        <w:t xml:space="preserve">but rather to improve and refine our current interpretations and future research. </w:t>
      </w:r>
      <w:r w:rsidR="00CD0C61" w:rsidRPr="006E1FE4">
        <w:rPr>
          <w:rFonts w:ascii="Times New Roman" w:hAnsi="Times New Roman" w:cs="Times New Roman"/>
          <w:sz w:val="24"/>
          <w:szCs w:val="24"/>
        </w:rPr>
        <w:t>The author</w:t>
      </w:r>
      <w:r w:rsidR="00683E22">
        <w:rPr>
          <w:rFonts w:ascii="Times New Roman" w:hAnsi="Times New Roman" w:cs="Times New Roman"/>
          <w:sz w:val="24"/>
          <w:szCs w:val="24"/>
        </w:rPr>
        <w:t>s</w:t>
      </w:r>
      <w:r w:rsidR="00CD0C61" w:rsidRPr="006E1FE4">
        <w:rPr>
          <w:rFonts w:ascii="Times New Roman" w:hAnsi="Times New Roman" w:cs="Times New Roman"/>
          <w:sz w:val="24"/>
          <w:szCs w:val="24"/>
        </w:rPr>
        <w:t xml:space="preserve"> hasten to</w:t>
      </w:r>
      <w:r w:rsidR="00020D06" w:rsidRPr="006E1FE4">
        <w:rPr>
          <w:rFonts w:ascii="Times New Roman" w:hAnsi="Times New Roman" w:cs="Times New Roman"/>
          <w:sz w:val="24"/>
          <w:szCs w:val="24"/>
        </w:rPr>
        <w:t xml:space="preserve"> reiterate th</w:t>
      </w:r>
      <w:r w:rsidR="00CD0C61" w:rsidRPr="006E1FE4">
        <w:rPr>
          <w:rFonts w:ascii="Times New Roman" w:hAnsi="Times New Roman" w:cs="Times New Roman"/>
          <w:sz w:val="24"/>
          <w:szCs w:val="24"/>
        </w:rPr>
        <w:t xml:space="preserve">at it is </w:t>
      </w:r>
      <w:r w:rsidR="00683E22">
        <w:rPr>
          <w:rFonts w:ascii="Times New Roman" w:hAnsi="Times New Roman" w:cs="Times New Roman"/>
          <w:sz w:val="24"/>
          <w:szCs w:val="24"/>
        </w:rPr>
        <w:t>their</w:t>
      </w:r>
      <w:r w:rsidR="00020D06" w:rsidRPr="006E1FE4">
        <w:rPr>
          <w:rFonts w:ascii="Times New Roman" w:hAnsi="Times New Roman" w:cs="Times New Roman"/>
          <w:sz w:val="24"/>
          <w:szCs w:val="24"/>
        </w:rPr>
        <w:t xml:space="preserve"> firm belief that the extant literature has demonstrated reliable effects of </w:t>
      </w:r>
      <w:r w:rsidR="00020D06" w:rsidRPr="006E1FE4">
        <w:rPr>
          <w:rFonts w:ascii="Times New Roman" w:hAnsi="Times New Roman" w:cs="Times New Roman"/>
          <w:i/>
          <w:sz w:val="24"/>
          <w:szCs w:val="24"/>
        </w:rPr>
        <w:t xml:space="preserve">certain games </w:t>
      </w:r>
      <w:r w:rsidR="00020D06" w:rsidRPr="006E1FE4">
        <w:rPr>
          <w:rFonts w:ascii="Times New Roman" w:hAnsi="Times New Roman" w:cs="Times New Roman"/>
          <w:sz w:val="24"/>
          <w:szCs w:val="24"/>
        </w:rPr>
        <w:t>as compared to others.</w:t>
      </w:r>
      <w:r w:rsidR="00EA70E2">
        <w:rPr>
          <w:rFonts w:ascii="Times New Roman" w:hAnsi="Times New Roman" w:cs="Times New Roman"/>
          <w:sz w:val="24"/>
          <w:szCs w:val="24"/>
        </w:rPr>
        <w:t xml:space="preserve"> Research has been well-powered, and meta-analyses have been compelling.</w:t>
      </w:r>
      <w:r w:rsidR="00896A26" w:rsidRPr="006E1FE4">
        <w:rPr>
          <w:rFonts w:ascii="Times New Roman" w:hAnsi="Times New Roman" w:cs="Times New Roman"/>
          <w:sz w:val="24"/>
          <w:szCs w:val="24"/>
        </w:rPr>
        <w:t xml:space="preserve"> </w:t>
      </w:r>
      <w:r w:rsidR="00447695" w:rsidRPr="006E1FE4">
        <w:rPr>
          <w:rFonts w:ascii="Times New Roman" w:hAnsi="Times New Roman" w:cs="Times New Roman"/>
          <w:sz w:val="24"/>
          <w:szCs w:val="24"/>
        </w:rPr>
        <w:t>However, research practice and the accumulated evidence lack the necessary resolution to make firm statements ab</w:t>
      </w:r>
      <w:r w:rsidR="00EA70E2">
        <w:rPr>
          <w:rFonts w:ascii="Times New Roman" w:hAnsi="Times New Roman" w:cs="Times New Roman"/>
          <w:sz w:val="24"/>
          <w:szCs w:val="24"/>
        </w:rPr>
        <w:t xml:space="preserve">out specific causal substrates. </w:t>
      </w:r>
      <w:r w:rsidR="00896A26" w:rsidRPr="006E1FE4">
        <w:rPr>
          <w:rFonts w:ascii="Times New Roman" w:hAnsi="Times New Roman" w:cs="Times New Roman"/>
          <w:sz w:val="24"/>
          <w:szCs w:val="24"/>
        </w:rPr>
        <w:t>The considerations and recommendations outlined in this manuscript</w:t>
      </w:r>
      <w:r w:rsidR="00447695" w:rsidRPr="006E1FE4">
        <w:rPr>
          <w:rFonts w:ascii="Times New Roman" w:hAnsi="Times New Roman" w:cs="Times New Roman"/>
          <w:sz w:val="24"/>
          <w:szCs w:val="24"/>
        </w:rPr>
        <w:t xml:space="preserve"> </w:t>
      </w:r>
      <w:r w:rsidR="00896A26" w:rsidRPr="006E1FE4">
        <w:rPr>
          <w:rFonts w:ascii="Times New Roman" w:hAnsi="Times New Roman" w:cs="Times New Roman"/>
          <w:sz w:val="24"/>
          <w:szCs w:val="24"/>
        </w:rPr>
        <w:t xml:space="preserve">will serve to further refine and reinforce </w:t>
      </w:r>
      <w:r w:rsidR="000B546B">
        <w:rPr>
          <w:rFonts w:ascii="Times New Roman" w:hAnsi="Times New Roman" w:cs="Times New Roman"/>
          <w:sz w:val="24"/>
          <w:szCs w:val="24"/>
        </w:rPr>
        <w:t>our</w:t>
      </w:r>
      <w:r w:rsidR="00896A26" w:rsidRPr="006E1FE4">
        <w:rPr>
          <w:rFonts w:ascii="Times New Roman" w:hAnsi="Times New Roman" w:cs="Times New Roman"/>
          <w:sz w:val="24"/>
          <w:szCs w:val="24"/>
        </w:rPr>
        <w:t xml:space="preserve"> understanding of game effects</w:t>
      </w:r>
      <w:r w:rsidR="00EA70E2">
        <w:rPr>
          <w:rFonts w:ascii="Times New Roman" w:hAnsi="Times New Roman" w:cs="Times New Roman"/>
          <w:sz w:val="24"/>
          <w:szCs w:val="24"/>
        </w:rPr>
        <w:t xml:space="preserve"> in general and violent content</w:t>
      </w:r>
      <w:r w:rsidR="000B546B">
        <w:rPr>
          <w:rFonts w:ascii="Times New Roman" w:hAnsi="Times New Roman" w:cs="Times New Roman"/>
          <w:sz w:val="24"/>
          <w:szCs w:val="24"/>
        </w:rPr>
        <w:t xml:space="preserve"> effects in specific</w:t>
      </w:r>
      <w:r w:rsidR="00896A26" w:rsidRPr="006E1FE4">
        <w:rPr>
          <w:rFonts w:ascii="Times New Roman" w:hAnsi="Times New Roman" w:cs="Times New Roman"/>
          <w:sz w:val="24"/>
          <w:szCs w:val="24"/>
        </w:rPr>
        <w:t>.</w:t>
      </w:r>
      <w:r w:rsidR="000B546B">
        <w:rPr>
          <w:rFonts w:ascii="Times New Roman" w:hAnsi="Times New Roman" w:cs="Times New Roman"/>
          <w:sz w:val="24"/>
          <w:szCs w:val="24"/>
        </w:rPr>
        <w:t xml:space="preserve"> More precise models offer the promise of better prediction and larger effect sizes in the specific populations and contexts where violent game content does predict aggressive outcomes.</w:t>
      </w:r>
    </w:p>
    <w:p w:rsidR="00896A26" w:rsidRPr="006E1FE4" w:rsidRDefault="00896A26" w:rsidP="00883D75">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E26819" w:rsidRPr="006E1FE4">
        <w:rPr>
          <w:rFonts w:ascii="Times New Roman" w:hAnsi="Times New Roman" w:cs="Times New Roman"/>
          <w:sz w:val="24"/>
          <w:szCs w:val="24"/>
        </w:rPr>
        <w:t>I</w:t>
      </w:r>
      <w:r w:rsidRPr="006E1FE4">
        <w:rPr>
          <w:rFonts w:ascii="Times New Roman" w:hAnsi="Times New Roman" w:cs="Times New Roman"/>
          <w:sz w:val="24"/>
          <w:szCs w:val="24"/>
        </w:rPr>
        <w:t>t is recommended that the current sweeping definition of “violent game” be divided into “violent games” and “aggressive games</w:t>
      </w:r>
      <w:r w:rsidR="00303A9F">
        <w:rPr>
          <w:rFonts w:ascii="Times New Roman" w:hAnsi="Times New Roman" w:cs="Times New Roman"/>
          <w:sz w:val="24"/>
          <w:szCs w:val="24"/>
        </w:rPr>
        <w:t>.</w:t>
      </w:r>
      <w:r w:rsidRPr="006E1FE4">
        <w:rPr>
          <w:rFonts w:ascii="Times New Roman" w:hAnsi="Times New Roman" w:cs="Times New Roman"/>
          <w:sz w:val="24"/>
          <w:szCs w:val="24"/>
        </w:rPr>
        <w:t>” We urge researchers to design experiments comparing the effects of aggressive and non-aggressive non-violent games</w:t>
      </w:r>
      <w:r w:rsidR="00683E22">
        <w:rPr>
          <w:rFonts w:ascii="Times New Roman" w:hAnsi="Times New Roman" w:cs="Times New Roman"/>
          <w:sz w:val="24"/>
          <w:szCs w:val="24"/>
        </w:rPr>
        <w:t xml:space="preserve"> in order to separate the effects of fictional harm from </w:t>
      </w:r>
      <w:proofErr w:type="spellStart"/>
      <w:r w:rsidR="00683E22">
        <w:rPr>
          <w:rFonts w:ascii="Times New Roman" w:hAnsi="Times New Roman" w:cs="Times New Roman"/>
          <w:sz w:val="24"/>
          <w:szCs w:val="24"/>
        </w:rPr>
        <w:t>ludological</w:t>
      </w:r>
      <w:proofErr w:type="spellEnd"/>
      <w:r w:rsidR="00683E22">
        <w:rPr>
          <w:rFonts w:ascii="Times New Roman" w:hAnsi="Times New Roman" w:cs="Times New Roman"/>
          <w:sz w:val="24"/>
          <w:szCs w:val="24"/>
        </w:rPr>
        <w:t xml:space="preserve"> harm.</w:t>
      </w:r>
      <w:r w:rsidR="00BC515B" w:rsidRPr="006E1FE4">
        <w:rPr>
          <w:rFonts w:ascii="Times New Roman" w:hAnsi="Times New Roman" w:cs="Times New Roman"/>
          <w:sz w:val="24"/>
          <w:szCs w:val="24"/>
        </w:rPr>
        <w:t xml:space="preserve"> </w:t>
      </w:r>
      <w:r w:rsidR="00683E22">
        <w:rPr>
          <w:rFonts w:ascii="Times New Roman" w:hAnsi="Times New Roman" w:cs="Times New Roman"/>
          <w:sz w:val="24"/>
          <w:szCs w:val="24"/>
        </w:rPr>
        <w:t xml:space="preserve">We also recommend that </w:t>
      </w:r>
      <w:r w:rsidR="00BC515B" w:rsidRPr="006E1FE4">
        <w:rPr>
          <w:rFonts w:ascii="Times New Roman" w:hAnsi="Times New Roman" w:cs="Times New Roman"/>
          <w:sz w:val="24"/>
          <w:szCs w:val="24"/>
        </w:rPr>
        <w:t xml:space="preserve">statistical tests </w:t>
      </w:r>
      <w:r w:rsidR="00683E22">
        <w:rPr>
          <w:rFonts w:ascii="Times New Roman" w:hAnsi="Times New Roman" w:cs="Times New Roman"/>
          <w:sz w:val="24"/>
          <w:szCs w:val="24"/>
        </w:rPr>
        <w:t xml:space="preserve">examine the </w:t>
      </w:r>
      <w:r w:rsidR="00BC515B" w:rsidRPr="006E1FE4">
        <w:rPr>
          <w:rFonts w:ascii="Times New Roman" w:hAnsi="Times New Roman" w:cs="Times New Roman"/>
          <w:sz w:val="24"/>
          <w:szCs w:val="24"/>
        </w:rPr>
        <w:t xml:space="preserve">measurement </w:t>
      </w:r>
      <w:r w:rsidR="00683E22">
        <w:rPr>
          <w:rFonts w:ascii="Times New Roman" w:hAnsi="Times New Roman" w:cs="Times New Roman"/>
          <w:sz w:val="24"/>
          <w:szCs w:val="24"/>
        </w:rPr>
        <w:t xml:space="preserve">and effects </w:t>
      </w:r>
      <w:r w:rsidR="00BC515B" w:rsidRPr="006E1FE4">
        <w:rPr>
          <w:rFonts w:ascii="Times New Roman" w:hAnsi="Times New Roman" w:cs="Times New Roman"/>
          <w:sz w:val="24"/>
          <w:szCs w:val="24"/>
        </w:rPr>
        <w:t>of media violence</w:t>
      </w:r>
      <w:r w:rsidR="00683E22">
        <w:rPr>
          <w:rFonts w:ascii="Times New Roman" w:hAnsi="Times New Roman" w:cs="Times New Roman"/>
          <w:sz w:val="24"/>
          <w:szCs w:val="24"/>
        </w:rPr>
        <w:t xml:space="preserve"> as a continuous, rather than dichotomous, variable</w:t>
      </w:r>
      <w:r w:rsidRPr="006E1FE4">
        <w:rPr>
          <w:rFonts w:ascii="Times New Roman" w:hAnsi="Times New Roman" w:cs="Times New Roman"/>
          <w:sz w:val="24"/>
          <w:szCs w:val="24"/>
        </w:rPr>
        <w:t xml:space="preserve">. </w:t>
      </w:r>
      <w:r w:rsidR="00E26819" w:rsidRPr="006E1FE4">
        <w:rPr>
          <w:rFonts w:ascii="Times New Roman" w:hAnsi="Times New Roman" w:cs="Times New Roman"/>
          <w:sz w:val="24"/>
          <w:szCs w:val="24"/>
        </w:rPr>
        <w:t xml:space="preserve">In this way, we can determine whether </w:t>
      </w:r>
      <w:r w:rsidR="00E26819" w:rsidRPr="006E1FE4">
        <w:rPr>
          <w:rFonts w:ascii="Times New Roman" w:hAnsi="Times New Roman" w:cs="Times New Roman"/>
          <w:i/>
          <w:sz w:val="24"/>
          <w:szCs w:val="24"/>
        </w:rPr>
        <w:t xml:space="preserve">Super Mario </w:t>
      </w:r>
      <w:r w:rsidR="00E26819" w:rsidRPr="006E1FE4">
        <w:rPr>
          <w:rFonts w:ascii="Times New Roman" w:hAnsi="Times New Roman" w:cs="Times New Roman"/>
          <w:sz w:val="24"/>
          <w:szCs w:val="24"/>
        </w:rPr>
        <w:t xml:space="preserve">is likely to be as influential as </w:t>
      </w:r>
      <w:r w:rsidR="00E26819" w:rsidRPr="006E1FE4">
        <w:rPr>
          <w:rFonts w:ascii="Times New Roman" w:hAnsi="Times New Roman" w:cs="Times New Roman"/>
          <w:i/>
          <w:sz w:val="24"/>
          <w:szCs w:val="24"/>
        </w:rPr>
        <w:t xml:space="preserve">Call of Duty </w:t>
      </w:r>
      <w:r w:rsidR="00E26819" w:rsidRPr="006E1FE4">
        <w:rPr>
          <w:rFonts w:ascii="Times New Roman" w:hAnsi="Times New Roman" w:cs="Times New Roman"/>
          <w:sz w:val="24"/>
          <w:szCs w:val="24"/>
        </w:rPr>
        <w:t>in increasing aggressive behavior. This will also help to determine whether censorship of violent game content is at all effective in reducing aggressive outcomes. Precise examinations of the realism, severity, and experienced harm of in-game aggression will have important implications for the construction of media effect theories</w:t>
      </w:r>
      <w:r w:rsidR="006E2033">
        <w:rPr>
          <w:rFonts w:ascii="Times New Roman" w:hAnsi="Times New Roman" w:cs="Times New Roman"/>
          <w:sz w:val="24"/>
          <w:szCs w:val="24"/>
        </w:rPr>
        <w:t xml:space="preserve"> and the prediction of the effects of particular games</w:t>
      </w:r>
      <w:r w:rsidR="00E26819" w:rsidRPr="006E1FE4">
        <w:rPr>
          <w:rFonts w:ascii="Times New Roman" w:hAnsi="Times New Roman" w:cs="Times New Roman"/>
          <w:sz w:val="24"/>
          <w:szCs w:val="24"/>
        </w:rPr>
        <w:t>.</w:t>
      </w:r>
    </w:p>
    <w:p w:rsidR="00386011" w:rsidRDefault="00E26819" w:rsidP="000D0019">
      <w:pPr>
        <w:spacing w:after="0" w:line="480" w:lineRule="auto"/>
        <w:contextualSpacing/>
        <w:rPr>
          <w:rFonts w:ascii="Times New Roman" w:hAnsi="Times New Roman" w:cs="Times New Roman"/>
          <w:sz w:val="24"/>
          <w:szCs w:val="24"/>
        </w:rPr>
      </w:pPr>
      <w:r w:rsidRPr="006E1FE4">
        <w:rPr>
          <w:rFonts w:ascii="Times New Roman" w:hAnsi="Times New Roman" w:cs="Times New Roman"/>
          <w:sz w:val="24"/>
          <w:szCs w:val="24"/>
        </w:rPr>
        <w:tab/>
      </w:r>
      <w:r w:rsidR="00386011">
        <w:rPr>
          <w:rFonts w:ascii="Times New Roman" w:hAnsi="Times New Roman" w:cs="Times New Roman"/>
          <w:sz w:val="24"/>
          <w:szCs w:val="24"/>
        </w:rPr>
        <w:t>We further suggest that</w:t>
      </w:r>
      <w:r w:rsidRPr="006E1FE4">
        <w:rPr>
          <w:rFonts w:ascii="Times New Roman" w:hAnsi="Times New Roman" w:cs="Times New Roman"/>
          <w:sz w:val="24"/>
          <w:szCs w:val="24"/>
        </w:rPr>
        <w:t xml:space="preserve"> </w:t>
      </w:r>
      <w:r w:rsidR="000D0019">
        <w:rPr>
          <w:rFonts w:ascii="Times New Roman" w:hAnsi="Times New Roman" w:cs="Times New Roman"/>
          <w:sz w:val="24"/>
          <w:szCs w:val="24"/>
        </w:rPr>
        <w:t xml:space="preserve">researchers should remember that violent video games are </w:t>
      </w:r>
      <w:r w:rsidR="000D0019">
        <w:rPr>
          <w:rFonts w:ascii="Times New Roman" w:hAnsi="Times New Roman" w:cs="Times New Roman"/>
          <w:i/>
          <w:sz w:val="24"/>
          <w:szCs w:val="24"/>
        </w:rPr>
        <w:t>games</w:t>
      </w:r>
      <w:r w:rsidR="00250F70" w:rsidRPr="006E1FE4">
        <w:rPr>
          <w:rFonts w:ascii="Times New Roman" w:hAnsi="Times New Roman" w:cs="Times New Roman"/>
          <w:sz w:val="24"/>
          <w:szCs w:val="24"/>
        </w:rPr>
        <w:t xml:space="preserve">. </w:t>
      </w:r>
      <w:r w:rsidR="00386011">
        <w:rPr>
          <w:rFonts w:ascii="Times New Roman" w:hAnsi="Times New Roman" w:cs="Times New Roman"/>
          <w:sz w:val="24"/>
          <w:szCs w:val="24"/>
        </w:rPr>
        <w:t>It has been an unfortunate assumption that violent video game use is directly analogous to violent television consumption</w:t>
      </w:r>
      <w:r w:rsidR="00420DD6">
        <w:rPr>
          <w:rFonts w:ascii="Times New Roman" w:hAnsi="Times New Roman" w:cs="Times New Roman"/>
          <w:sz w:val="24"/>
          <w:szCs w:val="24"/>
        </w:rPr>
        <w:t xml:space="preserve">, with the added suspicion that effects ought to be larger because the player is an active participant in the violence. </w:t>
      </w:r>
      <w:r w:rsidR="000D0019">
        <w:rPr>
          <w:rFonts w:ascii="Times New Roman" w:hAnsi="Times New Roman" w:cs="Times New Roman"/>
          <w:sz w:val="24"/>
          <w:szCs w:val="24"/>
        </w:rPr>
        <w:t xml:space="preserve">This assumption has caused game features beyond the fictional to be woefully neglected. To make precise predictions of violent game effects, one must consider the whole content of the game, and how the combination of its </w:t>
      </w:r>
      <w:r w:rsidR="00D15DA4">
        <w:rPr>
          <w:rFonts w:ascii="Times New Roman" w:hAnsi="Times New Roman" w:cs="Times New Roman"/>
          <w:sz w:val="24"/>
          <w:szCs w:val="24"/>
        </w:rPr>
        <w:t>physical</w:t>
      </w:r>
      <w:r w:rsidR="000D0019">
        <w:rPr>
          <w:rFonts w:ascii="Times New Roman" w:hAnsi="Times New Roman" w:cs="Times New Roman"/>
          <w:sz w:val="24"/>
          <w:szCs w:val="24"/>
        </w:rPr>
        <w:t xml:space="preserve"> medium, its fictional metaphor, and its </w:t>
      </w:r>
      <w:proofErr w:type="spellStart"/>
      <w:r w:rsidR="000D0019">
        <w:rPr>
          <w:rFonts w:ascii="Times New Roman" w:hAnsi="Times New Roman" w:cs="Times New Roman"/>
          <w:sz w:val="24"/>
          <w:szCs w:val="24"/>
        </w:rPr>
        <w:t>ludological</w:t>
      </w:r>
      <w:proofErr w:type="spellEnd"/>
      <w:r w:rsidR="000D0019">
        <w:rPr>
          <w:rFonts w:ascii="Times New Roman" w:hAnsi="Times New Roman" w:cs="Times New Roman"/>
          <w:sz w:val="24"/>
          <w:szCs w:val="24"/>
        </w:rPr>
        <w:t xml:space="preserve"> system of rules and strategies will be experienced, interpreted, and </w:t>
      </w:r>
      <w:proofErr w:type="spellStart"/>
      <w:r w:rsidR="000D0019">
        <w:rPr>
          <w:rFonts w:ascii="Times New Roman" w:hAnsi="Times New Roman" w:cs="Times New Roman"/>
          <w:sz w:val="24"/>
          <w:szCs w:val="24"/>
        </w:rPr>
        <w:t>introjected</w:t>
      </w:r>
      <w:proofErr w:type="spellEnd"/>
      <w:r w:rsidR="000D0019">
        <w:rPr>
          <w:rFonts w:ascii="Times New Roman" w:hAnsi="Times New Roman" w:cs="Times New Roman"/>
          <w:sz w:val="24"/>
          <w:szCs w:val="24"/>
        </w:rPr>
        <w:t xml:space="preserve"> by the player. Play is </w:t>
      </w:r>
      <w:r w:rsidR="006E2033">
        <w:rPr>
          <w:rFonts w:ascii="Times New Roman" w:hAnsi="Times New Roman" w:cs="Times New Roman"/>
          <w:sz w:val="24"/>
          <w:szCs w:val="24"/>
        </w:rPr>
        <w:t xml:space="preserve">a </w:t>
      </w:r>
      <w:r w:rsidR="000D0019">
        <w:rPr>
          <w:rFonts w:ascii="Times New Roman" w:hAnsi="Times New Roman" w:cs="Times New Roman"/>
          <w:sz w:val="24"/>
          <w:szCs w:val="24"/>
        </w:rPr>
        <w:t>rich, heterogen</w:t>
      </w:r>
      <w:r w:rsidR="00173E42">
        <w:rPr>
          <w:rFonts w:ascii="Times New Roman" w:hAnsi="Times New Roman" w:cs="Times New Roman"/>
          <w:sz w:val="24"/>
          <w:szCs w:val="24"/>
        </w:rPr>
        <w:t>e</w:t>
      </w:r>
      <w:r w:rsidR="000D0019">
        <w:rPr>
          <w:rFonts w:ascii="Times New Roman" w:hAnsi="Times New Roman" w:cs="Times New Roman"/>
          <w:sz w:val="24"/>
          <w:szCs w:val="24"/>
        </w:rPr>
        <w:t>ous, multifaceted</w:t>
      </w:r>
      <w:r w:rsidR="00173E42">
        <w:rPr>
          <w:rFonts w:ascii="Times New Roman" w:hAnsi="Times New Roman" w:cs="Times New Roman"/>
          <w:sz w:val="24"/>
          <w:szCs w:val="24"/>
        </w:rPr>
        <w:t>, active cognitive</w:t>
      </w:r>
      <w:r w:rsidR="000D0019">
        <w:rPr>
          <w:rFonts w:ascii="Times New Roman" w:hAnsi="Times New Roman" w:cs="Times New Roman"/>
          <w:sz w:val="24"/>
          <w:szCs w:val="24"/>
        </w:rPr>
        <w:t xml:space="preserve"> experience – it is not the passive experience of pressing a button to watch a man’s head explode. </w:t>
      </w:r>
    </w:p>
    <w:p w:rsidR="00386011" w:rsidRPr="006E1FE4" w:rsidRDefault="00386011" w:rsidP="0038601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Building upon this previous point, r</w:t>
      </w:r>
      <w:r w:rsidRPr="006E1FE4">
        <w:rPr>
          <w:rFonts w:ascii="Times New Roman" w:hAnsi="Times New Roman" w:cs="Times New Roman"/>
          <w:sz w:val="24"/>
          <w:szCs w:val="24"/>
        </w:rPr>
        <w:t>esearchers</w:t>
      </w:r>
      <w:r>
        <w:rPr>
          <w:rFonts w:ascii="Times New Roman" w:hAnsi="Times New Roman" w:cs="Times New Roman"/>
          <w:sz w:val="24"/>
          <w:szCs w:val="24"/>
        </w:rPr>
        <w:t xml:space="preserve"> must</w:t>
      </w:r>
      <w:r w:rsidRPr="006E1FE4">
        <w:rPr>
          <w:rFonts w:ascii="Times New Roman" w:hAnsi="Times New Roman" w:cs="Times New Roman"/>
          <w:sz w:val="24"/>
          <w:szCs w:val="24"/>
        </w:rPr>
        <w:t xml:space="preserve"> carefully consider the role of genre in </w:t>
      </w:r>
      <w:r>
        <w:rPr>
          <w:rFonts w:ascii="Times New Roman" w:hAnsi="Times New Roman" w:cs="Times New Roman"/>
          <w:sz w:val="24"/>
          <w:szCs w:val="24"/>
        </w:rPr>
        <w:t xml:space="preserve">VVG </w:t>
      </w:r>
      <w:r w:rsidRPr="006E1FE4">
        <w:rPr>
          <w:rFonts w:ascii="Times New Roman" w:hAnsi="Times New Roman" w:cs="Times New Roman"/>
          <w:sz w:val="24"/>
          <w:szCs w:val="24"/>
        </w:rPr>
        <w:t>research. Genr</w:t>
      </w:r>
      <w:r w:rsidR="00E96CBD">
        <w:rPr>
          <w:rFonts w:ascii="Times New Roman" w:hAnsi="Times New Roman" w:cs="Times New Roman"/>
          <w:sz w:val="24"/>
          <w:szCs w:val="24"/>
        </w:rPr>
        <w:t>e tends to overlap with violent content</w:t>
      </w:r>
      <w:r w:rsidRPr="006E1FE4">
        <w:rPr>
          <w:rFonts w:ascii="Times New Roman" w:hAnsi="Times New Roman" w:cs="Times New Roman"/>
          <w:sz w:val="24"/>
          <w:szCs w:val="24"/>
        </w:rPr>
        <w:t xml:space="preserve">, but may </w:t>
      </w:r>
      <w:r w:rsidR="00E96CBD">
        <w:rPr>
          <w:rFonts w:ascii="Times New Roman" w:hAnsi="Times New Roman" w:cs="Times New Roman"/>
          <w:sz w:val="24"/>
          <w:szCs w:val="24"/>
        </w:rPr>
        <w:t xml:space="preserve">also represent important effects of physical and </w:t>
      </w:r>
      <w:proofErr w:type="spellStart"/>
      <w:r w:rsidR="00E96CBD">
        <w:rPr>
          <w:rFonts w:ascii="Times New Roman" w:hAnsi="Times New Roman" w:cs="Times New Roman"/>
          <w:sz w:val="24"/>
          <w:szCs w:val="24"/>
        </w:rPr>
        <w:t>ludological</w:t>
      </w:r>
      <w:proofErr w:type="spellEnd"/>
      <w:r w:rsidR="00E96CBD">
        <w:rPr>
          <w:rFonts w:ascii="Times New Roman" w:hAnsi="Times New Roman" w:cs="Times New Roman"/>
          <w:sz w:val="24"/>
          <w:szCs w:val="24"/>
        </w:rPr>
        <w:t xml:space="preserve"> content</w:t>
      </w:r>
      <w:r w:rsidRPr="006E1FE4">
        <w:rPr>
          <w:rFonts w:ascii="Times New Roman" w:hAnsi="Times New Roman" w:cs="Times New Roman"/>
          <w:sz w:val="24"/>
          <w:szCs w:val="24"/>
        </w:rPr>
        <w:t xml:space="preserve">. </w:t>
      </w:r>
      <w:r w:rsidR="005074AF">
        <w:rPr>
          <w:rFonts w:ascii="Times New Roman" w:hAnsi="Times New Roman" w:cs="Times New Roman"/>
          <w:sz w:val="24"/>
          <w:szCs w:val="24"/>
        </w:rPr>
        <w:t xml:space="preserve">Using genre as a proxy for violence, then, is likely to confound fictional violent content with </w:t>
      </w:r>
      <w:proofErr w:type="spellStart"/>
      <w:r w:rsidR="005074AF">
        <w:rPr>
          <w:rFonts w:ascii="Times New Roman" w:hAnsi="Times New Roman" w:cs="Times New Roman"/>
          <w:sz w:val="24"/>
          <w:szCs w:val="24"/>
        </w:rPr>
        <w:t>ludological</w:t>
      </w:r>
      <w:proofErr w:type="spellEnd"/>
      <w:r w:rsidR="005074AF">
        <w:rPr>
          <w:rFonts w:ascii="Times New Roman" w:hAnsi="Times New Roman" w:cs="Times New Roman"/>
          <w:sz w:val="24"/>
          <w:szCs w:val="24"/>
        </w:rPr>
        <w:t xml:space="preserve"> contents. </w:t>
      </w:r>
      <w:r w:rsidR="00E96CBD">
        <w:rPr>
          <w:rFonts w:ascii="Times New Roman" w:hAnsi="Times New Roman" w:cs="Times New Roman"/>
          <w:sz w:val="24"/>
          <w:szCs w:val="24"/>
        </w:rPr>
        <w:t xml:space="preserve">Attention to </w:t>
      </w:r>
      <w:proofErr w:type="spellStart"/>
      <w:r w:rsidR="00E96CBD">
        <w:rPr>
          <w:rFonts w:ascii="Times New Roman" w:hAnsi="Times New Roman" w:cs="Times New Roman"/>
          <w:sz w:val="24"/>
          <w:szCs w:val="24"/>
        </w:rPr>
        <w:t>ludological</w:t>
      </w:r>
      <w:proofErr w:type="spellEnd"/>
      <w:r w:rsidR="00E96CBD">
        <w:rPr>
          <w:rFonts w:ascii="Times New Roman" w:hAnsi="Times New Roman" w:cs="Times New Roman"/>
          <w:sz w:val="24"/>
          <w:szCs w:val="24"/>
        </w:rPr>
        <w:t xml:space="preserve"> content is crucial, as i</w:t>
      </w:r>
      <w:r w:rsidRPr="006E1FE4">
        <w:rPr>
          <w:rFonts w:ascii="Times New Roman" w:hAnsi="Times New Roman" w:cs="Times New Roman"/>
          <w:sz w:val="24"/>
          <w:szCs w:val="24"/>
        </w:rPr>
        <w:t xml:space="preserve">n-game rules and behaviors may have cognitive &amp; behavioral effects just as interesting as that of violent fictional content. It is often presumed that Chess is good for mental development while </w:t>
      </w:r>
      <w:r w:rsidRPr="006E1FE4">
        <w:rPr>
          <w:rFonts w:ascii="Times New Roman" w:hAnsi="Times New Roman" w:cs="Times New Roman"/>
          <w:i/>
          <w:sz w:val="24"/>
          <w:szCs w:val="24"/>
        </w:rPr>
        <w:t xml:space="preserve">Call of Duty </w:t>
      </w:r>
      <w:r w:rsidRPr="006E1FE4">
        <w:rPr>
          <w:rFonts w:ascii="Times New Roman" w:hAnsi="Times New Roman" w:cs="Times New Roman"/>
          <w:sz w:val="24"/>
          <w:szCs w:val="24"/>
        </w:rPr>
        <w:t>is not, despite the role of spatial con</w:t>
      </w:r>
      <w:r w:rsidR="00E96CBD">
        <w:rPr>
          <w:rFonts w:ascii="Times New Roman" w:hAnsi="Times New Roman" w:cs="Times New Roman"/>
          <w:sz w:val="24"/>
          <w:szCs w:val="24"/>
        </w:rPr>
        <w:t>trol and strategy in</w:t>
      </w:r>
      <w:r w:rsidR="000B4046">
        <w:rPr>
          <w:rFonts w:ascii="Times New Roman" w:hAnsi="Times New Roman" w:cs="Times New Roman"/>
          <w:sz w:val="24"/>
          <w:szCs w:val="24"/>
        </w:rPr>
        <w:t xml:space="preserve"> the play of</w:t>
      </w:r>
      <w:r w:rsidR="00E96CBD">
        <w:rPr>
          <w:rFonts w:ascii="Times New Roman" w:hAnsi="Times New Roman" w:cs="Times New Roman"/>
          <w:sz w:val="24"/>
          <w:szCs w:val="24"/>
        </w:rPr>
        <w:t xml:space="preserve"> both games. </w:t>
      </w:r>
    </w:p>
    <w:p w:rsidR="00FD401C" w:rsidRDefault="00FD401C" w:rsidP="000E259A">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We further urge researchers to determine the precise components of game content before making suggestions to public policy applications. The heterogeneity of research methods and game-violence definitions make it impossible to say precisely which games would need to be restricted. If game violence is “any game in which one character attempts to harm another</w:t>
      </w:r>
      <w:r w:rsidR="00303A9F">
        <w:rPr>
          <w:rFonts w:ascii="Times New Roman" w:hAnsi="Times New Roman" w:cs="Times New Roman"/>
          <w:sz w:val="24"/>
          <w:szCs w:val="24"/>
        </w:rPr>
        <w:t>,</w:t>
      </w:r>
      <w:r w:rsidRPr="006E1FE4">
        <w:rPr>
          <w:rFonts w:ascii="Times New Roman" w:hAnsi="Times New Roman" w:cs="Times New Roman"/>
          <w:sz w:val="24"/>
          <w:szCs w:val="24"/>
        </w:rPr>
        <w:t xml:space="preserve">” then not only should sales of </w:t>
      </w:r>
      <w:r w:rsidRPr="006E1FE4">
        <w:rPr>
          <w:rFonts w:ascii="Times New Roman" w:hAnsi="Times New Roman" w:cs="Times New Roman"/>
          <w:i/>
          <w:sz w:val="24"/>
          <w:szCs w:val="24"/>
        </w:rPr>
        <w:t xml:space="preserve">Call of Duty </w:t>
      </w:r>
      <w:r w:rsidRPr="006E1FE4">
        <w:rPr>
          <w:rFonts w:ascii="Times New Roman" w:hAnsi="Times New Roman" w:cs="Times New Roman"/>
          <w:sz w:val="24"/>
          <w:szCs w:val="24"/>
        </w:rPr>
        <w:t xml:space="preserve">or </w:t>
      </w:r>
      <w:r w:rsidRPr="006E1FE4">
        <w:rPr>
          <w:rFonts w:ascii="Times New Roman" w:hAnsi="Times New Roman" w:cs="Times New Roman"/>
          <w:i/>
          <w:sz w:val="24"/>
          <w:szCs w:val="24"/>
        </w:rPr>
        <w:t xml:space="preserve">Mortal </w:t>
      </w:r>
      <w:proofErr w:type="spellStart"/>
      <w:r w:rsidRPr="006E1FE4">
        <w:rPr>
          <w:rFonts w:ascii="Times New Roman" w:hAnsi="Times New Roman" w:cs="Times New Roman"/>
          <w:i/>
          <w:sz w:val="24"/>
          <w:szCs w:val="24"/>
        </w:rPr>
        <w:t>Kombat</w:t>
      </w:r>
      <w:proofErr w:type="spellEnd"/>
      <w:r w:rsidRPr="006E1FE4">
        <w:rPr>
          <w:rFonts w:ascii="Times New Roman" w:hAnsi="Times New Roman" w:cs="Times New Roman"/>
          <w:sz w:val="24"/>
          <w:szCs w:val="24"/>
        </w:rPr>
        <w:t xml:space="preserve"> be restricted, but so too should sales of children’s less-viol</w:t>
      </w:r>
      <w:r w:rsidR="00447695" w:rsidRPr="006E1FE4">
        <w:rPr>
          <w:rFonts w:ascii="Times New Roman" w:hAnsi="Times New Roman" w:cs="Times New Roman"/>
          <w:sz w:val="24"/>
          <w:szCs w:val="24"/>
        </w:rPr>
        <w:t>e</w:t>
      </w:r>
      <w:r w:rsidRPr="006E1FE4">
        <w:rPr>
          <w:rFonts w:ascii="Times New Roman" w:hAnsi="Times New Roman" w:cs="Times New Roman"/>
          <w:sz w:val="24"/>
          <w:szCs w:val="24"/>
        </w:rPr>
        <w:t xml:space="preserve">nt games such as </w:t>
      </w:r>
      <w:r w:rsidRPr="006E1FE4">
        <w:rPr>
          <w:rFonts w:ascii="Times New Roman" w:hAnsi="Times New Roman" w:cs="Times New Roman"/>
          <w:i/>
          <w:sz w:val="24"/>
          <w:szCs w:val="24"/>
        </w:rPr>
        <w:t>Super Mario</w:t>
      </w:r>
      <w:r w:rsidRPr="006E1FE4">
        <w:rPr>
          <w:rFonts w:ascii="Times New Roman" w:hAnsi="Times New Roman" w:cs="Times New Roman"/>
          <w:sz w:val="24"/>
          <w:szCs w:val="24"/>
        </w:rPr>
        <w:t xml:space="preserve">, </w:t>
      </w:r>
      <w:proofErr w:type="spellStart"/>
      <w:r w:rsidRPr="006E1FE4">
        <w:rPr>
          <w:rFonts w:ascii="Times New Roman" w:hAnsi="Times New Roman" w:cs="Times New Roman"/>
          <w:i/>
          <w:sz w:val="24"/>
          <w:szCs w:val="24"/>
        </w:rPr>
        <w:t>Pokemon</w:t>
      </w:r>
      <w:proofErr w:type="spellEnd"/>
      <w:r w:rsidRPr="006E1FE4">
        <w:rPr>
          <w:rFonts w:ascii="Times New Roman" w:hAnsi="Times New Roman" w:cs="Times New Roman"/>
          <w:sz w:val="24"/>
          <w:szCs w:val="24"/>
        </w:rPr>
        <w:t xml:space="preserve">, and </w:t>
      </w:r>
      <w:r w:rsidRPr="006E1FE4">
        <w:rPr>
          <w:rFonts w:ascii="Times New Roman" w:hAnsi="Times New Roman" w:cs="Times New Roman"/>
          <w:i/>
          <w:sz w:val="24"/>
          <w:szCs w:val="24"/>
        </w:rPr>
        <w:t>Minecraft</w:t>
      </w:r>
      <w:r w:rsidRPr="006E1FE4">
        <w:rPr>
          <w:rFonts w:ascii="Times New Roman" w:hAnsi="Times New Roman" w:cs="Times New Roman"/>
          <w:sz w:val="24"/>
          <w:szCs w:val="24"/>
        </w:rPr>
        <w:t xml:space="preserve">. Such </w:t>
      </w:r>
      <w:r w:rsidR="00447695" w:rsidRPr="006E1FE4">
        <w:rPr>
          <w:rFonts w:ascii="Times New Roman" w:hAnsi="Times New Roman" w:cs="Times New Roman"/>
          <w:sz w:val="24"/>
          <w:szCs w:val="24"/>
        </w:rPr>
        <w:t xml:space="preserve">an argument </w:t>
      </w:r>
      <w:r w:rsidRPr="006E1FE4">
        <w:rPr>
          <w:rFonts w:ascii="Times New Roman" w:hAnsi="Times New Roman" w:cs="Times New Roman"/>
          <w:sz w:val="24"/>
          <w:szCs w:val="24"/>
        </w:rPr>
        <w:t xml:space="preserve">would </w:t>
      </w:r>
      <w:r w:rsidR="00447695" w:rsidRPr="006E1FE4">
        <w:rPr>
          <w:rFonts w:ascii="Times New Roman" w:hAnsi="Times New Roman" w:cs="Times New Roman"/>
          <w:sz w:val="24"/>
          <w:szCs w:val="24"/>
        </w:rPr>
        <w:t xml:space="preserve">require </w:t>
      </w:r>
      <w:r w:rsidR="00581149">
        <w:rPr>
          <w:rFonts w:ascii="Times New Roman" w:hAnsi="Times New Roman" w:cs="Times New Roman"/>
          <w:sz w:val="24"/>
          <w:szCs w:val="24"/>
        </w:rPr>
        <w:t xml:space="preserve">decisive </w:t>
      </w:r>
      <w:r w:rsidR="00447695" w:rsidRPr="006E1FE4">
        <w:rPr>
          <w:rFonts w:ascii="Times New Roman" w:hAnsi="Times New Roman" w:cs="Times New Roman"/>
          <w:sz w:val="24"/>
          <w:szCs w:val="24"/>
        </w:rPr>
        <w:t xml:space="preserve">evidence of pronounced effects </w:t>
      </w:r>
      <w:r w:rsidR="00CF5A4D">
        <w:rPr>
          <w:rFonts w:ascii="Times New Roman" w:hAnsi="Times New Roman" w:cs="Times New Roman"/>
          <w:sz w:val="24"/>
          <w:szCs w:val="24"/>
        </w:rPr>
        <w:t>to justify the cost to liberty and</w:t>
      </w:r>
      <w:r w:rsidR="00447695" w:rsidRPr="006E1FE4">
        <w:rPr>
          <w:rFonts w:ascii="Times New Roman" w:hAnsi="Times New Roman" w:cs="Times New Roman"/>
          <w:sz w:val="24"/>
          <w:szCs w:val="24"/>
        </w:rPr>
        <w:t xml:space="preserve"> expression caused by restrictions of multiple genres of game</w:t>
      </w:r>
      <w:r w:rsidR="00704683">
        <w:rPr>
          <w:rFonts w:ascii="Times New Roman" w:hAnsi="Times New Roman" w:cs="Times New Roman"/>
          <w:sz w:val="24"/>
          <w:szCs w:val="24"/>
        </w:rPr>
        <w:t xml:space="preserve"> – more evidence than is currently available</w:t>
      </w:r>
      <w:r w:rsidRPr="006E1FE4">
        <w:rPr>
          <w:rFonts w:ascii="Times New Roman" w:hAnsi="Times New Roman" w:cs="Times New Roman"/>
          <w:sz w:val="24"/>
          <w:szCs w:val="24"/>
        </w:rPr>
        <w:t xml:space="preserve">. On the other hand, it is </w:t>
      </w:r>
      <w:r w:rsidR="00704683">
        <w:rPr>
          <w:rFonts w:ascii="Times New Roman" w:hAnsi="Times New Roman" w:cs="Times New Roman"/>
          <w:sz w:val="24"/>
          <w:szCs w:val="24"/>
        </w:rPr>
        <w:t xml:space="preserve">yet </w:t>
      </w:r>
      <w:r w:rsidRPr="006E1FE4">
        <w:rPr>
          <w:rFonts w:ascii="Times New Roman" w:hAnsi="Times New Roman" w:cs="Times New Roman"/>
          <w:sz w:val="24"/>
          <w:szCs w:val="24"/>
        </w:rPr>
        <w:t>possible that only games which feature realistic and graphical violence are responsible for increases in aggression, but neither the research</w:t>
      </w:r>
      <w:r w:rsidR="004367A2">
        <w:rPr>
          <w:rFonts w:ascii="Times New Roman" w:hAnsi="Times New Roman" w:cs="Times New Roman"/>
          <w:sz w:val="24"/>
          <w:szCs w:val="24"/>
        </w:rPr>
        <w:t xml:space="preserve">, </w:t>
      </w:r>
      <w:r w:rsidRPr="006E1FE4">
        <w:rPr>
          <w:rFonts w:ascii="Times New Roman" w:hAnsi="Times New Roman" w:cs="Times New Roman"/>
          <w:sz w:val="24"/>
          <w:szCs w:val="24"/>
        </w:rPr>
        <w:t>definitions</w:t>
      </w:r>
      <w:r w:rsidR="004367A2">
        <w:rPr>
          <w:rFonts w:ascii="Times New Roman" w:hAnsi="Times New Roman" w:cs="Times New Roman"/>
          <w:sz w:val="24"/>
          <w:szCs w:val="24"/>
        </w:rPr>
        <w:t>, nor meta-analytic practice</w:t>
      </w:r>
      <w:r w:rsidRPr="006E1FE4">
        <w:rPr>
          <w:rFonts w:ascii="Times New Roman" w:hAnsi="Times New Roman" w:cs="Times New Roman"/>
          <w:sz w:val="24"/>
          <w:szCs w:val="24"/>
        </w:rPr>
        <w:t xml:space="preserve"> are yet specific and refined enough to support this claim. Finally, if changes in aggression were found to be related to other game features such as competition, researchers could find themselves in the untenable position of recommending the restriction of not only graphically-violent video games, but </w:t>
      </w:r>
      <w:r w:rsidR="00447695" w:rsidRPr="006E1FE4">
        <w:rPr>
          <w:rFonts w:ascii="Times New Roman" w:hAnsi="Times New Roman" w:cs="Times New Roman"/>
          <w:sz w:val="24"/>
          <w:szCs w:val="24"/>
        </w:rPr>
        <w:t>other</w:t>
      </w:r>
      <w:r w:rsidRPr="006E1FE4">
        <w:rPr>
          <w:rFonts w:ascii="Times New Roman" w:hAnsi="Times New Roman" w:cs="Times New Roman"/>
          <w:sz w:val="24"/>
          <w:szCs w:val="24"/>
        </w:rPr>
        <w:t xml:space="preserve"> games </w:t>
      </w:r>
      <w:r w:rsidR="00447695" w:rsidRPr="006E1FE4">
        <w:rPr>
          <w:rFonts w:ascii="Times New Roman" w:hAnsi="Times New Roman" w:cs="Times New Roman"/>
          <w:sz w:val="24"/>
          <w:szCs w:val="24"/>
        </w:rPr>
        <w:t xml:space="preserve">with similar </w:t>
      </w:r>
      <w:proofErr w:type="spellStart"/>
      <w:r w:rsidR="00447695" w:rsidRPr="006E1FE4">
        <w:rPr>
          <w:rFonts w:ascii="Times New Roman" w:hAnsi="Times New Roman" w:cs="Times New Roman"/>
          <w:sz w:val="24"/>
          <w:szCs w:val="24"/>
        </w:rPr>
        <w:t>ludological</w:t>
      </w:r>
      <w:proofErr w:type="spellEnd"/>
      <w:r w:rsidR="00447695" w:rsidRPr="006E1FE4">
        <w:rPr>
          <w:rFonts w:ascii="Times New Roman" w:hAnsi="Times New Roman" w:cs="Times New Roman"/>
          <w:sz w:val="24"/>
          <w:szCs w:val="24"/>
        </w:rPr>
        <w:t xml:space="preserve"> features </w:t>
      </w:r>
      <w:r w:rsidRPr="006E1FE4">
        <w:rPr>
          <w:rFonts w:ascii="Times New Roman" w:hAnsi="Times New Roman" w:cs="Times New Roman"/>
          <w:sz w:val="24"/>
          <w:szCs w:val="24"/>
        </w:rPr>
        <w:t>such as Chess. Even without application to legislation, an accurate understanding of connections between games and aggressive behavior would nonetheless have important application for parenting advice, self-knowledge, and psychological theory.</w:t>
      </w:r>
    </w:p>
    <w:p w:rsidR="00D75944" w:rsidRDefault="00D75944" w:rsidP="00D759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Gaming Active Interpretation Model combines the above concerns into a unified model of game contents, mechanisms, and outcomes. The GAIM draws upon the disciplines of game studies and communications to provide a more precise model of game effects, generating many testable hypotheses. </w:t>
      </w:r>
      <w:r w:rsidR="00F84740">
        <w:rPr>
          <w:rFonts w:ascii="Times New Roman" w:hAnsi="Times New Roman" w:cs="Times New Roman"/>
          <w:sz w:val="24"/>
          <w:szCs w:val="24"/>
        </w:rPr>
        <w:t>It is intended as a supplement to the</w:t>
      </w:r>
      <w:r>
        <w:rPr>
          <w:rFonts w:ascii="Times New Roman" w:hAnsi="Times New Roman" w:cs="Times New Roman"/>
          <w:sz w:val="24"/>
          <w:szCs w:val="24"/>
        </w:rPr>
        <w:t xml:space="preserve"> General </w:t>
      </w:r>
      <w:r w:rsidR="00F84740">
        <w:rPr>
          <w:rFonts w:ascii="Times New Roman" w:hAnsi="Times New Roman" w:cs="Times New Roman"/>
          <w:sz w:val="24"/>
          <w:szCs w:val="24"/>
        </w:rPr>
        <w:t>Learning</w:t>
      </w:r>
      <w:r>
        <w:rPr>
          <w:rFonts w:ascii="Times New Roman" w:hAnsi="Times New Roman" w:cs="Times New Roman"/>
          <w:sz w:val="24"/>
          <w:szCs w:val="24"/>
        </w:rPr>
        <w:t xml:space="preserve"> Model, </w:t>
      </w:r>
      <w:r w:rsidR="00F84740">
        <w:rPr>
          <w:rFonts w:ascii="Times New Roman" w:hAnsi="Times New Roman" w:cs="Times New Roman"/>
          <w:sz w:val="24"/>
          <w:szCs w:val="24"/>
        </w:rPr>
        <w:t>not a replacement, and</w:t>
      </w:r>
      <w:r>
        <w:rPr>
          <w:rFonts w:ascii="Times New Roman" w:hAnsi="Times New Roman" w:cs="Times New Roman"/>
          <w:sz w:val="24"/>
          <w:szCs w:val="24"/>
        </w:rPr>
        <w:t xml:space="preserve"> offers novel insights as to </w:t>
      </w:r>
      <w:r>
        <w:rPr>
          <w:rFonts w:ascii="Times New Roman" w:hAnsi="Times New Roman" w:cs="Times New Roman"/>
          <w:i/>
          <w:sz w:val="24"/>
          <w:szCs w:val="24"/>
        </w:rPr>
        <w:t xml:space="preserve">which game contents </w:t>
      </w:r>
      <w:r>
        <w:rPr>
          <w:rFonts w:ascii="Times New Roman" w:hAnsi="Times New Roman" w:cs="Times New Roman"/>
          <w:sz w:val="24"/>
          <w:szCs w:val="24"/>
        </w:rPr>
        <w:t xml:space="preserve">cause </w:t>
      </w:r>
      <w:r>
        <w:rPr>
          <w:rFonts w:ascii="Times New Roman" w:hAnsi="Times New Roman" w:cs="Times New Roman"/>
          <w:i/>
          <w:sz w:val="24"/>
          <w:szCs w:val="24"/>
        </w:rPr>
        <w:t xml:space="preserve">which outcomes, for whom, </w:t>
      </w:r>
      <w:r>
        <w:rPr>
          <w:rFonts w:ascii="Times New Roman" w:hAnsi="Times New Roman" w:cs="Times New Roman"/>
          <w:sz w:val="24"/>
          <w:szCs w:val="24"/>
        </w:rPr>
        <w:t xml:space="preserve">and </w:t>
      </w:r>
      <w:r>
        <w:rPr>
          <w:rFonts w:ascii="Times New Roman" w:hAnsi="Times New Roman" w:cs="Times New Roman"/>
          <w:i/>
          <w:sz w:val="24"/>
          <w:szCs w:val="24"/>
        </w:rPr>
        <w:t>how</w:t>
      </w:r>
      <w:r>
        <w:rPr>
          <w:rFonts w:ascii="Times New Roman" w:hAnsi="Times New Roman" w:cs="Times New Roman"/>
          <w:sz w:val="24"/>
          <w:szCs w:val="24"/>
        </w:rPr>
        <w:t xml:space="preserve">. We encourage researchers to </w:t>
      </w:r>
      <w:r w:rsidR="00F84740">
        <w:rPr>
          <w:rFonts w:ascii="Times New Roman" w:hAnsi="Times New Roman" w:cs="Times New Roman"/>
          <w:sz w:val="24"/>
          <w:szCs w:val="24"/>
        </w:rPr>
        <w:t xml:space="preserve">use this model to </w:t>
      </w:r>
      <w:r>
        <w:rPr>
          <w:rFonts w:ascii="Times New Roman" w:hAnsi="Times New Roman" w:cs="Times New Roman"/>
          <w:sz w:val="24"/>
          <w:szCs w:val="24"/>
        </w:rPr>
        <w:t>investigate the effects of violent content when all</w:t>
      </w:r>
      <w:r w:rsidR="00F84740">
        <w:rPr>
          <w:rFonts w:ascii="Times New Roman" w:hAnsi="Times New Roman" w:cs="Times New Roman"/>
          <w:sz w:val="24"/>
          <w:szCs w:val="24"/>
        </w:rPr>
        <w:t xml:space="preserve"> other game content is h</w:t>
      </w:r>
      <w:r w:rsidR="00085368">
        <w:rPr>
          <w:rFonts w:ascii="Times New Roman" w:hAnsi="Times New Roman" w:cs="Times New Roman"/>
          <w:sz w:val="24"/>
          <w:szCs w:val="24"/>
        </w:rPr>
        <w:t>e</w:t>
      </w:r>
      <w:r w:rsidR="00F84740">
        <w:rPr>
          <w:rFonts w:ascii="Times New Roman" w:hAnsi="Times New Roman" w:cs="Times New Roman"/>
          <w:sz w:val="24"/>
          <w:szCs w:val="24"/>
        </w:rPr>
        <w:t>ld constant.</w:t>
      </w:r>
      <w:r>
        <w:rPr>
          <w:rFonts w:ascii="Times New Roman" w:hAnsi="Times New Roman" w:cs="Times New Roman"/>
          <w:sz w:val="24"/>
          <w:szCs w:val="24"/>
        </w:rPr>
        <w:t xml:space="preserve"> </w:t>
      </w:r>
      <w:r w:rsidR="00F84740">
        <w:rPr>
          <w:rFonts w:ascii="Times New Roman" w:hAnsi="Times New Roman" w:cs="Times New Roman"/>
          <w:sz w:val="24"/>
          <w:szCs w:val="24"/>
        </w:rPr>
        <w:t>This theoretical framework may also be used to study</w:t>
      </w:r>
      <w:r>
        <w:rPr>
          <w:rFonts w:ascii="Times New Roman" w:hAnsi="Times New Roman" w:cs="Times New Roman"/>
          <w:sz w:val="24"/>
          <w:szCs w:val="24"/>
        </w:rPr>
        <w:t xml:space="preserve"> effects of rules and strategies on players’ cognitions and behaviors, </w:t>
      </w:r>
      <w:r w:rsidR="00F84740">
        <w:rPr>
          <w:rFonts w:ascii="Times New Roman" w:hAnsi="Times New Roman" w:cs="Times New Roman"/>
          <w:sz w:val="24"/>
          <w:szCs w:val="24"/>
        </w:rPr>
        <w:t>as well as</w:t>
      </w:r>
      <w:r>
        <w:rPr>
          <w:rFonts w:ascii="Times New Roman" w:hAnsi="Times New Roman" w:cs="Times New Roman"/>
          <w:sz w:val="24"/>
          <w:szCs w:val="24"/>
        </w:rPr>
        <w:t xml:space="preserve"> the possible </w:t>
      </w:r>
      <w:r w:rsidR="00F84740">
        <w:rPr>
          <w:rFonts w:ascii="Times New Roman" w:hAnsi="Times New Roman" w:cs="Times New Roman"/>
          <w:sz w:val="24"/>
          <w:szCs w:val="24"/>
        </w:rPr>
        <w:t xml:space="preserve">role </w:t>
      </w:r>
      <w:r>
        <w:rPr>
          <w:rFonts w:ascii="Times New Roman" w:hAnsi="Times New Roman" w:cs="Times New Roman"/>
          <w:sz w:val="24"/>
          <w:szCs w:val="24"/>
        </w:rPr>
        <w:t>of players’ personalities</w:t>
      </w:r>
      <w:r w:rsidR="00D02B02">
        <w:rPr>
          <w:rFonts w:ascii="Times New Roman" w:hAnsi="Times New Roman" w:cs="Times New Roman"/>
          <w:sz w:val="24"/>
          <w:szCs w:val="24"/>
        </w:rPr>
        <w:t>, motives,</w:t>
      </w:r>
      <w:r>
        <w:rPr>
          <w:rFonts w:ascii="Times New Roman" w:hAnsi="Times New Roman" w:cs="Times New Roman"/>
          <w:sz w:val="24"/>
          <w:szCs w:val="24"/>
        </w:rPr>
        <w:t xml:space="preserve"> and beliefs</w:t>
      </w:r>
      <w:r w:rsidR="00F84740">
        <w:rPr>
          <w:rFonts w:ascii="Times New Roman" w:hAnsi="Times New Roman" w:cs="Times New Roman"/>
          <w:sz w:val="24"/>
          <w:szCs w:val="24"/>
        </w:rPr>
        <w:t xml:space="preserve"> in moderating game effects</w:t>
      </w:r>
      <w:r>
        <w:rPr>
          <w:rFonts w:ascii="Times New Roman" w:hAnsi="Times New Roman" w:cs="Times New Roman"/>
          <w:sz w:val="24"/>
          <w:szCs w:val="24"/>
        </w:rPr>
        <w:t xml:space="preserve">. </w:t>
      </w:r>
    </w:p>
    <w:p w:rsidR="00085368" w:rsidRDefault="00FF5CA3" w:rsidP="00D759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the moment, laboratory experimental research has chiefly examined the effects of single-player games played in isolation, a paradigm which is well-described by the GAIM. However, f</w:t>
      </w:r>
      <w:r w:rsidR="00085368">
        <w:rPr>
          <w:rFonts w:ascii="Times New Roman" w:hAnsi="Times New Roman" w:cs="Times New Roman"/>
          <w:sz w:val="24"/>
          <w:szCs w:val="24"/>
        </w:rPr>
        <w:t xml:space="preserve">uture research and theory may also wish to consider and examine the social and cultural context of game use, which many communications scholars argue is important to both an understanding of video games and their effects </w:t>
      </w:r>
      <w:r>
        <w:rPr>
          <w:rFonts w:ascii="Times New Roman" w:hAnsi="Times New Roman" w:cs="Times New Roman"/>
          <w:sz w:val="24"/>
          <w:szCs w:val="24"/>
        </w:rPr>
        <w:t>(</w:t>
      </w:r>
      <w:r w:rsidR="00085368">
        <w:rPr>
          <w:rFonts w:ascii="Times New Roman" w:hAnsi="Times New Roman" w:cs="Times New Roman"/>
          <w:sz w:val="24"/>
          <w:szCs w:val="24"/>
        </w:rPr>
        <w:t xml:space="preserve">Elson et al., </w:t>
      </w:r>
      <w:r w:rsidR="000465C6">
        <w:rPr>
          <w:rFonts w:ascii="Times New Roman" w:hAnsi="Times New Roman" w:cs="Times New Roman"/>
          <w:sz w:val="24"/>
          <w:szCs w:val="24"/>
        </w:rPr>
        <w:t>2014a</w:t>
      </w:r>
      <w:r>
        <w:rPr>
          <w:rFonts w:ascii="Times New Roman" w:hAnsi="Times New Roman" w:cs="Times New Roman"/>
          <w:sz w:val="24"/>
          <w:szCs w:val="24"/>
        </w:rPr>
        <w:t xml:space="preserve">; </w:t>
      </w:r>
      <w:proofErr w:type="spellStart"/>
      <w:r>
        <w:rPr>
          <w:rFonts w:ascii="Times New Roman" w:hAnsi="Times New Roman" w:cs="Times New Roman"/>
          <w:sz w:val="24"/>
          <w:szCs w:val="24"/>
        </w:rPr>
        <w:t>Kontour</w:t>
      </w:r>
      <w:proofErr w:type="spellEnd"/>
      <w:r>
        <w:rPr>
          <w:rFonts w:ascii="Times New Roman" w:hAnsi="Times New Roman" w:cs="Times New Roman"/>
          <w:sz w:val="24"/>
          <w:szCs w:val="24"/>
        </w:rPr>
        <w:t xml:space="preserve">, 2009; Yates &amp; Littleton, 1999).  </w:t>
      </w:r>
    </w:p>
    <w:p w:rsidR="00072D9E" w:rsidRDefault="000C296C" w:rsidP="00072D9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possible that this review is excessively skeptical and demands a level of precision and validity unusual for psychological research. </w:t>
      </w:r>
      <w:r w:rsidR="00A1795F">
        <w:rPr>
          <w:rFonts w:ascii="Times New Roman" w:hAnsi="Times New Roman" w:cs="Times New Roman"/>
          <w:sz w:val="24"/>
          <w:szCs w:val="24"/>
        </w:rPr>
        <w:t>However, since this research is frequently called upon for court testimony</w:t>
      </w:r>
      <w:r w:rsidR="00904A35">
        <w:rPr>
          <w:rFonts w:ascii="Times New Roman" w:hAnsi="Times New Roman" w:cs="Times New Roman"/>
          <w:sz w:val="24"/>
          <w:szCs w:val="24"/>
        </w:rPr>
        <w:t xml:space="preserve"> and expert witnesses</w:t>
      </w:r>
      <w:r w:rsidR="00A1795F">
        <w:rPr>
          <w:rFonts w:ascii="Times New Roman" w:hAnsi="Times New Roman" w:cs="Times New Roman"/>
          <w:sz w:val="24"/>
          <w:szCs w:val="24"/>
        </w:rPr>
        <w:t xml:space="preserve"> (</w:t>
      </w:r>
      <w:r w:rsidR="00904A35">
        <w:rPr>
          <w:rFonts w:ascii="Times New Roman" w:hAnsi="Times New Roman" w:cs="Times New Roman"/>
          <w:sz w:val="24"/>
          <w:szCs w:val="24"/>
        </w:rPr>
        <w:t xml:space="preserve">Barry, 2011; </w:t>
      </w:r>
      <w:r w:rsidR="000529AE">
        <w:rPr>
          <w:rFonts w:ascii="Times New Roman" w:hAnsi="Times New Roman" w:cs="Times New Roman"/>
          <w:sz w:val="24"/>
          <w:szCs w:val="24"/>
        </w:rPr>
        <w:t>“Matrix Defendant</w:t>
      </w:r>
      <w:r w:rsidR="00904A35">
        <w:rPr>
          <w:rFonts w:ascii="Times New Roman" w:hAnsi="Times New Roman" w:cs="Times New Roman"/>
          <w:sz w:val="24"/>
          <w:szCs w:val="24"/>
        </w:rPr>
        <w:t>,</w:t>
      </w:r>
      <w:r w:rsidR="000529AE">
        <w:rPr>
          <w:rFonts w:ascii="Times New Roman" w:hAnsi="Times New Roman" w:cs="Times New Roman"/>
          <w:sz w:val="24"/>
          <w:szCs w:val="24"/>
        </w:rPr>
        <w:t xml:space="preserve">” 2003; </w:t>
      </w:r>
      <w:r w:rsidR="00904A35">
        <w:rPr>
          <w:rFonts w:ascii="Times New Roman" w:hAnsi="Times New Roman" w:cs="Times New Roman"/>
          <w:sz w:val="24"/>
          <w:szCs w:val="24"/>
        </w:rPr>
        <w:t>“Video Game Expert,” 2013</w:t>
      </w:r>
      <w:r w:rsidR="00A1795F">
        <w:rPr>
          <w:rFonts w:ascii="Times New Roman" w:hAnsi="Times New Roman" w:cs="Times New Roman"/>
          <w:sz w:val="24"/>
          <w:szCs w:val="24"/>
        </w:rPr>
        <w:t>) and attempts to apply itself to public policy (</w:t>
      </w:r>
      <w:r w:rsidR="001F61C9">
        <w:rPr>
          <w:rFonts w:ascii="Times New Roman" w:hAnsi="Times New Roman" w:cs="Times New Roman"/>
          <w:sz w:val="24"/>
          <w:szCs w:val="24"/>
        </w:rPr>
        <w:t xml:space="preserve">Brief of Amicus Curiae in Support of Petitioners, </w:t>
      </w:r>
      <w:r w:rsidR="009F059A">
        <w:rPr>
          <w:rFonts w:ascii="Times New Roman" w:hAnsi="Times New Roman" w:cs="Times New Roman"/>
          <w:sz w:val="24"/>
          <w:szCs w:val="24"/>
        </w:rPr>
        <w:t>Brown v. Entertainment Merchants Association</w:t>
      </w:r>
      <w:r w:rsidR="000529AE">
        <w:rPr>
          <w:rFonts w:ascii="Times New Roman" w:hAnsi="Times New Roman" w:cs="Times New Roman"/>
          <w:sz w:val="24"/>
          <w:szCs w:val="24"/>
        </w:rPr>
        <w:t>, 2010</w:t>
      </w:r>
      <w:r w:rsidR="00A1795F">
        <w:rPr>
          <w:rFonts w:ascii="Times New Roman" w:hAnsi="Times New Roman" w:cs="Times New Roman"/>
          <w:sz w:val="24"/>
          <w:szCs w:val="24"/>
        </w:rPr>
        <w:t xml:space="preserve">), it is necessary to </w:t>
      </w:r>
      <w:r w:rsidR="00904A35">
        <w:rPr>
          <w:rFonts w:ascii="Times New Roman" w:hAnsi="Times New Roman" w:cs="Times New Roman"/>
          <w:sz w:val="24"/>
          <w:szCs w:val="24"/>
        </w:rPr>
        <w:t xml:space="preserve">be skeptical and precise. It can be </w:t>
      </w:r>
      <w:r w:rsidR="00A1795F">
        <w:rPr>
          <w:rFonts w:ascii="Times New Roman" w:hAnsi="Times New Roman" w:cs="Times New Roman"/>
          <w:sz w:val="24"/>
          <w:szCs w:val="24"/>
        </w:rPr>
        <w:t>concluded that certain games can cause certain outcom</w:t>
      </w:r>
      <w:r w:rsidR="00173E42">
        <w:rPr>
          <w:rFonts w:ascii="Times New Roman" w:hAnsi="Times New Roman" w:cs="Times New Roman"/>
          <w:sz w:val="24"/>
          <w:szCs w:val="24"/>
        </w:rPr>
        <w:t xml:space="preserve">es, but further research is still needed to make precise predictions regarding </w:t>
      </w:r>
      <w:r w:rsidR="00904A35">
        <w:rPr>
          <w:rFonts w:ascii="Times New Roman" w:hAnsi="Times New Roman" w:cs="Times New Roman"/>
          <w:sz w:val="24"/>
          <w:szCs w:val="24"/>
        </w:rPr>
        <w:t xml:space="preserve">the </w:t>
      </w:r>
      <w:r w:rsidR="00173E42">
        <w:rPr>
          <w:rFonts w:ascii="Times New Roman" w:hAnsi="Times New Roman" w:cs="Times New Roman"/>
          <w:sz w:val="24"/>
          <w:szCs w:val="24"/>
        </w:rPr>
        <w:t>specific game contents</w:t>
      </w:r>
      <w:r w:rsidR="00904A35">
        <w:rPr>
          <w:rFonts w:ascii="Times New Roman" w:hAnsi="Times New Roman" w:cs="Times New Roman"/>
          <w:sz w:val="24"/>
          <w:szCs w:val="24"/>
        </w:rPr>
        <w:t xml:space="preserve"> responsible</w:t>
      </w:r>
      <w:r w:rsidR="00173E42">
        <w:rPr>
          <w:rFonts w:ascii="Times New Roman" w:hAnsi="Times New Roman" w:cs="Times New Roman"/>
          <w:sz w:val="24"/>
          <w:szCs w:val="24"/>
        </w:rPr>
        <w:t>.</w:t>
      </w:r>
    </w:p>
    <w:p w:rsidR="00DA0483" w:rsidRDefault="00204FCD" w:rsidP="00CA092D">
      <w:pPr>
        <w:spacing w:after="0" w:line="480" w:lineRule="auto"/>
        <w:ind w:firstLine="720"/>
        <w:contextualSpacing/>
        <w:rPr>
          <w:rFonts w:ascii="Times New Roman" w:hAnsi="Times New Roman" w:cs="Times New Roman"/>
          <w:sz w:val="24"/>
          <w:szCs w:val="24"/>
        </w:rPr>
      </w:pPr>
      <w:r w:rsidRPr="006E1FE4">
        <w:rPr>
          <w:rFonts w:ascii="Times New Roman" w:hAnsi="Times New Roman" w:cs="Times New Roman"/>
          <w:sz w:val="24"/>
          <w:szCs w:val="24"/>
        </w:rPr>
        <w:t xml:space="preserve">By implementing these solutions, the field of media effects research has much to gain. First, research will be more readily communicated and interpreted, and </w:t>
      </w:r>
      <w:r w:rsidR="000B3FDB">
        <w:rPr>
          <w:rFonts w:ascii="Times New Roman" w:hAnsi="Times New Roman" w:cs="Times New Roman"/>
          <w:sz w:val="24"/>
          <w:szCs w:val="24"/>
        </w:rPr>
        <w:t xml:space="preserve">it will be </w:t>
      </w:r>
      <w:r w:rsidRPr="006E1FE4">
        <w:rPr>
          <w:rFonts w:ascii="Times New Roman" w:hAnsi="Times New Roman" w:cs="Times New Roman"/>
          <w:sz w:val="24"/>
          <w:szCs w:val="24"/>
        </w:rPr>
        <w:t xml:space="preserve">less likely to be scoffed at outright when </w:t>
      </w:r>
      <w:r w:rsidR="000B3FDB">
        <w:rPr>
          <w:rFonts w:ascii="Times New Roman" w:hAnsi="Times New Roman" w:cs="Times New Roman"/>
          <w:sz w:val="24"/>
          <w:szCs w:val="24"/>
        </w:rPr>
        <w:t>researchers insist</w:t>
      </w:r>
      <w:r w:rsidRPr="006E1FE4">
        <w:rPr>
          <w:rFonts w:ascii="Times New Roman" w:hAnsi="Times New Roman" w:cs="Times New Roman"/>
          <w:sz w:val="24"/>
          <w:szCs w:val="24"/>
        </w:rPr>
        <w:t xml:space="preserve"> that </w:t>
      </w:r>
      <w:r w:rsidRPr="006E1FE4">
        <w:rPr>
          <w:rFonts w:ascii="Times New Roman" w:hAnsi="Times New Roman" w:cs="Times New Roman"/>
          <w:i/>
          <w:sz w:val="24"/>
          <w:szCs w:val="24"/>
        </w:rPr>
        <w:t xml:space="preserve">Pac-Man </w:t>
      </w:r>
      <w:r w:rsidRPr="006E1FE4">
        <w:rPr>
          <w:rFonts w:ascii="Times New Roman" w:hAnsi="Times New Roman" w:cs="Times New Roman"/>
          <w:sz w:val="24"/>
          <w:szCs w:val="24"/>
        </w:rPr>
        <w:t xml:space="preserve">is a violent video game. </w:t>
      </w:r>
      <w:r w:rsidR="00974677" w:rsidRPr="006E1FE4">
        <w:rPr>
          <w:rFonts w:ascii="Times New Roman" w:hAnsi="Times New Roman" w:cs="Times New Roman"/>
          <w:sz w:val="24"/>
          <w:szCs w:val="24"/>
        </w:rPr>
        <w:t>Experts</w:t>
      </w:r>
      <w:r w:rsidRPr="006E1FE4">
        <w:rPr>
          <w:rFonts w:ascii="Times New Roman" w:hAnsi="Times New Roman" w:cs="Times New Roman"/>
          <w:sz w:val="24"/>
          <w:szCs w:val="24"/>
        </w:rPr>
        <w:t xml:space="preserve"> will mean what </w:t>
      </w:r>
      <w:r w:rsidR="00974677" w:rsidRPr="006E1FE4">
        <w:rPr>
          <w:rFonts w:ascii="Times New Roman" w:hAnsi="Times New Roman" w:cs="Times New Roman"/>
          <w:sz w:val="24"/>
          <w:szCs w:val="24"/>
        </w:rPr>
        <w:t>they</w:t>
      </w:r>
      <w:r w:rsidRPr="006E1FE4">
        <w:rPr>
          <w:rFonts w:ascii="Times New Roman" w:hAnsi="Times New Roman" w:cs="Times New Roman"/>
          <w:sz w:val="24"/>
          <w:szCs w:val="24"/>
        </w:rPr>
        <w:t xml:space="preserve"> say when issu</w:t>
      </w:r>
      <w:r w:rsidR="00974677" w:rsidRPr="006E1FE4">
        <w:rPr>
          <w:rFonts w:ascii="Times New Roman" w:hAnsi="Times New Roman" w:cs="Times New Roman"/>
          <w:sz w:val="24"/>
          <w:szCs w:val="24"/>
        </w:rPr>
        <w:t>ing</w:t>
      </w:r>
      <w:r w:rsidRPr="006E1FE4">
        <w:rPr>
          <w:rFonts w:ascii="Times New Roman" w:hAnsi="Times New Roman" w:cs="Times New Roman"/>
          <w:sz w:val="24"/>
          <w:szCs w:val="24"/>
        </w:rPr>
        <w:t xml:space="preserve"> public statements about the unique dangers of </w:t>
      </w:r>
      <w:r w:rsidRPr="006E1FE4">
        <w:rPr>
          <w:rFonts w:ascii="Times New Roman" w:hAnsi="Times New Roman" w:cs="Times New Roman"/>
          <w:i/>
          <w:sz w:val="24"/>
          <w:szCs w:val="24"/>
        </w:rPr>
        <w:t xml:space="preserve">Call of Duty </w:t>
      </w:r>
      <w:r w:rsidR="00974677" w:rsidRPr="006E1FE4">
        <w:rPr>
          <w:rFonts w:ascii="Times New Roman" w:hAnsi="Times New Roman" w:cs="Times New Roman"/>
          <w:sz w:val="24"/>
          <w:szCs w:val="24"/>
        </w:rPr>
        <w:t>relative to</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Super Mario</w:t>
      </w:r>
      <w:r w:rsidRPr="006E1FE4">
        <w:rPr>
          <w:rFonts w:ascii="Times New Roman" w:hAnsi="Times New Roman" w:cs="Times New Roman"/>
          <w:sz w:val="24"/>
          <w:szCs w:val="24"/>
        </w:rPr>
        <w:t xml:space="preserve">. </w:t>
      </w:r>
      <w:r w:rsidR="00974677" w:rsidRPr="006E1FE4">
        <w:rPr>
          <w:rFonts w:ascii="Times New Roman" w:hAnsi="Times New Roman" w:cs="Times New Roman"/>
          <w:sz w:val="24"/>
          <w:szCs w:val="24"/>
        </w:rPr>
        <w:t>Theory</w:t>
      </w:r>
      <w:r w:rsidRPr="006E1FE4">
        <w:rPr>
          <w:rFonts w:ascii="Times New Roman" w:hAnsi="Times New Roman" w:cs="Times New Roman"/>
          <w:sz w:val="24"/>
          <w:szCs w:val="24"/>
        </w:rPr>
        <w:t xml:space="preserve"> will determine whether effects of game violence are specific to </w:t>
      </w:r>
      <w:r w:rsidR="00974677" w:rsidRPr="006E1FE4">
        <w:rPr>
          <w:rFonts w:ascii="Times New Roman" w:hAnsi="Times New Roman" w:cs="Times New Roman"/>
          <w:sz w:val="24"/>
          <w:szCs w:val="24"/>
        </w:rPr>
        <w:t xml:space="preserve">the </w:t>
      </w:r>
      <w:r w:rsidRPr="006E1FE4">
        <w:rPr>
          <w:rFonts w:ascii="Times New Roman" w:hAnsi="Times New Roman" w:cs="Times New Roman"/>
          <w:sz w:val="24"/>
          <w:szCs w:val="24"/>
        </w:rPr>
        <w:t xml:space="preserve">social learning of violence, or whether they are due to </w:t>
      </w:r>
      <w:bookmarkStart w:id="0" w:name="_GoBack"/>
      <w:bookmarkEnd w:id="0"/>
      <w:r w:rsidRPr="006E1FE4">
        <w:rPr>
          <w:rFonts w:ascii="Times New Roman" w:hAnsi="Times New Roman" w:cs="Times New Roman"/>
          <w:sz w:val="24"/>
          <w:szCs w:val="24"/>
        </w:rPr>
        <w:t xml:space="preserve">broader effects of competition and scarcity. </w:t>
      </w:r>
      <w:r w:rsidR="00974677" w:rsidRPr="006E1FE4">
        <w:rPr>
          <w:rFonts w:ascii="Times New Roman" w:hAnsi="Times New Roman" w:cs="Times New Roman"/>
          <w:sz w:val="24"/>
          <w:szCs w:val="24"/>
        </w:rPr>
        <w:t>Research</w:t>
      </w:r>
      <w:r w:rsidRPr="006E1FE4">
        <w:rPr>
          <w:rFonts w:ascii="Times New Roman" w:hAnsi="Times New Roman" w:cs="Times New Roman"/>
          <w:sz w:val="24"/>
          <w:szCs w:val="24"/>
        </w:rPr>
        <w:t xml:space="preserve"> will determine if game genre represents a meaningful portion of the game violence construct, or whether it is a separable construct with its</w:t>
      </w:r>
      <w:r w:rsidR="004E5E6B">
        <w:rPr>
          <w:rFonts w:ascii="Times New Roman" w:hAnsi="Times New Roman" w:cs="Times New Roman"/>
          <w:sz w:val="24"/>
          <w:szCs w:val="24"/>
        </w:rPr>
        <w:t xml:space="preserve"> </w:t>
      </w:r>
      <w:r w:rsidRPr="006E1FE4">
        <w:rPr>
          <w:rFonts w:ascii="Times New Roman" w:hAnsi="Times New Roman" w:cs="Times New Roman"/>
          <w:sz w:val="24"/>
          <w:szCs w:val="24"/>
        </w:rPr>
        <w:t>own pattern of effects</w:t>
      </w:r>
      <w:r w:rsidR="000B3FDB">
        <w:rPr>
          <w:rFonts w:ascii="Times New Roman" w:hAnsi="Times New Roman" w:cs="Times New Roman"/>
          <w:sz w:val="24"/>
          <w:szCs w:val="24"/>
        </w:rPr>
        <w:t xml:space="preserve">. </w:t>
      </w:r>
      <w:r w:rsidR="00CA092D">
        <w:rPr>
          <w:rFonts w:ascii="Times New Roman" w:hAnsi="Times New Roman" w:cs="Times New Roman"/>
          <w:sz w:val="24"/>
          <w:szCs w:val="24"/>
        </w:rPr>
        <w:t xml:space="preserve">Through attention to the unique properties of video games as media, research can expect to perform more precisely controlled experiments and develop more precisely predictive models. </w:t>
      </w:r>
    </w:p>
    <w:p w:rsidR="00495CFC" w:rsidRDefault="00495CFC" w:rsidP="00696486">
      <w:pPr>
        <w:spacing w:after="0" w:line="480" w:lineRule="auto"/>
        <w:ind w:firstLine="720"/>
        <w:contextualSpacing/>
        <w:rPr>
          <w:rFonts w:ascii="Times New Roman" w:hAnsi="Times New Roman" w:cs="Times New Roman"/>
          <w:sz w:val="24"/>
          <w:szCs w:val="24"/>
        </w:rPr>
      </w:pPr>
    </w:p>
    <w:p w:rsidR="00E500B8" w:rsidRPr="006E1FE4" w:rsidRDefault="001560F1" w:rsidP="00CC70EC">
      <w:pPr>
        <w:spacing w:line="240" w:lineRule="auto"/>
        <w:rPr>
          <w:rFonts w:ascii="Times New Roman" w:hAnsi="Times New Roman" w:cs="Times New Roman"/>
          <w:sz w:val="24"/>
          <w:szCs w:val="24"/>
        </w:rPr>
      </w:pPr>
      <w:r w:rsidRPr="006E1FE4">
        <w:rPr>
          <w:rFonts w:ascii="Times New Roman" w:hAnsi="Times New Roman" w:cs="Times New Roman"/>
          <w:sz w:val="24"/>
          <w:szCs w:val="24"/>
        </w:rPr>
        <w:tab/>
      </w:r>
    </w:p>
    <w:p w:rsidR="00E500B8" w:rsidRPr="006E1FE4" w:rsidRDefault="00163F82" w:rsidP="00B42300">
      <w:pPr>
        <w:rPr>
          <w:rFonts w:ascii="Times New Roman" w:hAnsi="Times New Roman" w:cs="Times New Roman"/>
          <w:sz w:val="24"/>
          <w:szCs w:val="24"/>
        </w:rPr>
      </w:pPr>
      <w:r w:rsidRPr="006E1FE4">
        <w:rPr>
          <w:rFonts w:ascii="Times New Roman" w:hAnsi="Times New Roman" w:cs="Times New Roman"/>
          <w:b/>
          <w:sz w:val="24"/>
          <w:szCs w:val="24"/>
        </w:rPr>
        <w:br w:type="page"/>
      </w:r>
    </w:p>
    <w:p w:rsidR="00B15D85" w:rsidRPr="006E1FE4" w:rsidRDefault="00B15D85" w:rsidP="00632143">
      <w:pPr>
        <w:spacing w:line="240" w:lineRule="auto"/>
        <w:jc w:val="center"/>
        <w:outlineLvl w:val="0"/>
        <w:rPr>
          <w:rFonts w:ascii="Times New Roman" w:hAnsi="Times New Roman" w:cs="Times New Roman"/>
          <w:sz w:val="24"/>
          <w:szCs w:val="24"/>
        </w:rPr>
      </w:pPr>
      <w:r w:rsidRPr="006E1FE4">
        <w:rPr>
          <w:rFonts w:ascii="Times New Roman" w:hAnsi="Times New Roman" w:cs="Times New Roman"/>
          <w:sz w:val="24"/>
          <w:szCs w:val="24"/>
        </w:rPr>
        <w:t>References</w:t>
      </w:r>
    </w:p>
    <w:p w:rsidR="001E39C2" w:rsidRPr="008528D5" w:rsidRDefault="001E39C2"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Aarseth</w:t>
      </w:r>
      <w:proofErr w:type="spellEnd"/>
      <w:r>
        <w:rPr>
          <w:rFonts w:ascii="Times New Roman" w:hAnsi="Times New Roman" w:cs="Times New Roman"/>
          <w:sz w:val="24"/>
          <w:szCs w:val="24"/>
        </w:rPr>
        <w:t>, E. (2001)</w:t>
      </w:r>
      <w:r w:rsidR="008528D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Computer game studies, year one.</w:t>
      </w:r>
      <w:proofErr w:type="gramEnd"/>
      <w:r>
        <w:rPr>
          <w:rFonts w:ascii="Times New Roman" w:hAnsi="Times New Roman" w:cs="Times New Roman"/>
          <w:sz w:val="24"/>
          <w:szCs w:val="24"/>
        </w:rPr>
        <w:t xml:space="preserve"> </w:t>
      </w:r>
      <w:r w:rsidR="008528D5">
        <w:rPr>
          <w:rFonts w:ascii="Times New Roman" w:hAnsi="Times New Roman" w:cs="Times New Roman"/>
          <w:i/>
          <w:sz w:val="24"/>
          <w:szCs w:val="24"/>
        </w:rPr>
        <w:t>Game Studies, 1</w:t>
      </w:r>
      <w:r w:rsidR="008528D5">
        <w:rPr>
          <w:rFonts w:ascii="Times New Roman" w:hAnsi="Times New Roman" w:cs="Times New Roman"/>
          <w:sz w:val="24"/>
          <w:szCs w:val="24"/>
        </w:rPr>
        <w:t xml:space="preserve">. Retrieved from </w:t>
      </w:r>
      <w:r w:rsidR="008528D5" w:rsidRPr="008528D5">
        <w:rPr>
          <w:rFonts w:ascii="Times New Roman" w:hAnsi="Times New Roman" w:cs="Times New Roman"/>
          <w:sz w:val="24"/>
          <w:szCs w:val="24"/>
        </w:rPr>
        <w:t>http://www.gamestudies.org/0101/editorial.html</w:t>
      </w:r>
    </w:p>
    <w:p w:rsidR="00284A28" w:rsidRDefault="00284A28"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Adachi, P. J. C., </w:t>
      </w:r>
      <w:proofErr w:type="spellStart"/>
      <w:r>
        <w:rPr>
          <w:rFonts w:ascii="Times New Roman" w:hAnsi="Times New Roman" w:cs="Times New Roman"/>
          <w:sz w:val="24"/>
          <w:szCs w:val="24"/>
        </w:rPr>
        <w:t>Allaire</w:t>
      </w:r>
      <w:proofErr w:type="spellEnd"/>
      <w:r>
        <w:rPr>
          <w:rFonts w:ascii="Times New Roman" w:hAnsi="Times New Roman" w:cs="Times New Roman"/>
          <w:sz w:val="24"/>
          <w:szCs w:val="24"/>
        </w:rPr>
        <w:t xml:space="preserve">, J. C., Anderson, J., </w:t>
      </w:r>
      <w:proofErr w:type="spellStart"/>
      <w:r>
        <w:rPr>
          <w:rFonts w:ascii="Times New Roman" w:hAnsi="Times New Roman" w:cs="Times New Roman"/>
          <w:sz w:val="24"/>
          <w:szCs w:val="24"/>
        </w:rPr>
        <w:t>Annetta</w:t>
      </w:r>
      <w:proofErr w:type="spellEnd"/>
      <w:r>
        <w:rPr>
          <w:rFonts w:ascii="Times New Roman" w:hAnsi="Times New Roman" w:cs="Times New Roman"/>
          <w:sz w:val="24"/>
          <w:szCs w:val="24"/>
        </w:rPr>
        <w:t xml:space="preserve">, L., Arnett, J. J., Arsenault, D., … </w:t>
      </w:r>
      <w:proofErr w:type="spellStart"/>
      <w:r>
        <w:rPr>
          <w:rFonts w:ascii="Times New Roman" w:hAnsi="Times New Roman" w:cs="Times New Roman"/>
          <w:sz w:val="24"/>
          <w:szCs w:val="24"/>
        </w:rPr>
        <w:t>Zerovnik</w:t>
      </w:r>
      <w:proofErr w:type="spellEnd"/>
      <w:r>
        <w:rPr>
          <w:rFonts w:ascii="Times New Roman" w:hAnsi="Times New Roman" w:cs="Times New Roman"/>
          <w:sz w:val="24"/>
          <w:szCs w:val="24"/>
        </w:rPr>
        <w:t xml:space="preserve">, G. (2013) Scholars’ open statement to the APA Task Force on Violent Media. Retrieved from </w:t>
      </w:r>
      <w:r w:rsidRPr="00284A28">
        <w:rPr>
          <w:rFonts w:ascii="Times New Roman" w:hAnsi="Times New Roman" w:cs="Times New Roman"/>
          <w:sz w:val="24"/>
          <w:szCs w:val="24"/>
        </w:rPr>
        <w:t>http://www.christopherjferguson.com/APA%20Task%20Force%20Comment1.pdf</w:t>
      </w:r>
    </w:p>
    <w:p w:rsidR="00B15D85" w:rsidRPr="006E1FE4" w:rsidRDefault="00634124"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 J. C., &amp; Willoughby, T. (2011a)</w:t>
      </w:r>
      <w:r w:rsidR="00EC13D7" w:rsidRPr="006E1FE4">
        <w:rPr>
          <w:rFonts w:ascii="Times New Roman" w:hAnsi="Times New Roman" w:cs="Times New Roman"/>
          <w:sz w:val="24"/>
          <w:szCs w:val="24"/>
        </w:rPr>
        <w:t xml:space="preserve"> </w:t>
      </w:r>
      <w:proofErr w:type="gramStart"/>
      <w:r w:rsidR="00EC13D7" w:rsidRPr="006E1FE4">
        <w:rPr>
          <w:rFonts w:ascii="Times New Roman" w:hAnsi="Times New Roman" w:cs="Times New Roman"/>
          <w:sz w:val="24"/>
          <w:szCs w:val="24"/>
        </w:rPr>
        <w:t>The</w:t>
      </w:r>
      <w:proofErr w:type="gramEnd"/>
      <w:r w:rsidR="00EC13D7" w:rsidRPr="006E1FE4">
        <w:rPr>
          <w:rFonts w:ascii="Times New Roman" w:hAnsi="Times New Roman" w:cs="Times New Roman"/>
          <w:sz w:val="24"/>
          <w:szCs w:val="24"/>
        </w:rPr>
        <w:t xml:space="preserve"> effect of violent video games on aggression: Is it more than just the violence? </w:t>
      </w:r>
      <w:r w:rsidR="00EC13D7" w:rsidRPr="006E1FE4">
        <w:rPr>
          <w:rFonts w:ascii="Times New Roman" w:hAnsi="Times New Roman" w:cs="Times New Roman"/>
          <w:i/>
          <w:sz w:val="24"/>
          <w:szCs w:val="24"/>
        </w:rPr>
        <w:t>Aggression and Violent Behavior</w:t>
      </w:r>
      <w:r w:rsidR="00EC13D7" w:rsidRPr="006E1FE4">
        <w:rPr>
          <w:rFonts w:ascii="Times New Roman" w:hAnsi="Times New Roman" w:cs="Times New Roman"/>
          <w:sz w:val="24"/>
          <w:szCs w:val="24"/>
        </w:rPr>
        <w:t xml:space="preserve">, </w:t>
      </w:r>
      <w:r w:rsidR="00EC13D7" w:rsidRPr="006E1FE4">
        <w:rPr>
          <w:rFonts w:ascii="Times New Roman" w:hAnsi="Times New Roman" w:cs="Times New Roman"/>
          <w:i/>
          <w:sz w:val="24"/>
          <w:szCs w:val="24"/>
        </w:rPr>
        <w:t xml:space="preserve">16, </w:t>
      </w:r>
      <w:r w:rsidR="00EC13D7" w:rsidRPr="006E1FE4">
        <w:rPr>
          <w:rFonts w:ascii="Times New Roman" w:hAnsi="Times New Roman" w:cs="Times New Roman"/>
          <w:sz w:val="24"/>
          <w:szCs w:val="24"/>
        </w:rPr>
        <w:t xml:space="preserve">55-62. </w:t>
      </w:r>
      <w:proofErr w:type="gramStart"/>
      <w:r w:rsidR="00EC13D7" w:rsidRPr="006E1FE4">
        <w:rPr>
          <w:rFonts w:ascii="Times New Roman" w:hAnsi="Times New Roman" w:cs="Times New Roman"/>
          <w:sz w:val="24"/>
          <w:szCs w:val="24"/>
        </w:rPr>
        <w:t>doi</w:t>
      </w:r>
      <w:proofErr w:type="gramEnd"/>
      <w:r w:rsidR="00EC13D7" w:rsidRPr="006E1FE4">
        <w:rPr>
          <w:rFonts w:ascii="Times New Roman" w:hAnsi="Times New Roman" w:cs="Times New Roman"/>
          <w:sz w:val="24"/>
          <w:szCs w:val="24"/>
        </w:rPr>
        <w:t>: 10.1016/j.avb.2010.12.002</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Adachi, P. J. C., &amp; Willoughby, T. (2011b)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181E90" w:rsidRPr="006E1FE4" w:rsidRDefault="00181E9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 J. C., &amp; Willoughby, T. (2013) Demolishing the competition: The longitudinal link between competitive video games, competitive gambling, and aggression.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Youth &amp; Adolescence, 42, </w:t>
      </w:r>
      <w:r w:rsidRPr="006E1FE4">
        <w:rPr>
          <w:rFonts w:ascii="Times New Roman" w:hAnsi="Times New Roman" w:cs="Times New Roman"/>
          <w:sz w:val="24"/>
          <w:szCs w:val="24"/>
        </w:rPr>
        <w:t xml:space="preserve">1041-1052.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10.1007/s10964-013-9913-9</w:t>
      </w:r>
    </w:p>
    <w:p w:rsidR="00E3108F" w:rsidRPr="006E1FE4"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(2004) </w:t>
      </w:r>
      <w:proofErr w:type="gramStart"/>
      <w:r w:rsidRPr="006E1FE4">
        <w:rPr>
          <w:rFonts w:ascii="Times New Roman" w:hAnsi="Times New Roman" w:cs="Times New Roman"/>
          <w:sz w:val="24"/>
          <w:szCs w:val="24"/>
        </w:rPr>
        <w:t>An</w:t>
      </w:r>
      <w:proofErr w:type="gramEnd"/>
      <w:r w:rsidRPr="006E1FE4">
        <w:rPr>
          <w:rFonts w:ascii="Times New Roman" w:hAnsi="Times New Roman" w:cs="Times New Roman"/>
          <w:sz w:val="24"/>
          <w:szCs w:val="24"/>
        </w:rPr>
        <w:t xml:space="preserve"> update on the effects of playing violent video games. </w:t>
      </w:r>
      <w:r w:rsidRPr="006E1FE4">
        <w:rPr>
          <w:rFonts w:ascii="Times New Roman" w:hAnsi="Times New Roman" w:cs="Times New Roman"/>
          <w:i/>
          <w:sz w:val="24"/>
          <w:szCs w:val="24"/>
        </w:rPr>
        <w:t xml:space="preserve">Journal of Adolescence, 27, </w:t>
      </w:r>
      <w:r w:rsidRPr="006E1FE4">
        <w:rPr>
          <w:rFonts w:ascii="Times New Roman" w:hAnsi="Times New Roman" w:cs="Times New Roman"/>
          <w:sz w:val="24"/>
          <w:szCs w:val="24"/>
        </w:rPr>
        <w:t xml:space="preserve">113-122.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10.1016/j.adolescence.2003.10.009</w:t>
      </w:r>
    </w:p>
    <w:p w:rsidR="00E3108F"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&amp; Bushman, B. J. (2001) Effects of violent video games on aggressive behavior, aggressive cognition, aggressive affect, physiological arousal, and prosocial behavior: A meta-analytic review of the scientific literature. </w:t>
      </w:r>
      <w:r w:rsidRPr="006E1FE4">
        <w:rPr>
          <w:rFonts w:ascii="Times New Roman" w:hAnsi="Times New Roman" w:cs="Times New Roman"/>
          <w:i/>
          <w:sz w:val="24"/>
          <w:szCs w:val="24"/>
        </w:rPr>
        <w:t xml:space="preserve">Psychological Science, 12, </w:t>
      </w:r>
      <w:r w:rsidRPr="006E1FE4">
        <w:rPr>
          <w:rFonts w:ascii="Times New Roman" w:hAnsi="Times New Roman" w:cs="Times New Roman"/>
          <w:sz w:val="24"/>
          <w:szCs w:val="24"/>
        </w:rPr>
        <w:t xml:space="preserve">353-359.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10.1111/1467-9280.00366</w:t>
      </w:r>
    </w:p>
    <w:p w:rsidR="00294981" w:rsidRPr="00294981" w:rsidRDefault="00294981"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Bushman, B. J. (2002).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Human Aggression.</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Annual Review of Psychology, 53, </w:t>
      </w:r>
      <w:r>
        <w:rPr>
          <w:rFonts w:ascii="Times New Roman" w:hAnsi="Times New Roman" w:cs="Times New Roman"/>
          <w:sz w:val="24"/>
          <w:szCs w:val="24"/>
        </w:rPr>
        <w:t xml:space="preserve">27-51.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294981">
        <w:rPr>
          <w:rFonts w:ascii="Times New Roman" w:hAnsi="Times New Roman" w:cs="Times New Roman"/>
          <w:sz w:val="24"/>
          <w:szCs w:val="24"/>
        </w:rPr>
        <w:t>10.1146/annurev.psych.53.100901.135231</w:t>
      </w:r>
    </w:p>
    <w:p w:rsidR="00181E90" w:rsidRPr="006E1FE4" w:rsidRDefault="00181E9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Anderson</w:t>
      </w:r>
      <w:r w:rsidR="00337821" w:rsidRPr="006E1FE4">
        <w:rPr>
          <w:rFonts w:ascii="Times New Roman" w:hAnsi="Times New Roman" w:cs="Times New Roman"/>
          <w:sz w:val="24"/>
          <w:szCs w:val="24"/>
        </w:rPr>
        <w:t xml:space="preserve">, C. A., &amp; </w:t>
      </w:r>
      <w:proofErr w:type="spellStart"/>
      <w:r w:rsidR="00337821" w:rsidRPr="006E1FE4">
        <w:rPr>
          <w:rFonts w:ascii="Times New Roman" w:hAnsi="Times New Roman" w:cs="Times New Roman"/>
          <w:sz w:val="24"/>
          <w:szCs w:val="24"/>
        </w:rPr>
        <w:t>Carnagey</w:t>
      </w:r>
      <w:proofErr w:type="spellEnd"/>
      <w:r w:rsidR="00337821" w:rsidRPr="006E1FE4">
        <w:rPr>
          <w:rFonts w:ascii="Times New Roman" w:hAnsi="Times New Roman" w:cs="Times New Roman"/>
          <w:sz w:val="24"/>
          <w:szCs w:val="24"/>
        </w:rPr>
        <w:t>, N. L. (2009</w:t>
      </w:r>
      <w:r w:rsidRPr="006E1FE4">
        <w:rPr>
          <w:rFonts w:ascii="Times New Roman" w:hAnsi="Times New Roman" w:cs="Times New Roman"/>
          <w:sz w:val="24"/>
          <w:szCs w:val="24"/>
        </w:rPr>
        <w:t xml:space="preserve">) Causal effects of violent sports games on aggression: Is it competitiveness or violent content? </w:t>
      </w:r>
      <w:r w:rsidRPr="006E1FE4">
        <w:rPr>
          <w:rFonts w:ascii="Times New Roman" w:hAnsi="Times New Roman" w:cs="Times New Roman"/>
          <w:i/>
          <w:sz w:val="24"/>
          <w:szCs w:val="24"/>
        </w:rPr>
        <w:t xml:space="preserve">Journal of Experimental Social Psychology, 45, </w:t>
      </w:r>
      <w:r w:rsidRPr="006E1FE4">
        <w:rPr>
          <w:rFonts w:ascii="Times New Roman" w:hAnsi="Times New Roman" w:cs="Times New Roman"/>
          <w:sz w:val="24"/>
          <w:szCs w:val="24"/>
        </w:rPr>
        <w:t>731-739. doi:10.1016/j.jesp.2009.04.019</w:t>
      </w:r>
    </w:p>
    <w:p w:rsidR="00185070" w:rsidRPr="006E1FE4" w:rsidRDefault="00AD7442"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w:t>
      </w:r>
      <w:r w:rsidR="00185070" w:rsidRPr="006E1FE4">
        <w:rPr>
          <w:rFonts w:ascii="Times New Roman" w:hAnsi="Times New Roman" w:cs="Times New Roman"/>
          <w:sz w:val="24"/>
          <w:szCs w:val="24"/>
        </w:rPr>
        <w:t>nderson, C.</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A., </w:t>
      </w:r>
      <w:proofErr w:type="spellStart"/>
      <w:r w:rsidR="00185070" w:rsidRPr="006E1FE4">
        <w:rPr>
          <w:rFonts w:ascii="Times New Roman" w:hAnsi="Times New Roman" w:cs="Times New Roman"/>
          <w:sz w:val="24"/>
          <w:szCs w:val="24"/>
        </w:rPr>
        <w:t>Carnagey</w:t>
      </w:r>
      <w:proofErr w:type="spellEnd"/>
      <w:r w:rsidR="00185070" w:rsidRPr="006E1FE4">
        <w:rPr>
          <w:rFonts w:ascii="Times New Roman" w:hAnsi="Times New Roman" w:cs="Times New Roman"/>
          <w:sz w:val="24"/>
          <w:szCs w:val="24"/>
        </w:rPr>
        <w:t>, N.</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L., Flanagan, M., Benjamin, A.</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J., Jr., Eubanks, J., </w:t>
      </w:r>
      <w:r w:rsidR="00E3108F" w:rsidRPr="006E1FE4">
        <w:rPr>
          <w:rFonts w:ascii="Times New Roman" w:hAnsi="Times New Roman" w:cs="Times New Roman"/>
          <w:sz w:val="24"/>
          <w:szCs w:val="24"/>
        </w:rPr>
        <w:t xml:space="preserve">&amp; </w:t>
      </w:r>
      <w:r w:rsidR="00185070" w:rsidRPr="006E1FE4">
        <w:rPr>
          <w:rFonts w:ascii="Times New Roman" w:hAnsi="Times New Roman" w:cs="Times New Roman"/>
          <w:sz w:val="24"/>
          <w:szCs w:val="24"/>
        </w:rPr>
        <w:t>Valentine, J.</w:t>
      </w:r>
      <w:r w:rsidR="00E3108F" w:rsidRPr="006E1FE4">
        <w:rPr>
          <w:rFonts w:ascii="Times New Roman" w:hAnsi="Times New Roman" w:cs="Times New Roman"/>
          <w:sz w:val="24"/>
          <w:szCs w:val="24"/>
        </w:rPr>
        <w:t xml:space="preserve"> </w:t>
      </w:r>
      <w:r w:rsidR="00185070" w:rsidRPr="006E1FE4">
        <w:rPr>
          <w:rFonts w:ascii="Times New Roman" w:hAnsi="Times New Roman" w:cs="Times New Roman"/>
          <w:sz w:val="24"/>
          <w:szCs w:val="24"/>
        </w:rPr>
        <w:t xml:space="preserve">C. </w:t>
      </w:r>
      <w:r w:rsidR="00E122F6" w:rsidRPr="006E1FE4">
        <w:rPr>
          <w:rFonts w:ascii="Times New Roman" w:hAnsi="Times New Roman" w:cs="Times New Roman"/>
          <w:sz w:val="24"/>
          <w:szCs w:val="24"/>
        </w:rPr>
        <w:t xml:space="preserve">(2004) Violent video games: Specific effects of violent content on aggressive thoughts and behavior. </w:t>
      </w:r>
      <w:r w:rsidR="007263A0" w:rsidRPr="006E1FE4">
        <w:rPr>
          <w:rFonts w:ascii="Times New Roman" w:hAnsi="Times New Roman" w:cs="Times New Roman"/>
          <w:i/>
          <w:sz w:val="24"/>
          <w:szCs w:val="24"/>
        </w:rPr>
        <w:t>Advances in E</w:t>
      </w:r>
      <w:r w:rsidR="00E122F6" w:rsidRPr="006E1FE4">
        <w:rPr>
          <w:rFonts w:ascii="Times New Roman" w:hAnsi="Times New Roman" w:cs="Times New Roman"/>
          <w:i/>
          <w:sz w:val="24"/>
          <w:szCs w:val="24"/>
        </w:rPr>
        <w:t xml:space="preserve">xperimental </w:t>
      </w:r>
      <w:r w:rsidR="007263A0" w:rsidRPr="006E1FE4">
        <w:rPr>
          <w:rFonts w:ascii="Times New Roman" w:hAnsi="Times New Roman" w:cs="Times New Roman"/>
          <w:i/>
          <w:sz w:val="24"/>
          <w:szCs w:val="24"/>
        </w:rPr>
        <w:t>S</w:t>
      </w:r>
      <w:r w:rsidR="00E122F6" w:rsidRPr="006E1FE4">
        <w:rPr>
          <w:rFonts w:ascii="Times New Roman" w:hAnsi="Times New Roman" w:cs="Times New Roman"/>
          <w:i/>
          <w:sz w:val="24"/>
          <w:szCs w:val="24"/>
        </w:rPr>
        <w:t xml:space="preserve">ocial </w:t>
      </w:r>
      <w:r w:rsidR="007263A0" w:rsidRPr="006E1FE4">
        <w:rPr>
          <w:rFonts w:ascii="Times New Roman" w:hAnsi="Times New Roman" w:cs="Times New Roman"/>
          <w:i/>
          <w:sz w:val="24"/>
          <w:szCs w:val="24"/>
        </w:rPr>
        <w:t>P</w:t>
      </w:r>
      <w:r w:rsidR="00E122F6" w:rsidRPr="006E1FE4">
        <w:rPr>
          <w:rFonts w:ascii="Times New Roman" w:hAnsi="Times New Roman" w:cs="Times New Roman"/>
          <w:i/>
          <w:sz w:val="24"/>
          <w:szCs w:val="24"/>
        </w:rPr>
        <w:t>sychology, 36</w:t>
      </w:r>
      <w:r w:rsidR="00E122F6" w:rsidRPr="006E1FE4">
        <w:rPr>
          <w:rFonts w:ascii="Times New Roman" w:hAnsi="Times New Roman" w:cs="Times New Roman"/>
          <w:sz w:val="24"/>
          <w:szCs w:val="24"/>
        </w:rPr>
        <w:t>, 200-251.</w:t>
      </w:r>
    </w:p>
    <w:p w:rsidR="007263A0" w:rsidRDefault="007263A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w:t>
      </w:r>
      <w:proofErr w:type="gramStart"/>
      <w:r w:rsidRPr="006E1FE4">
        <w:rPr>
          <w:rFonts w:ascii="Times New Roman" w:hAnsi="Times New Roman" w:cs="Times New Roman"/>
          <w:sz w:val="24"/>
          <w:szCs w:val="24"/>
        </w:rPr>
        <w:t>A, &amp; Dill, K. E. (2000) Video games and aggressive thoughts, feelings, and behavior in the laboratory and in life.</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78, </w:t>
      </w:r>
      <w:r w:rsidRPr="006E1FE4">
        <w:rPr>
          <w:rFonts w:ascii="Times New Roman" w:hAnsi="Times New Roman" w:cs="Times New Roman"/>
          <w:sz w:val="24"/>
          <w:szCs w:val="24"/>
        </w:rPr>
        <w:t xml:space="preserve">772-790.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10.1037/0022-3514.78.4.772</w:t>
      </w:r>
    </w:p>
    <w:p w:rsidR="004A173B" w:rsidRDefault="004A173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Ford, C. M. (1986).</w:t>
      </w:r>
      <w:proofErr w:type="gramEnd"/>
      <w:r>
        <w:rPr>
          <w:rFonts w:ascii="Times New Roman" w:hAnsi="Times New Roman" w:cs="Times New Roman"/>
          <w:sz w:val="24"/>
          <w:szCs w:val="24"/>
        </w:rPr>
        <w:t xml:space="preserve">  Affect of the game player: Short-term effects of highly and mildly aggressive video games. </w:t>
      </w:r>
      <w:r>
        <w:rPr>
          <w:rFonts w:ascii="Times New Roman" w:hAnsi="Times New Roman" w:cs="Times New Roman"/>
          <w:i/>
          <w:sz w:val="24"/>
          <w:szCs w:val="24"/>
        </w:rPr>
        <w:t xml:space="preserve">Personality and Social Psychology Bulletin, 12, </w:t>
      </w:r>
      <w:r>
        <w:rPr>
          <w:rFonts w:ascii="Times New Roman" w:hAnsi="Times New Roman" w:cs="Times New Roman"/>
          <w:sz w:val="24"/>
          <w:szCs w:val="24"/>
        </w:rPr>
        <w:t xml:space="preserve">390-402. </w:t>
      </w:r>
      <w:proofErr w:type="gramStart"/>
      <w:r w:rsidRPr="004A173B">
        <w:rPr>
          <w:rFonts w:ascii="Times New Roman" w:hAnsi="Times New Roman" w:cs="Times New Roman"/>
          <w:sz w:val="24"/>
          <w:szCs w:val="24"/>
        </w:rPr>
        <w:t>doi</w:t>
      </w:r>
      <w:proofErr w:type="gramEnd"/>
      <w:r w:rsidRPr="004A173B">
        <w:rPr>
          <w:rFonts w:ascii="Times New Roman" w:hAnsi="Times New Roman" w:cs="Times New Roman"/>
          <w:sz w:val="24"/>
          <w:szCs w:val="24"/>
        </w:rPr>
        <w:t>: 10.1177/0146167286124002</w:t>
      </w:r>
    </w:p>
    <w:p w:rsidR="004A173B" w:rsidRPr="004A173B" w:rsidRDefault="004A173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Gentile, D. A., &amp; Buckley, K. E. (2007).</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Violent video game effects on children and adolescents. </w:t>
      </w:r>
      <w:r>
        <w:rPr>
          <w:rFonts w:ascii="Times New Roman" w:hAnsi="Times New Roman" w:cs="Times New Roman"/>
          <w:sz w:val="24"/>
          <w:szCs w:val="24"/>
        </w:rPr>
        <w:t>New York: Oxford University Press.</w:t>
      </w:r>
    </w:p>
    <w:p w:rsidR="00584AB3" w:rsidRPr="006E1FE4" w:rsidRDefault="00584AB3" w:rsidP="00B15D85">
      <w:pPr>
        <w:spacing w:after="0" w:line="480" w:lineRule="auto"/>
        <w:ind w:hanging="720"/>
        <w:rPr>
          <w:rFonts w:ascii="Times New Roman" w:hAnsi="Times New Roman" w:cs="Times New Roman"/>
          <w:i/>
          <w:sz w:val="24"/>
          <w:szCs w:val="24"/>
        </w:rPr>
      </w:pPr>
      <w:proofErr w:type="gramStart"/>
      <w:r w:rsidRPr="006E1FE4">
        <w:rPr>
          <w:rFonts w:ascii="Times New Roman" w:hAnsi="Times New Roman" w:cs="Times New Roman"/>
          <w:sz w:val="24"/>
          <w:szCs w:val="24"/>
        </w:rPr>
        <w:t xml:space="preserve">Anderson, C. A., Sakamoto, A., Gentile, D. A.,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N., Shibuya, A., Yukawa, S., Naito, M., &amp; Kobayashi, K. (2008) Longitudinal effects of violent video games on aggression in Japan and the United States.</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i/>
          <w:sz w:val="24"/>
          <w:szCs w:val="24"/>
        </w:rPr>
        <w:t xml:space="preserve">Pediatrics, 122, </w:t>
      </w:r>
      <w:r w:rsidRPr="006E1FE4">
        <w:rPr>
          <w:rFonts w:ascii="Times New Roman" w:hAnsi="Times New Roman" w:cs="Times New Roman"/>
          <w:sz w:val="24"/>
          <w:szCs w:val="24"/>
        </w:rPr>
        <w:t>e1067 -e1072.</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10.1542/peds.2008-1425</w:t>
      </w:r>
    </w:p>
    <w:p w:rsidR="00584AB3"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Anderson, C. A., Shibuya, A.,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xml:space="preserve">, N., Swing, E. L., Bushman, B. J., Sakamoto, A., Rothstein, H. R., &amp; Saleem, M. (2010). Violent video game effects on aggression, empathy, and prosocial behavior in Eastern and Western countries: A meta-analytic review. </w:t>
      </w:r>
      <w:r w:rsidRPr="006E1FE4">
        <w:rPr>
          <w:rFonts w:ascii="Times New Roman" w:hAnsi="Times New Roman" w:cs="Times New Roman"/>
          <w:i/>
          <w:sz w:val="24"/>
          <w:szCs w:val="24"/>
        </w:rPr>
        <w:t>Psychological Bulletin</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136, </w:t>
      </w:r>
      <w:r w:rsidRPr="006E1FE4">
        <w:rPr>
          <w:rFonts w:ascii="Times New Roman" w:hAnsi="Times New Roman" w:cs="Times New Roman"/>
          <w:sz w:val="24"/>
          <w:szCs w:val="24"/>
        </w:rPr>
        <w:t xml:space="preserve">151-173.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10.1037/a0018251</w:t>
      </w:r>
    </w:p>
    <w:p w:rsidR="007D32E6" w:rsidRPr="007D32E6" w:rsidRDefault="007D32E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American Psychological Association, Task Force on Violent Media.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(2005). </w:t>
      </w:r>
      <w:r w:rsidR="00B83FBF" w:rsidRPr="00B83FBF">
        <w:rPr>
          <w:rFonts w:ascii="Times New Roman" w:hAnsi="Times New Roman" w:cs="Times New Roman"/>
          <w:i/>
          <w:sz w:val="24"/>
          <w:szCs w:val="24"/>
        </w:rPr>
        <w:t>Resolution on Violence in Video Games and Interactive Media.</w:t>
      </w:r>
      <w:proofErr w:type="gramEnd"/>
      <w:r w:rsidR="00B83FBF">
        <w:rPr>
          <w:rFonts w:ascii="Times New Roman" w:hAnsi="Times New Roman" w:cs="Times New Roman"/>
          <w:sz w:val="24"/>
          <w:szCs w:val="24"/>
        </w:rPr>
        <w:t xml:space="preserve"> </w:t>
      </w:r>
      <w:proofErr w:type="gramStart"/>
      <w:r w:rsidR="00B83FBF">
        <w:rPr>
          <w:rFonts w:ascii="Times New Roman" w:hAnsi="Times New Roman" w:cs="Times New Roman"/>
          <w:sz w:val="24"/>
          <w:szCs w:val="24"/>
        </w:rPr>
        <w:t>Retrieved from h</w:t>
      </w:r>
      <w:r w:rsidR="00B83FBF" w:rsidRPr="00B83FBF">
        <w:rPr>
          <w:rFonts w:ascii="Times New Roman" w:hAnsi="Times New Roman" w:cs="Times New Roman"/>
          <w:sz w:val="24"/>
          <w:szCs w:val="24"/>
        </w:rPr>
        <w:t>ttps://www.apa.org/about/policy/interactive-media.pdf</w:t>
      </w:r>
      <w:r w:rsidR="00B83FBF">
        <w:rPr>
          <w:rFonts w:ascii="Times New Roman" w:hAnsi="Times New Roman" w:cs="Times New Roman"/>
          <w:sz w:val="24"/>
          <w:szCs w:val="24"/>
        </w:rPr>
        <w:t>.</w:t>
      </w:r>
      <w:proofErr w:type="gramEnd"/>
    </w:p>
    <w:p w:rsidR="00337821" w:rsidRDefault="00337821"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Bailey, K., West, R., &amp; </w:t>
      </w:r>
      <w:proofErr w:type="spellStart"/>
      <w:r w:rsidRPr="006E1FE4">
        <w:rPr>
          <w:rFonts w:ascii="Times New Roman" w:hAnsi="Times New Roman" w:cs="Times New Roman"/>
          <w:sz w:val="24"/>
          <w:szCs w:val="24"/>
        </w:rPr>
        <w:t>Kuffel</w:t>
      </w:r>
      <w:proofErr w:type="spellEnd"/>
      <w:r w:rsidRPr="006E1FE4">
        <w:rPr>
          <w:rFonts w:ascii="Times New Roman" w:hAnsi="Times New Roman" w:cs="Times New Roman"/>
          <w:sz w:val="24"/>
          <w:szCs w:val="24"/>
        </w:rPr>
        <w:t xml:space="preserve">, J. (2013) </w:t>
      </w:r>
      <w:proofErr w:type="gramStart"/>
      <w:r w:rsidRPr="006E1FE4">
        <w:rPr>
          <w:rFonts w:ascii="Times New Roman" w:hAnsi="Times New Roman" w:cs="Times New Roman"/>
          <w:sz w:val="24"/>
          <w:szCs w:val="24"/>
        </w:rPr>
        <w:t>What</w:t>
      </w:r>
      <w:proofErr w:type="gramEnd"/>
      <w:r w:rsidRPr="006E1FE4">
        <w:rPr>
          <w:rFonts w:ascii="Times New Roman" w:hAnsi="Times New Roman" w:cs="Times New Roman"/>
          <w:sz w:val="24"/>
          <w:szCs w:val="24"/>
        </w:rPr>
        <w:t xml:space="preserve"> would my avatar do? </w:t>
      </w:r>
      <w:proofErr w:type="gramStart"/>
      <w:r w:rsidRPr="006E1FE4">
        <w:rPr>
          <w:rFonts w:ascii="Times New Roman" w:hAnsi="Times New Roman" w:cs="Times New Roman"/>
          <w:sz w:val="24"/>
          <w:szCs w:val="24"/>
        </w:rPr>
        <w:t>Gaming, pathology, and risky decision making.</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i/>
          <w:sz w:val="24"/>
          <w:szCs w:val="24"/>
        </w:rPr>
        <w:t>Frontiers in Psychology, 4.</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10.3389/fpsyg.2013.00609</w:t>
      </w:r>
    </w:p>
    <w:p w:rsidR="00294981" w:rsidRPr="00294981" w:rsidRDefault="0029498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Bandura, A. (1977). </w:t>
      </w:r>
      <w:proofErr w:type="gramStart"/>
      <w:r>
        <w:rPr>
          <w:rFonts w:ascii="Times New Roman" w:hAnsi="Times New Roman" w:cs="Times New Roman"/>
          <w:i/>
          <w:sz w:val="24"/>
          <w:szCs w:val="24"/>
        </w:rPr>
        <w:t>Social Learning Theory.</w:t>
      </w:r>
      <w:proofErr w:type="gramEnd"/>
      <w:r>
        <w:rPr>
          <w:rFonts w:ascii="Times New Roman" w:hAnsi="Times New Roman" w:cs="Times New Roman"/>
          <w:i/>
          <w:sz w:val="24"/>
          <w:szCs w:val="24"/>
        </w:rPr>
        <w:t xml:space="preserve"> </w:t>
      </w:r>
      <w:r>
        <w:rPr>
          <w:rFonts w:ascii="Times New Roman" w:hAnsi="Times New Roman" w:cs="Times New Roman"/>
          <w:sz w:val="24"/>
          <w:szCs w:val="24"/>
        </w:rPr>
        <w:t>Englewood Cliffs, NJ: Prentice Hall.</w:t>
      </w:r>
    </w:p>
    <w:p w:rsidR="00274108" w:rsidRDefault="00274108"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Barlett</w:t>
      </w:r>
      <w:proofErr w:type="spellEnd"/>
      <w:r w:rsidRPr="006E1FE4">
        <w:rPr>
          <w:rFonts w:ascii="Times New Roman" w:hAnsi="Times New Roman" w:cs="Times New Roman"/>
          <w:sz w:val="24"/>
          <w:szCs w:val="24"/>
        </w:rPr>
        <w:t>, C. P., Harris, R. J.</w:t>
      </w:r>
      <w:proofErr w:type="gramStart"/>
      <w:r w:rsidRPr="006E1FE4">
        <w:rPr>
          <w:rFonts w:ascii="Times New Roman" w:hAnsi="Times New Roman" w:cs="Times New Roman"/>
          <w:sz w:val="24"/>
          <w:szCs w:val="24"/>
        </w:rPr>
        <w:t>,  &amp;</w:t>
      </w:r>
      <w:proofErr w:type="gramEnd"/>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Bruey</w:t>
      </w:r>
      <w:proofErr w:type="spellEnd"/>
      <w:r w:rsidRPr="006E1FE4">
        <w:rPr>
          <w:rFonts w:ascii="Times New Roman" w:hAnsi="Times New Roman" w:cs="Times New Roman"/>
          <w:sz w:val="24"/>
          <w:szCs w:val="24"/>
        </w:rPr>
        <w:t>, C. (2008)</w:t>
      </w:r>
      <w:r w:rsidR="00DA0FED" w:rsidRPr="006E1FE4">
        <w:rPr>
          <w:rFonts w:ascii="Times New Roman" w:hAnsi="Times New Roman" w:cs="Times New Roman"/>
          <w:sz w:val="24"/>
          <w:szCs w:val="24"/>
        </w:rPr>
        <w:t xml:space="preserve"> The effect of the amount of blood in a violent video game on aggression, hostility, and arousal. </w:t>
      </w:r>
      <w:r w:rsidR="00DA0FED" w:rsidRPr="006E1FE4">
        <w:rPr>
          <w:rFonts w:ascii="Times New Roman" w:hAnsi="Times New Roman" w:cs="Times New Roman"/>
          <w:i/>
          <w:sz w:val="24"/>
          <w:szCs w:val="24"/>
        </w:rPr>
        <w:t xml:space="preserve">Journal of Experimental Social Psychology, 44, </w:t>
      </w:r>
      <w:r w:rsidR="00DA0FED" w:rsidRPr="006E1FE4">
        <w:rPr>
          <w:rFonts w:ascii="Times New Roman" w:hAnsi="Times New Roman" w:cs="Times New Roman"/>
          <w:sz w:val="24"/>
          <w:szCs w:val="24"/>
        </w:rPr>
        <w:t>539-546. doi:10.1016/j.jesp.2007.10.003</w:t>
      </w:r>
    </w:p>
    <w:p w:rsidR="001B1A29" w:rsidRDefault="001B1A29"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Barlett</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Rodeheffer</w:t>
      </w:r>
      <w:proofErr w:type="spellEnd"/>
      <w:r>
        <w:rPr>
          <w:rFonts w:ascii="Times New Roman" w:hAnsi="Times New Roman" w:cs="Times New Roman"/>
          <w:sz w:val="24"/>
          <w:szCs w:val="24"/>
        </w:rPr>
        <w:t xml:space="preserve">, C. D., </w:t>
      </w:r>
      <w:proofErr w:type="spellStart"/>
      <w:r>
        <w:rPr>
          <w:rFonts w:ascii="Times New Roman" w:hAnsi="Times New Roman" w:cs="Times New Roman"/>
          <w:sz w:val="24"/>
          <w:szCs w:val="24"/>
        </w:rPr>
        <w:t>Baldassaro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Hinkin</w:t>
      </w:r>
      <w:proofErr w:type="spellEnd"/>
      <w:r>
        <w:rPr>
          <w:rFonts w:ascii="Times New Roman" w:hAnsi="Times New Roman" w:cs="Times New Roman"/>
          <w:sz w:val="24"/>
          <w:szCs w:val="24"/>
        </w:rPr>
        <w:t xml:space="preserve">, M. P., &amp; Harris, R. J. (2008) The effects of advances in video game technology and content on aggressive cognitions, hostility, and heart rate. </w:t>
      </w:r>
      <w:r>
        <w:rPr>
          <w:rFonts w:ascii="Times New Roman" w:hAnsi="Times New Roman" w:cs="Times New Roman"/>
          <w:i/>
          <w:sz w:val="24"/>
          <w:szCs w:val="24"/>
        </w:rPr>
        <w:t xml:space="preserve">Media Psychology, 11, </w:t>
      </w:r>
      <w:r>
        <w:rPr>
          <w:rFonts w:ascii="Times New Roman" w:hAnsi="Times New Roman" w:cs="Times New Roman"/>
          <w:sz w:val="24"/>
          <w:szCs w:val="24"/>
        </w:rPr>
        <w:t>540-565. DOI: 10.1080/15213260802492018</w:t>
      </w:r>
    </w:p>
    <w:p w:rsidR="000529AE" w:rsidRDefault="000529AE"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Barry, S. </w:t>
      </w:r>
      <w:r w:rsidR="00904A35">
        <w:rPr>
          <w:rFonts w:ascii="Times New Roman" w:hAnsi="Times New Roman" w:cs="Times New Roman"/>
          <w:sz w:val="24"/>
          <w:szCs w:val="24"/>
        </w:rPr>
        <w:t>(2011, October).</w:t>
      </w:r>
      <w:proofErr w:type="gramEnd"/>
      <w:r w:rsidR="00904A35">
        <w:rPr>
          <w:rFonts w:ascii="Times New Roman" w:hAnsi="Times New Roman" w:cs="Times New Roman"/>
          <w:sz w:val="24"/>
          <w:szCs w:val="24"/>
        </w:rPr>
        <w:t xml:space="preserve"> Defense for accused murderer Jesus Gilberto Garcia rests following testimony on violent video games. </w:t>
      </w:r>
      <w:proofErr w:type="spellStart"/>
      <w:proofErr w:type="gramStart"/>
      <w:r w:rsidR="00904A35">
        <w:rPr>
          <w:rFonts w:ascii="Times New Roman" w:hAnsi="Times New Roman" w:cs="Times New Roman"/>
          <w:i/>
          <w:sz w:val="24"/>
          <w:szCs w:val="24"/>
        </w:rPr>
        <w:t>MassLive</w:t>
      </w:r>
      <w:proofErr w:type="spellEnd"/>
      <w:r w:rsidR="00904A35">
        <w:rPr>
          <w:rFonts w:ascii="Times New Roman" w:hAnsi="Times New Roman" w:cs="Times New Roman"/>
          <w:i/>
          <w:sz w:val="24"/>
          <w:szCs w:val="24"/>
        </w:rPr>
        <w:t>.</w:t>
      </w:r>
      <w:proofErr w:type="gramEnd"/>
      <w:r w:rsidR="00904A35">
        <w:rPr>
          <w:rFonts w:ascii="Times New Roman" w:hAnsi="Times New Roman" w:cs="Times New Roman"/>
          <w:i/>
          <w:sz w:val="24"/>
          <w:szCs w:val="24"/>
        </w:rPr>
        <w:t xml:space="preserve"> </w:t>
      </w:r>
      <w:r w:rsidR="00904A35">
        <w:rPr>
          <w:rFonts w:ascii="Times New Roman" w:hAnsi="Times New Roman" w:cs="Times New Roman"/>
          <w:sz w:val="24"/>
          <w:szCs w:val="24"/>
        </w:rPr>
        <w:t xml:space="preserve">Retrieved from </w:t>
      </w:r>
      <w:hyperlink r:id="rId9" w:history="1">
        <w:r w:rsidR="00DB56D1" w:rsidRPr="000B5363">
          <w:rPr>
            <w:rStyle w:val="Hyperlink"/>
            <w:rFonts w:ascii="Times New Roman" w:hAnsi="Times New Roman" w:cs="Times New Roman"/>
            <w:sz w:val="24"/>
            <w:szCs w:val="24"/>
          </w:rPr>
          <w:t>http://www.masslive.com/news/index.ssf/2011/10/defense_for_accused_murderer_j.html</w:t>
        </w:r>
      </w:hyperlink>
    </w:p>
    <w:p w:rsidR="00DB56D1" w:rsidRPr="00DB56D1" w:rsidRDefault="00DB56D1" w:rsidP="00DB56D1">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Bartholow, B. D., &amp; Anderson, C. A. (2002).</w:t>
      </w:r>
      <w:proofErr w:type="gramEnd"/>
      <w:r>
        <w:rPr>
          <w:rFonts w:ascii="Times New Roman" w:hAnsi="Times New Roman" w:cs="Times New Roman"/>
          <w:sz w:val="24"/>
          <w:szCs w:val="24"/>
        </w:rPr>
        <w:t xml:space="preserve"> Effects of violent video games on aggressive behavior: Potential sex differences. </w:t>
      </w:r>
      <w:r>
        <w:rPr>
          <w:rFonts w:ascii="Times New Roman" w:hAnsi="Times New Roman" w:cs="Times New Roman"/>
          <w:i/>
          <w:sz w:val="24"/>
          <w:szCs w:val="24"/>
        </w:rPr>
        <w:t xml:space="preserve">Journal of Experimental Social Psychology, 38, </w:t>
      </w:r>
      <w:r>
        <w:rPr>
          <w:rFonts w:ascii="Times New Roman" w:hAnsi="Times New Roman" w:cs="Times New Roman"/>
          <w:sz w:val="24"/>
          <w:szCs w:val="24"/>
        </w:rPr>
        <w:t xml:space="preserve">283-290. </w:t>
      </w:r>
      <w:proofErr w:type="gramStart"/>
      <w:r>
        <w:rPr>
          <w:rFonts w:ascii="Times New Roman" w:hAnsi="Times New Roman" w:cs="Times New Roman"/>
          <w:sz w:val="24"/>
          <w:szCs w:val="24"/>
        </w:rPr>
        <w:t>doi</w:t>
      </w:r>
      <w:proofErr w:type="gramEnd"/>
      <w:r w:rsidRPr="00DB56D1">
        <w:rPr>
          <w:rFonts w:ascii="Times New Roman" w:hAnsi="Times New Roman" w:cs="Times New Roman"/>
          <w:sz w:val="24"/>
          <w:szCs w:val="24"/>
        </w:rPr>
        <w:t>:</w:t>
      </w:r>
      <w:r>
        <w:rPr>
          <w:rFonts w:ascii="Times New Roman" w:hAnsi="Times New Roman" w:cs="Times New Roman"/>
          <w:sz w:val="24"/>
          <w:szCs w:val="24"/>
        </w:rPr>
        <w:t xml:space="preserve"> </w:t>
      </w:r>
      <w:r w:rsidRPr="00DB56D1">
        <w:rPr>
          <w:rFonts w:ascii="Times New Roman" w:hAnsi="Times New Roman" w:cs="Times New Roman"/>
          <w:sz w:val="24"/>
          <w:szCs w:val="24"/>
        </w:rPr>
        <w:t>10.1006/jesp.2001.1502</w:t>
      </w:r>
    </w:p>
    <w:p w:rsidR="00082887" w:rsidRDefault="0008288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Bastian, B., </w:t>
      </w:r>
      <w:proofErr w:type="spellStart"/>
      <w:r w:rsidRPr="006E1FE4">
        <w:rPr>
          <w:rFonts w:ascii="Times New Roman" w:hAnsi="Times New Roman" w:cs="Times New Roman"/>
          <w:sz w:val="24"/>
          <w:szCs w:val="24"/>
        </w:rPr>
        <w:t>Jetten</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Radke</w:t>
      </w:r>
      <w:proofErr w:type="spellEnd"/>
      <w:r w:rsidRPr="006E1FE4">
        <w:rPr>
          <w:rFonts w:ascii="Times New Roman" w:hAnsi="Times New Roman" w:cs="Times New Roman"/>
          <w:sz w:val="24"/>
          <w:szCs w:val="24"/>
        </w:rPr>
        <w:t xml:space="preserve">, H. R. M. (2012) Cyber-dehumanization: Violent video game play diminishes our humanity. </w:t>
      </w:r>
      <w:r w:rsidRPr="006E1FE4">
        <w:rPr>
          <w:rFonts w:ascii="Times New Roman" w:hAnsi="Times New Roman" w:cs="Times New Roman"/>
          <w:i/>
          <w:sz w:val="24"/>
          <w:szCs w:val="24"/>
        </w:rPr>
        <w:t xml:space="preserve">Journal of Experimental Social Psychology, 48, </w:t>
      </w:r>
      <w:r w:rsidRPr="006E1FE4">
        <w:rPr>
          <w:rFonts w:ascii="Times New Roman" w:hAnsi="Times New Roman" w:cs="Times New Roman"/>
          <w:sz w:val="24"/>
          <w:szCs w:val="24"/>
        </w:rPr>
        <w:t>486-491. doi:10.1016/j.jesp.2011.10.009</w:t>
      </w:r>
    </w:p>
    <w:p w:rsidR="0054481C" w:rsidRDefault="0054481C"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Battista, J. (2012, March). Saints coach is suspended for a year over bounties. </w:t>
      </w:r>
      <w:proofErr w:type="gramStart"/>
      <w:r>
        <w:rPr>
          <w:rFonts w:ascii="Times New Roman" w:hAnsi="Times New Roman" w:cs="Times New Roman"/>
          <w:i/>
          <w:sz w:val="24"/>
          <w:szCs w:val="24"/>
        </w:rPr>
        <w:t>The New York Times.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Retrieved from </w:t>
      </w:r>
      <w:r w:rsidRPr="0054481C">
        <w:rPr>
          <w:rFonts w:ascii="Times New Roman" w:hAnsi="Times New Roman" w:cs="Times New Roman"/>
          <w:sz w:val="24"/>
          <w:szCs w:val="24"/>
        </w:rPr>
        <w:t>http://www.nytimes.com/2012/03/22/sports/football/nfl-delivers-harsh-punishment-to-saints-over-bounty-program.html</w:t>
      </w:r>
      <w:r>
        <w:rPr>
          <w:rFonts w:ascii="Times New Roman" w:hAnsi="Times New Roman" w:cs="Times New Roman"/>
          <w:sz w:val="24"/>
          <w:szCs w:val="24"/>
        </w:rPr>
        <w:t xml:space="preserve"> </w:t>
      </w:r>
    </w:p>
    <w:p w:rsidR="00B83FBF" w:rsidRDefault="00B83FB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Berger, A. A. (1995). </w:t>
      </w:r>
      <w:proofErr w:type="gramStart"/>
      <w:r w:rsidRPr="00B83FBF">
        <w:rPr>
          <w:rFonts w:ascii="Times New Roman" w:hAnsi="Times New Roman" w:cs="Times New Roman"/>
          <w:i/>
          <w:sz w:val="24"/>
          <w:szCs w:val="24"/>
        </w:rPr>
        <w:t>Essentials of Mass Communication Theory.</w:t>
      </w:r>
      <w:proofErr w:type="gramEnd"/>
      <w:r>
        <w:rPr>
          <w:rFonts w:ascii="Times New Roman" w:hAnsi="Times New Roman" w:cs="Times New Roman"/>
          <w:sz w:val="24"/>
          <w:szCs w:val="24"/>
        </w:rPr>
        <w:t xml:space="preserve"> London: SAGE Publications.</w:t>
      </w:r>
    </w:p>
    <w:p w:rsidR="004076F1" w:rsidRPr="00D81619" w:rsidRDefault="004076F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Berkowitz, L. (1989). Frustration-aggression hypothesis: Examination and reformulation. </w:t>
      </w:r>
      <w:r>
        <w:rPr>
          <w:rFonts w:ascii="Times New Roman" w:hAnsi="Times New Roman" w:cs="Times New Roman"/>
          <w:i/>
          <w:sz w:val="24"/>
          <w:szCs w:val="24"/>
        </w:rPr>
        <w:t xml:space="preserve">Psychological Bulletin, </w:t>
      </w:r>
      <w:r w:rsidR="00D81619">
        <w:rPr>
          <w:rFonts w:ascii="Times New Roman" w:hAnsi="Times New Roman" w:cs="Times New Roman"/>
          <w:i/>
          <w:sz w:val="24"/>
          <w:szCs w:val="24"/>
        </w:rPr>
        <w:t xml:space="preserve">106, </w:t>
      </w:r>
      <w:r w:rsidR="00D81619">
        <w:rPr>
          <w:rFonts w:ascii="Times New Roman" w:hAnsi="Times New Roman" w:cs="Times New Roman"/>
          <w:sz w:val="24"/>
          <w:szCs w:val="24"/>
        </w:rPr>
        <w:t xml:space="preserve">59-73. </w:t>
      </w:r>
      <w:proofErr w:type="gramStart"/>
      <w:r w:rsidR="00D81619">
        <w:rPr>
          <w:rFonts w:ascii="Times New Roman" w:hAnsi="Times New Roman" w:cs="Times New Roman"/>
          <w:sz w:val="24"/>
          <w:szCs w:val="24"/>
        </w:rPr>
        <w:t>doi</w:t>
      </w:r>
      <w:proofErr w:type="gramEnd"/>
      <w:r w:rsidR="00D81619">
        <w:rPr>
          <w:rFonts w:ascii="Times New Roman" w:hAnsi="Times New Roman" w:cs="Times New Roman"/>
          <w:sz w:val="24"/>
          <w:szCs w:val="24"/>
        </w:rPr>
        <w:t xml:space="preserve">: </w:t>
      </w:r>
      <w:r w:rsidR="00D81619" w:rsidRPr="00D81619">
        <w:rPr>
          <w:rFonts w:ascii="Times New Roman" w:hAnsi="Times New Roman" w:cs="Times New Roman"/>
          <w:sz w:val="24"/>
          <w:szCs w:val="24"/>
        </w:rPr>
        <w:t>10.1037/0033-2909.106.1.59</w:t>
      </w:r>
    </w:p>
    <w:p w:rsidR="00450160" w:rsidRDefault="0045016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Berkowitz, L. (1993) Pain and aggression: Some findings and implications. </w:t>
      </w:r>
      <w:r w:rsidRPr="006E1FE4">
        <w:rPr>
          <w:rFonts w:ascii="Times New Roman" w:hAnsi="Times New Roman" w:cs="Times New Roman"/>
          <w:i/>
          <w:sz w:val="24"/>
          <w:szCs w:val="24"/>
        </w:rPr>
        <w:t xml:space="preserve">Motivation and Emotion, 17, </w:t>
      </w:r>
      <w:r w:rsidRPr="006E1FE4">
        <w:rPr>
          <w:rFonts w:ascii="Times New Roman" w:hAnsi="Times New Roman" w:cs="Times New Roman"/>
          <w:sz w:val="24"/>
          <w:szCs w:val="24"/>
        </w:rPr>
        <w:t xml:space="preserve">277-293.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10.1007/BF00992223</w:t>
      </w:r>
    </w:p>
    <w:p w:rsidR="005B3E74" w:rsidRPr="005B3E74" w:rsidRDefault="005B3E74" w:rsidP="00B15D8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Björk</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Holopainen</w:t>
      </w:r>
      <w:proofErr w:type="spellEnd"/>
      <w:r>
        <w:rPr>
          <w:rFonts w:ascii="Times New Roman" w:hAnsi="Times New Roman" w:cs="Times New Roman"/>
          <w:sz w:val="24"/>
          <w:szCs w:val="24"/>
        </w:rPr>
        <w:t>, J. (2004).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Games and Design Patterns.</w:t>
      </w:r>
      <w:proofErr w:type="gramEnd"/>
      <w:r>
        <w:rPr>
          <w:rFonts w:ascii="Times New Roman" w:hAnsi="Times New Roman" w:cs="Times New Roman"/>
          <w:sz w:val="24"/>
          <w:szCs w:val="24"/>
        </w:rPr>
        <w:t xml:space="preserve"> In K. </w:t>
      </w:r>
      <w:proofErr w:type="spellStart"/>
      <w:r>
        <w:rPr>
          <w:rFonts w:ascii="Times New Roman" w:hAnsi="Times New Roman" w:cs="Times New Roman"/>
          <w:sz w:val="24"/>
          <w:szCs w:val="24"/>
        </w:rPr>
        <w:t>Salen</w:t>
      </w:r>
      <w:proofErr w:type="spellEnd"/>
      <w:r>
        <w:rPr>
          <w:rFonts w:ascii="Times New Roman" w:hAnsi="Times New Roman" w:cs="Times New Roman"/>
          <w:sz w:val="24"/>
          <w:szCs w:val="24"/>
        </w:rPr>
        <w:t xml:space="preserve"> &amp; E. Zimmerman (Eds.),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Game Design Reader: A Rules of Play Anthology</w:t>
      </w:r>
      <w:r>
        <w:rPr>
          <w:rFonts w:ascii="Times New Roman" w:hAnsi="Times New Roman" w:cs="Times New Roman"/>
          <w:sz w:val="24"/>
          <w:szCs w:val="24"/>
        </w:rPr>
        <w:t xml:space="preserve"> (pp. 410-437)</w:t>
      </w:r>
      <w:r w:rsidR="004076F1">
        <w:rPr>
          <w:rFonts w:ascii="Times New Roman" w:hAnsi="Times New Roman" w:cs="Times New Roman"/>
          <w:sz w:val="24"/>
          <w:szCs w:val="24"/>
        </w:rPr>
        <w:t>. Cambridge, MA: The MIT Press.</w:t>
      </w:r>
    </w:p>
    <w:p w:rsidR="00A90A9F" w:rsidRDefault="00A90A9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Brief of Amicus Curiae</w:t>
      </w:r>
      <w:r w:rsidR="009F059A">
        <w:rPr>
          <w:rFonts w:ascii="Times New Roman" w:hAnsi="Times New Roman" w:cs="Times New Roman"/>
          <w:sz w:val="24"/>
          <w:szCs w:val="24"/>
        </w:rPr>
        <w:t xml:space="preserve"> of California State Senator Leland Y. Yee, Ph.D., the California Chapter of the American Academy of Pediatrics, and the California Psychological Association in Support of Petitioners</w:t>
      </w:r>
      <w:r>
        <w:rPr>
          <w:rFonts w:ascii="Times New Roman" w:hAnsi="Times New Roman" w:cs="Times New Roman"/>
          <w:sz w:val="24"/>
          <w:szCs w:val="24"/>
        </w:rPr>
        <w:t xml:space="preserve">, </w:t>
      </w:r>
      <w:r w:rsidR="009F059A">
        <w:rPr>
          <w:rFonts w:ascii="Times New Roman" w:hAnsi="Times New Roman" w:cs="Times New Roman"/>
          <w:sz w:val="24"/>
          <w:szCs w:val="24"/>
        </w:rPr>
        <w:t>Brown v. Entertainment Merchants Association, 564 U.S. (2010)</w:t>
      </w:r>
      <w:r>
        <w:rPr>
          <w:rFonts w:ascii="Times New Roman" w:hAnsi="Times New Roman" w:cs="Times New Roman"/>
          <w:sz w:val="24"/>
          <w:szCs w:val="24"/>
        </w:rPr>
        <w:t xml:space="preserve"> </w:t>
      </w:r>
      <w:r w:rsidR="009F059A">
        <w:rPr>
          <w:rFonts w:ascii="Times New Roman" w:hAnsi="Times New Roman" w:cs="Times New Roman"/>
          <w:sz w:val="24"/>
          <w:szCs w:val="24"/>
        </w:rPr>
        <w:t xml:space="preserve">(no. 08-1448). </w:t>
      </w:r>
      <w:r>
        <w:rPr>
          <w:rFonts w:ascii="Times New Roman" w:hAnsi="Times New Roman" w:cs="Times New Roman"/>
          <w:sz w:val="24"/>
          <w:szCs w:val="24"/>
        </w:rPr>
        <w:t xml:space="preserve">Retrieved from </w:t>
      </w:r>
      <w:hyperlink r:id="rId10" w:history="1">
        <w:r w:rsidR="009F059A" w:rsidRPr="000B5363">
          <w:rPr>
            <w:rStyle w:val="Hyperlink"/>
            <w:rFonts w:ascii="Times New Roman" w:hAnsi="Times New Roman" w:cs="Times New Roman"/>
            <w:sz w:val="24"/>
            <w:szCs w:val="24"/>
          </w:rPr>
          <w:t>http://www.psychology.iastate.edu/faculty/caa/abstracts/2010-2014/AmicusGruelYeeFinal.pdf</w:t>
        </w:r>
      </w:hyperlink>
    </w:p>
    <w:p w:rsidR="009F059A" w:rsidRDefault="009F059A"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Brief of the Progress &amp; Freedom Foundation and the Electronic Frontier Foundation as Amici Curiae in Support of Respondents, Brown v. Entertainment Merchants Association, 564 U.S. (2010) (no. 08-1448). Retrieved from </w:t>
      </w:r>
      <w:r w:rsidRPr="009F059A">
        <w:rPr>
          <w:rFonts w:ascii="Times New Roman" w:hAnsi="Times New Roman" w:cs="Times New Roman"/>
          <w:sz w:val="24"/>
          <w:szCs w:val="24"/>
        </w:rPr>
        <w:t>https://www.eff.org/files/filenode/schwarzenegger_v/EFFPFFamicus.pdf</w:t>
      </w:r>
    </w:p>
    <w:p w:rsidR="004A173B" w:rsidRPr="004A173B" w:rsidRDefault="004A173B" w:rsidP="00A5748C">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Brooks, M.C. (2000). Press start: Exploring the effects of violent video games on boys. </w:t>
      </w:r>
      <w:proofErr w:type="gramStart"/>
      <w:r>
        <w:rPr>
          <w:rFonts w:ascii="Times New Roman" w:hAnsi="Times New Roman" w:cs="Times New Roman"/>
          <w:i/>
          <w:sz w:val="24"/>
          <w:szCs w:val="24"/>
        </w:rPr>
        <w:t xml:space="preserve">Dissertation Abstracts International, </w:t>
      </w:r>
      <w:r>
        <w:rPr>
          <w:rFonts w:ascii="Times New Roman" w:hAnsi="Times New Roman" w:cs="Times New Roman"/>
          <w:sz w:val="24"/>
          <w:szCs w:val="24"/>
        </w:rPr>
        <w:t>60, 6419B.</w:t>
      </w:r>
      <w:proofErr w:type="gramEnd"/>
    </w:p>
    <w:p w:rsidR="00A5748C" w:rsidRDefault="00A5748C" w:rsidP="00A5748C">
      <w:pPr>
        <w:spacing w:after="0" w:line="480" w:lineRule="auto"/>
        <w:ind w:hanging="720"/>
        <w:rPr>
          <w:rFonts w:ascii="Times New Roman" w:hAnsi="Times New Roman" w:cs="Times New Roman"/>
          <w:sz w:val="24"/>
          <w:szCs w:val="24"/>
        </w:rPr>
      </w:pPr>
      <w:proofErr w:type="gramStart"/>
      <w:r w:rsidRPr="00A5748C">
        <w:rPr>
          <w:rFonts w:ascii="Times New Roman" w:hAnsi="Times New Roman" w:cs="Times New Roman"/>
          <w:sz w:val="24"/>
          <w:szCs w:val="24"/>
        </w:rPr>
        <w:t xml:space="preserve">Brown v. Entertainment Merchants Association, </w:t>
      </w:r>
      <w:r w:rsidRPr="00A5748C">
        <w:rPr>
          <w:rFonts w:ascii="Times New Roman" w:hAnsi="Times New Roman" w:cs="Times New Roman"/>
          <w:i/>
          <w:sz w:val="24"/>
          <w:szCs w:val="24"/>
        </w:rPr>
        <w:t>131 S. Ct. 2729</w:t>
      </w:r>
      <w:r w:rsidRPr="00A5748C">
        <w:rPr>
          <w:rFonts w:ascii="Times New Roman" w:hAnsi="Times New Roman" w:cs="Times New Roman"/>
          <w:sz w:val="24"/>
          <w:szCs w:val="24"/>
        </w:rPr>
        <w:t xml:space="preserve"> (2011).</w:t>
      </w:r>
      <w:proofErr w:type="gramEnd"/>
      <w:r>
        <w:rPr>
          <w:rFonts w:ascii="Times New Roman" w:hAnsi="Times New Roman" w:cs="Times New Roman"/>
          <w:sz w:val="24"/>
          <w:szCs w:val="24"/>
        </w:rPr>
        <w:t xml:space="preserve"> </w:t>
      </w:r>
      <w:r w:rsidRPr="00A5748C">
        <w:rPr>
          <w:rFonts w:ascii="Times New Roman" w:hAnsi="Times New Roman" w:cs="Times New Roman"/>
          <w:sz w:val="24"/>
          <w:szCs w:val="24"/>
        </w:rPr>
        <w:t xml:space="preserve">Retrieved from </w:t>
      </w:r>
      <w:hyperlink r:id="rId11" w:history="1">
        <w:r w:rsidR="005A4D22" w:rsidRPr="002E735A">
          <w:rPr>
            <w:rStyle w:val="Hyperlink"/>
            <w:rFonts w:ascii="Times New Roman" w:hAnsi="Times New Roman" w:cs="Times New Roman"/>
            <w:sz w:val="24"/>
            <w:szCs w:val="24"/>
          </w:rPr>
          <w:t>http://www.supremecourt.gov/opinions/10pdf/08–1448.pdf</w:t>
        </w:r>
      </w:hyperlink>
    </w:p>
    <w:p w:rsidR="005A4D22" w:rsidRPr="00DE3652" w:rsidRDefault="005A4D22" w:rsidP="00A5748C">
      <w:pPr>
        <w:spacing w:after="0" w:line="480" w:lineRule="auto"/>
        <w:ind w:hanging="720"/>
        <w:rPr>
          <w:rFonts w:ascii="Times New Roman" w:hAnsi="Times New Roman" w:cs="Times New Roman"/>
          <w:i/>
          <w:sz w:val="24"/>
          <w:szCs w:val="24"/>
        </w:rPr>
      </w:pPr>
      <w:proofErr w:type="gramStart"/>
      <w:r>
        <w:rPr>
          <w:rFonts w:ascii="Times New Roman" w:hAnsi="Times New Roman" w:cs="Times New Roman"/>
          <w:sz w:val="24"/>
          <w:szCs w:val="24"/>
        </w:rPr>
        <w:t xml:space="preserve">Buckley, K. E., &amp; Anderson, C. A. </w:t>
      </w:r>
      <w:r w:rsidR="00DE3652">
        <w:rPr>
          <w:rFonts w:ascii="Times New Roman" w:hAnsi="Times New Roman" w:cs="Times New Roman"/>
          <w:sz w:val="24"/>
          <w:szCs w:val="24"/>
        </w:rPr>
        <w:t xml:space="preserve">(2006) </w:t>
      </w:r>
      <w:r>
        <w:rPr>
          <w:rFonts w:ascii="Times New Roman" w:hAnsi="Times New Roman" w:cs="Times New Roman"/>
          <w:sz w:val="24"/>
          <w:szCs w:val="24"/>
        </w:rPr>
        <w:t>A theoretical model of the effects and consequences of playing video games.</w:t>
      </w:r>
      <w:proofErr w:type="gramEnd"/>
      <w:r>
        <w:rPr>
          <w:rFonts w:ascii="Times New Roman" w:hAnsi="Times New Roman" w:cs="Times New Roman"/>
          <w:sz w:val="24"/>
          <w:szCs w:val="24"/>
        </w:rPr>
        <w:t xml:space="preserve"> In </w:t>
      </w:r>
      <w:r w:rsidR="00DE3652">
        <w:rPr>
          <w:rFonts w:ascii="Times New Roman" w:hAnsi="Times New Roman" w:cs="Times New Roman"/>
          <w:sz w:val="24"/>
          <w:szCs w:val="24"/>
        </w:rPr>
        <w:t xml:space="preserve">P. </w:t>
      </w:r>
      <w:proofErr w:type="spellStart"/>
      <w:r w:rsidR="00DE3652">
        <w:rPr>
          <w:rFonts w:ascii="Times New Roman" w:hAnsi="Times New Roman" w:cs="Times New Roman"/>
          <w:sz w:val="24"/>
          <w:szCs w:val="24"/>
        </w:rPr>
        <w:t>Vorderer</w:t>
      </w:r>
      <w:proofErr w:type="spellEnd"/>
      <w:r w:rsidR="00DE3652">
        <w:rPr>
          <w:rFonts w:ascii="Times New Roman" w:hAnsi="Times New Roman" w:cs="Times New Roman"/>
          <w:sz w:val="24"/>
          <w:szCs w:val="24"/>
        </w:rPr>
        <w:t xml:space="preserve"> &amp; J. Bryant (Eds.), </w:t>
      </w:r>
      <w:r w:rsidR="00DE3652">
        <w:rPr>
          <w:rFonts w:ascii="Times New Roman" w:hAnsi="Times New Roman" w:cs="Times New Roman"/>
          <w:i/>
          <w:sz w:val="24"/>
          <w:szCs w:val="24"/>
        </w:rPr>
        <w:t xml:space="preserve">Playing Video Games: Motives, Responses, and Consequences </w:t>
      </w:r>
      <w:r w:rsidR="00DE3652" w:rsidRPr="00DE3652">
        <w:rPr>
          <w:rFonts w:ascii="Times New Roman" w:hAnsi="Times New Roman" w:cs="Times New Roman"/>
          <w:sz w:val="24"/>
          <w:szCs w:val="24"/>
        </w:rPr>
        <w:t>(363-378). Mahwah, NJ: LEA</w:t>
      </w:r>
    </w:p>
    <w:p w:rsidR="009C38B0" w:rsidRDefault="00A02DBC"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Busching</w:t>
      </w:r>
      <w:proofErr w:type="spellEnd"/>
      <w:r w:rsidRPr="006E1FE4">
        <w:rPr>
          <w:rFonts w:ascii="Times New Roman" w:hAnsi="Times New Roman" w:cs="Times New Roman"/>
          <w:sz w:val="24"/>
          <w:szCs w:val="24"/>
        </w:rPr>
        <w:t>, R., Gentile, D.</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 </w:t>
      </w:r>
      <w:proofErr w:type="spellStart"/>
      <w:r w:rsidRPr="006E1FE4">
        <w:rPr>
          <w:rFonts w:ascii="Times New Roman" w:hAnsi="Times New Roman" w:cs="Times New Roman"/>
          <w:sz w:val="24"/>
          <w:szCs w:val="24"/>
        </w:rPr>
        <w:t>Krahé</w:t>
      </w:r>
      <w:proofErr w:type="spellEnd"/>
      <w:r w:rsidRPr="006E1FE4">
        <w:rPr>
          <w:rFonts w:ascii="Times New Roman" w:hAnsi="Times New Roman" w:cs="Times New Roman"/>
          <w:sz w:val="24"/>
          <w:szCs w:val="24"/>
        </w:rPr>
        <w:t xml:space="preserve">, B., </w:t>
      </w:r>
      <w:proofErr w:type="spellStart"/>
      <w:r w:rsidRPr="006E1FE4">
        <w:rPr>
          <w:rFonts w:ascii="Times New Roman" w:hAnsi="Times New Roman" w:cs="Times New Roman"/>
          <w:sz w:val="24"/>
          <w:szCs w:val="24"/>
        </w:rPr>
        <w:t>Möller</w:t>
      </w:r>
      <w:proofErr w:type="spellEnd"/>
      <w:r w:rsidRPr="006E1FE4">
        <w:rPr>
          <w:rFonts w:ascii="Times New Roman" w:hAnsi="Times New Roman" w:cs="Times New Roman"/>
          <w:sz w:val="24"/>
          <w:szCs w:val="24"/>
        </w:rPr>
        <w:t xml:space="preserve">, I., </w:t>
      </w:r>
      <w:proofErr w:type="spellStart"/>
      <w:r w:rsidRPr="006E1FE4">
        <w:rPr>
          <w:rFonts w:ascii="Times New Roman" w:hAnsi="Times New Roman" w:cs="Times New Roman"/>
          <w:sz w:val="24"/>
          <w:szCs w:val="24"/>
        </w:rPr>
        <w:t>Khoo</w:t>
      </w:r>
      <w:proofErr w:type="spellEnd"/>
      <w:r w:rsidRPr="006E1FE4">
        <w:rPr>
          <w:rFonts w:ascii="Times New Roman" w:hAnsi="Times New Roman" w:cs="Times New Roman"/>
          <w:sz w:val="24"/>
          <w:szCs w:val="24"/>
        </w:rPr>
        <w:t>, A., Walsh, D.</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A., &amp; Anderson, C.</w:t>
      </w:r>
      <w:r w:rsidR="00E3108F" w:rsidRPr="006E1FE4">
        <w:rPr>
          <w:rFonts w:ascii="Times New Roman" w:hAnsi="Times New Roman" w:cs="Times New Roman"/>
          <w:sz w:val="24"/>
          <w:szCs w:val="24"/>
        </w:rPr>
        <w:t xml:space="preserve"> </w:t>
      </w:r>
      <w:r w:rsidRPr="006E1FE4">
        <w:rPr>
          <w:rFonts w:ascii="Times New Roman" w:hAnsi="Times New Roman" w:cs="Times New Roman"/>
          <w:sz w:val="24"/>
          <w:szCs w:val="24"/>
        </w:rPr>
        <w:t xml:space="preserve">A. (2013) Testing the reliability and validity of different measures of violent video game use in the United States, Singapore, and Germany. </w:t>
      </w:r>
      <w:proofErr w:type="gramStart"/>
      <w:r w:rsidRPr="006E1FE4">
        <w:rPr>
          <w:rFonts w:ascii="Times New Roman" w:hAnsi="Times New Roman" w:cs="Times New Roman"/>
          <w:i/>
          <w:sz w:val="24"/>
          <w:szCs w:val="24"/>
        </w:rPr>
        <w:t>Psychology of Popular Media Culture</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10.1037/ppm0000004</w:t>
      </w:r>
    </w:p>
    <w:p w:rsidR="00896197" w:rsidRPr="006E1FE4" w:rsidRDefault="00896197"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Bushman, B. J., &amp; Anderson, C. A. (2001) </w:t>
      </w:r>
      <w:r w:rsidRPr="00896197">
        <w:rPr>
          <w:rFonts w:ascii="Times New Roman" w:hAnsi="Times New Roman" w:cs="Times New Roman"/>
          <w:sz w:val="24"/>
          <w:szCs w:val="24"/>
        </w:rPr>
        <w:t xml:space="preserve">Is it time to pull the plug on the hostile versus instrumental aggression dichotomy? </w:t>
      </w:r>
      <w:r w:rsidRPr="00896197">
        <w:rPr>
          <w:rFonts w:ascii="Times New Roman" w:hAnsi="Times New Roman" w:cs="Times New Roman"/>
          <w:i/>
          <w:sz w:val="24"/>
          <w:szCs w:val="24"/>
        </w:rPr>
        <w:t>Psychological Review, 108</w:t>
      </w:r>
      <w:r w:rsidRPr="00896197">
        <w:rPr>
          <w:rFonts w:ascii="Times New Roman" w:hAnsi="Times New Roman" w:cs="Times New Roman"/>
          <w:sz w:val="24"/>
          <w:szCs w:val="24"/>
        </w:rPr>
        <w:t xml:space="preserve">, 273-279.  </w:t>
      </w:r>
      <w:proofErr w:type="gramStart"/>
      <w:r w:rsidRPr="00896197">
        <w:rPr>
          <w:rFonts w:ascii="Times New Roman" w:hAnsi="Times New Roman" w:cs="Times New Roman"/>
          <w:sz w:val="24"/>
          <w:szCs w:val="24"/>
        </w:rPr>
        <w:t>doi</w:t>
      </w:r>
      <w:proofErr w:type="gramEnd"/>
      <w:r w:rsidRPr="00896197">
        <w:rPr>
          <w:rFonts w:ascii="Times New Roman" w:hAnsi="Times New Roman" w:cs="Times New Roman"/>
          <w:sz w:val="24"/>
          <w:szCs w:val="24"/>
        </w:rPr>
        <w:t>: 10.1037/0033-295X.108.1.273</w:t>
      </w:r>
    </w:p>
    <w:p w:rsidR="004B71CE" w:rsidRPr="006E1FE4" w:rsidRDefault="004B71CE"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Bushman, B. J., &amp; Anderson, C. A. (2002) </w:t>
      </w:r>
      <w:proofErr w:type="gramStart"/>
      <w:r w:rsidRPr="006E1FE4">
        <w:rPr>
          <w:rFonts w:ascii="Times New Roman" w:hAnsi="Times New Roman" w:cs="Times New Roman"/>
          <w:sz w:val="24"/>
          <w:szCs w:val="24"/>
        </w:rPr>
        <w:t>Violent</w:t>
      </w:r>
      <w:proofErr w:type="gramEnd"/>
      <w:r w:rsidRPr="006E1FE4">
        <w:rPr>
          <w:rFonts w:ascii="Times New Roman" w:hAnsi="Times New Roman" w:cs="Times New Roman"/>
          <w:sz w:val="24"/>
          <w:szCs w:val="24"/>
        </w:rPr>
        <w:t xml:space="preserve"> video games and hostile expectations: A test of the general aggression model. </w:t>
      </w:r>
      <w:r w:rsidRPr="006E1FE4">
        <w:rPr>
          <w:rFonts w:ascii="Times New Roman" w:hAnsi="Times New Roman" w:cs="Times New Roman"/>
          <w:i/>
          <w:sz w:val="24"/>
          <w:szCs w:val="24"/>
        </w:rPr>
        <w:t xml:space="preserve">Personality and Social Psychology Bulletin, 28, </w:t>
      </w:r>
      <w:r w:rsidRPr="006E1FE4">
        <w:rPr>
          <w:rFonts w:ascii="Times New Roman" w:hAnsi="Times New Roman" w:cs="Times New Roman"/>
          <w:sz w:val="24"/>
          <w:szCs w:val="24"/>
        </w:rPr>
        <w:t xml:space="preserve">1679-1686.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10.1177/014616702237649</w:t>
      </w:r>
    </w:p>
    <w:p w:rsidR="00274108" w:rsidRPr="006E1FE4" w:rsidRDefault="00274108"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Carnagey</w:t>
      </w:r>
      <w:proofErr w:type="spellEnd"/>
      <w:r w:rsidRPr="006E1FE4">
        <w:rPr>
          <w:rFonts w:ascii="Times New Roman" w:hAnsi="Times New Roman" w:cs="Times New Roman"/>
          <w:sz w:val="24"/>
          <w:szCs w:val="24"/>
        </w:rPr>
        <w:t xml:space="preserve">, N. L., &amp; Anderson, C. A. (2005)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reward and punishment on violent video games on aggressive affect, cognition, and behavior. </w:t>
      </w:r>
      <w:r w:rsidRPr="006E1FE4">
        <w:rPr>
          <w:rFonts w:ascii="Times New Roman" w:hAnsi="Times New Roman" w:cs="Times New Roman"/>
          <w:i/>
          <w:sz w:val="24"/>
          <w:szCs w:val="24"/>
        </w:rPr>
        <w:t xml:space="preserve">Psychological Science, 16, </w:t>
      </w:r>
      <w:r w:rsidRPr="006E1FE4">
        <w:rPr>
          <w:rFonts w:ascii="Times New Roman" w:hAnsi="Times New Roman" w:cs="Times New Roman"/>
          <w:sz w:val="24"/>
          <w:szCs w:val="24"/>
        </w:rPr>
        <w:t xml:space="preserve">882-889.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xml:space="preserve">: 10.1111/j.1467-9280.2005.01632.x </w:t>
      </w:r>
    </w:p>
    <w:p w:rsidR="007263A0" w:rsidRDefault="007263A0"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Carnagey</w:t>
      </w:r>
      <w:proofErr w:type="spellEnd"/>
      <w:r w:rsidRPr="006E1FE4">
        <w:rPr>
          <w:rFonts w:ascii="Times New Roman" w:hAnsi="Times New Roman" w:cs="Times New Roman"/>
          <w:sz w:val="24"/>
          <w:szCs w:val="24"/>
        </w:rPr>
        <w:t xml:space="preserve">, N. L., Anderson, C. A., &amp; Bushman, B. J.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 of video game violence on physiological desensitization to real-life violence. </w:t>
      </w:r>
      <w:r w:rsidRPr="006E1FE4">
        <w:rPr>
          <w:rFonts w:ascii="Times New Roman" w:hAnsi="Times New Roman" w:cs="Times New Roman"/>
          <w:i/>
          <w:sz w:val="24"/>
          <w:szCs w:val="24"/>
        </w:rPr>
        <w:t xml:space="preserve">Journal of Experimental Social Psychology, 43, </w:t>
      </w:r>
      <w:r w:rsidRPr="006E1FE4">
        <w:rPr>
          <w:rFonts w:ascii="Times New Roman" w:hAnsi="Times New Roman" w:cs="Times New Roman"/>
          <w:sz w:val="24"/>
          <w:szCs w:val="24"/>
        </w:rPr>
        <w:t xml:space="preserve">489-496.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10.1016/j.jesp.2006.05.003</w:t>
      </w:r>
    </w:p>
    <w:p w:rsidR="0071440B" w:rsidRPr="006E1FE4" w:rsidRDefault="0071440B" w:rsidP="00B15D85">
      <w:pPr>
        <w:spacing w:after="0" w:line="480" w:lineRule="auto"/>
        <w:ind w:hanging="720"/>
        <w:rPr>
          <w:rFonts w:ascii="Times New Roman" w:hAnsi="Times New Roman" w:cs="Times New Roman"/>
          <w:sz w:val="24"/>
          <w:szCs w:val="24"/>
        </w:rPr>
      </w:pPr>
      <w:proofErr w:type="gramStart"/>
      <w:r w:rsidRPr="009E7999">
        <w:rPr>
          <w:rFonts w:ascii="Times New Roman" w:eastAsia="Times New Roman" w:hAnsi="Times New Roman" w:cs="Times New Roman"/>
          <w:sz w:val="23"/>
          <w:szCs w:val="23"/>
        </w:rPr>
        <w:t>Cohen, C., &amp; Regan, T. (2001).</w:t>
      </w:r>
      <w:proofErr w:type="gramEnd"/>
      <w:r>
        <w:rPr>
          <w:rFonts w:ascii="Times New Roman" w:eastAsia="Times New Roman" w:hAnsi="Times New Roman" w:cs="Times New Roman"/>
          <w:sz w:val="23"/>
          <w:szCs w:val="23"/>
        </w:rPr>
        <w:t xml:space="preserve"> </w:t>
      </w:r>
      <w:r w:rsidRPr="0071440B">
        <w:rPr>
          <w:rFonts w:ascii="Times New Roman" w:eastAsia="Times New Roman" w:hAnsi="Times New Roman" w:cs="Times New Roman"/>
          <w:i/>
          <w:sz w:val="23"/>
          <w:szCs w:val="23"/>
        </w:rPr>
        <w:t>The animal rights debate.</w:t>
      </w:r>
      <w:r>
        <w:rPr>
          <w:rFonts w:ascii="Times New Roman" w:eastAsia="Times New Roman" w:hAnsi="Times New Roman" w:cs="Times New Roman"/>
          <w:sz w:val="23"/>
          <w:szCs w:val="23"/>
        </w:rPr>
        <w:t xml:space="preserve"> Lanham, MD: </w:t>
      </w:r>
      <w:proofErr w:type="spellStart"/>
      <w:r w:rsidRPr="009E7999">
        <w:rPr>
          <w:rFonts w:ascii="Times New Roman" w:eastAsia="Times New Roman" w:hAnsi="Times New Roman" w:cs="Times New Roman"/>
          <w:sz w:val="23"/>
          <w:szCs w:val="23"/>
        </w:rPr>
        <w:t>Rowman</w:t>
      </w:r>
      <w:proofErr w:type="spellEnd"/>
      <w:r w:rsidRPr="009E7999">
        <w:rPr>
          <w:rFonts w:ascii="Times New Roman" w:eastAsia="Times New Roman" w:hAnsi="Times New Roman" w:cs="Times New Roman"/>
          <w:sz w:val="23"/>
          <w:szCs w:val="23"/>
        </w:rPr>
        <w:t xml:space="preserve"> &amp; Littlefield.</w:t>
      </w:r>
    </w:p>
    <w:p w:rsidR="00CD1A5B" w:rsidRDefault="00CD1A5B" w:rsidP="00CD1A5B">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Deutsch, M. (1958).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Trust and suspicion.</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Conflict Resolution, 2, </w:t>
      </w:r>
      <w:r>
        <w:rPr>
          <w:rFonts w:ascii="Times New Roman" w:hAnsi="Times New Roman" w:cs="Times New Roman"/>
          <w:sz w:val="24"/>
          <w:szCs w:val="24"/>
        </w:rPr>
        <w:t>265-279.</w:t>
      </w:r>
    </w:p>
    <w:p w:rsidR="004076F1" w:rsidRPr="004076F1" w:rsidRDefault="004076F1" w:rsidP="004076F1">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Dollard, J., Miller, N. E., </w:t>
      </w:r>
      <w:proofErr w:type="spellStart"/>
      <w:r>
        <w:rPr>
          <w:rFonts w:ascii="Times New Roman" w:hAnsi="Times New Roman" w:cs="Times New Roman"/>
          <w:sz w:val="24"/>
          <w:szCs w:val="24"/>
        </w:rPr>
        <w:t>Doob</w:t>
      </w:r>
      <w:proofErr w:type="spellEnd"/>
      <w:r>
        <w:rPr>
          <w:rFonts w:ascii="Times New Roman" w:hAnsi="Times New Roman" w:cs="Times New Roman"/>
          <w:sz w:val="24"/>
          <w:szCs w:val="24"/>
        </w:rPr>
        <w:t xml:space="preserve">, L. W., </w:t>
      </w:r>
      <w:proofErr w:type="spellStart"/>
      <w:r>
        <w:rPr>
          <w:rFonts w:ascii="Times New Roman" w:hAnsi="Times New Roman" w:cs="Times New Roman"/>
          <w:sz w:val="24"/>
          <w:szCs w:val="24"/>
        </w:rPr>
        <w:t>Mowrer</w:t>
      </w:r>
      <w:proofErr w:type="spellEnd"/>
      <w:r>
        <w:rPr>
          <w:rFonts w:ascii="Times New Roman" w:hAnsi="Times New Roman" w:cs="Times New Roman"/>
          <w:sz w:val="24"/>
          <w:szCs w:val="24"/>
        </w:rPr>
        <w:t xml:space="preserve">, O. H., &amp; Sears, R. R. (1939) </w:t>
      </w:r>
      <w:r>
        <w:rPr>
          <w:rFonts w:ascii="Times New Roman" w:hAnsi="Times New Roman" w:cs="Times New Roman"/>
          <w:i/>
          <w:sz w:val="24"/>
          <w:szCs w:val="24"/>
        </w:rPr>
        <w:t>Frustration and Aggression</w:t>
      </w:r>
      <w:r>
        <w:rPr>
          <w:rFonts w:ascii="Times New Roman" w:hAnsi="Times New Roman" w:cs="Times New Roman"/>
          <w:sz w:val="24"/>
          <w:szCs w:val="24"/>
        </w:rPr>
        <w:t>. New Haven, CT: Yale University Press.</w:t>
      </w:r>
    </w:p>
    <w:p w:rsidR="006F2E62" w:rsidRPr="006F2E62" w:rsidRDefault="006F2E62" w:rsidP="0053118D">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Breuer, J., Ivory, J. D.,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More than stories with buttons: Narrative, mechanics, and context as determinants of player experience in digital games. </w:t>
      </w:r>
      <w:r>
        <w:rPr>
          <w:rFonts w:ascii="Times New Roman" w:hAnsi="Times New Roman" w:cs="Times New Roman"/>
          <w:i/>
          <w:sz w:val="24"/>
          <w:szCs w:val="24"/>
        </w:rPr>
        <w:t xml:space="preserve">Journal of Communication, 64, </w:t>
      </w:r>
      <w:r>
        <w:rPr>
          <w:rFonts w:ascii="Times New Roman" w:hAnsi="Times New Roman" w:cs="Times New Roman"/>
          <w:sz w:val="24"/>
          <w:szCs w:val="24"/>
        </w:rPr>
        <w:t xml:space="preserve">521-542. </w:t>
      </w:r>
      <w:r w:rsidRPr="006F2E62">
        <w:rPr>
          <w:rFonts w:ascii="Times New Roman" w:hAnsi="Times New Roman" w:cs="Times New Roman"/>
          <w:sz w:val="24"/>
          <w:szCs w:val="24"/>
        </w:rPr>
        <w:t>DOI: 10.1111/jcom.12096</w:t>
      </w:r>
    </w:p>
    <w:p w:rsidR="00196B6A" w:rsidRPr="006E1FE4" w:rsidRDefault="00196B6A"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6F2E62">
        <w:rPr>
          <w:rFonts w:ascii="Times New Roman" w:hAnsi="Times New Roman" w:cs="Times New Roman"/>
          <w:sz w:val="24"/>
          <w:szCs w:val="24"/>
        </w:rPr>
        <w:t>in press</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EC13D7"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Elson, M., &amp; Ferguson, C. J. (2013) Twenty-five years of research on violence in digital games and aggression: </w:t>
      </w:r>
      <w:proofErr w:type="spellStart"/>
      <w:r w:rsidRPr="006E1FE4">
        <w:rPr>
          <w:rFonts w:ascii="Times New Roman" w:hAnsi="Times New Roman" w:cs="Times New Roman"/>
          <w:sz w:val="24"/>
          <w:szCs w:val="24"/>
        </w:rPr>
        <w:t>Empricial</w:t>
      </w:r>
      <w:proofErr w:type="spellEnd"/>
      <w:r w:rsidRPr="006E1FE4">
        <w:rPr>
          <w:rFonts w:ascii="Times New Roman" w:hAnsi="Times New Roman" w:cs="Times New Roman"/>
          <w:sz w:val="24"/>
          <w:szCs w:val="24"/>
        </w:rPr>
        <w:t xml:space="preserve"> evidence, perspectives, and a debate gone astray. </w:t>
      </w:r>
      <w:r w:rsidRPr="006E1FE4">
        <w:rPr>
          <w:rFonts w:ascii="Times New Roman" w:hAnsi="Times New Roman" w:cs="Times New Roman"/>
          <w:i/>
          <w:sz w:val="24"/>
          <w:szCs w:val="24"/>
        </w:rPr>
        <w:t xml:space="preserve">European Psychologist, </w:t>
      </w:r>
      <w:r w:rsidRPr="006E1FE4">
        <w:rPr>
          <w:rFonts w:ascii="Times New Roman" w:hAnsi="Times New Roman" w:cs="Times New Roman"/>
          <w:sz w:val="24"/>
          <w:szCs w:val="24"/>
        </w:rPr>
        <w:t>1-14.</w:t>
      </w:r>
      <w:r w:rsidRPr="006E1FE4">
        <w:rPr>
          <w:rFonts w:ascii="Times New Roman" w:hAnsi="Times New Roman" w:cs="Times New Roman"/>
          <w:i/>
          <w:sz w:val="24"/>
          <w:szCs w:val="24"/>
        </w:rPr>
        <w:t xml:space="preserve">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10.1027/1016-9040/a000147</w:t>
      </w:r>
    </w:p>
    <w:p w:rsidR="006F2E62" w:rsidRPr="006F2E62" w:rsidRDefault="006F2E62"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6F2E62" w:rsidRPr="006F2E62" w:rsidRDefault="006F2E62"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(in press).</w:t>
      </w:r>
      <w:proofErr w:type="gramEnd"/>
      <w:r>
        <w:rPr>
          <w:rFonts w:ascii="Times New Roman" w:hAnsi="Times New Roman" w:cs="Times New Roman"/>
          <w:sz w:val="24"/>
          <w:szCs w:val="24"/>
        </w:rPr>
        <w:t xml:space="preserve"> Digital games in laboratory experiments: Controlling a complex stimulus through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w:t>
      </w:r>
      <w:proofErr w:type="gramStart"/>
      <w:r>
        <w:rPr>
          <w:rFonts w:ascii="Times New Roman" w:hAnsi="Times New Roman" w:cs="Times New Roman"/>
          <w:i/>
          <w:sz w:val="24"/>
          <w:szCs w:val="24"/>
        </w:rPr>
        <w:t>Psychology of Popular Media Culture.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6F2E62">
        <w:rPr>
          <w:rFonts w:ascii="Times New Roman" w:hAnsi="Times New Roman" w:cs="Times New Roman"/>
          <w:sz w:val="24"/>
          <w:szCs w:val="24"/>
        </w:rPr>
        <w:t>10.1037/ppm0000033</w:t>
      </w:r>
    </w:p>
    <w:p w:rsidR="009E305B" w:rsidRPr="006E1FE4" w:rsidRDefault="009E305B"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Engelhardt</w:t>
      </w:r>
      <w:proofErr w:type="spellEnd"/>
      <w:r w:rsidRPr="006E1FE4">
        <w:rPr>
          <w:rFonts w:ascii="Times New Roman" w:hAnsi="Times New Roman" w:cs="Times New Roman"/>
          <w:sz w:val="24"/>
          <w:szCs w:val="24"/>
        </w:rPr>
        <w:t xml:space="preserve">, C. R., Bartholow, B. D., Kerr, G. T., Bushman, B. J. (2011) </w:t>
      </w:r>
      <w:proofErr w:type="gramStart"/>
      <w:r w:rsidRPr="006E1FE4">
        <w:rPr>
          <w:rFonts w:ascii="Times New Roman" w:hAnsi="Times New Roman" w:cs="Times New Roman"/>
          <w:sz w:val="24"/>
          <w:szCs w:val="24"/>
        </w:rPr>
        <w:t>This</w:t>
      </w:r>
      <w:proofErr w:type="gramEnd"/>
      <w:r w:rsidRPr="006E1FE4">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6E1FE4">
        <w:rPr>
          <w:rFonts w:ascii="Times New Roman" w:hAnsi="Times New Roman" w:cs="Times New Roman"/>
          <w:i/>
          <w:sz w:val="24"/>
          <w:szCs w:val="24"/>
        </w:rPr>
        <w:t xml:space="preserve">Journal of Experimental Social Psychology, 47, </w:t>
      </w:r>
      <w:r w:rsidRPr="006E1FE4">
        <w:rPr>
          <w:rFonts w:ascii="Times New Roman" w:hAnsi="Times New Roman" w:cs="Times New Roman"/>
          <w:sz w:val="24"/>
          <w:szCs w:val="24"/>
        </w:rPr>
        <w:t>1033-1036. doi:10.1016/j.jesp.2011.03.027</w:t>
      </w:r>
    </w:p>
    <w:p w:rsidR="009E305B" w:rsidRPr="006E1FE4" w:rsidRDefault="009E305B"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Engelhardt</w:t>
      </w:r>
      <w:proofErr w:type="spellEnd"/>
      <w:r w:rsidRPr="006E1FE4">
        <w:rPr>
          <w:rFonts w:ascii="Times New Roman" w:hAnsi="Times New Roman" w:cs="Times New Roman"/>
          <w:sz w:val="24"/>
          <w:szCs w:val="24"/>
        </w:rPr>
        <w:t xml:space="preserve">, C. R., Bartholow, B. D., &amp; Saults, J. S. (2011) Violent and nonviolent video games differentially affect physical aggression for individuals high vs. low in dispositional anger. </w:t>
      </w:r>
      <w:r w:rsidRPr="006E1FE4">
        <w:rPr>
          <w:rFonts w:ascii="Times New Roman" w:hAnsi="Times New Roman" w:cs="Times New Roman"/>
          <w:i/>
          <w:sz w:val="24"/>
          <w:szCs w:val="24"/>
        </w:rPr>
        <w:t xml:space="preserve">Aggressive Behavior, 37, </w:t>
      </w:r>
      <w:r w:rsidRPr="006E1FE4">
        <w:rPr>
          <w:rFonts w:ascii="Times New Roman" w:hAnsi="Times New Roman" w:cs="Times New Roman"/>
          <w:sz w:val="24"/>
          <w:szCs w:val="24"/>
        </w:rPr>
        <w:t>539-546. DOI: 10.1002/ab.20411</w:t>
      </w:r>
    </w:p>
    <w:p w:rsidR="000D0826" w:rsidRPr="006E1FE4" w:rsidRDefault="000D0826"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Engelhardt</w:t>
      </w:r>
      <w:proofErr w:type="spellEnd"/>
      <w:r w:rsidRPr="006E1FE4">
        <w:rPr>
          <w:rFonts w:ascii="Times New Roman" w:hAnsi="Times New Roman" w:cs="Times New Roman"/>
          <w:sz w:val="24"/>
          <w:szCs w:val="24"/>
        </w:rPr>
        <w:t xml:space="preserve">, C. R., Hilgard, J., &amp; Bartholow, B. D. (2014) Acute exposure to difficult (but not violent) video games </w:t>
      </w:r>
      <w:proofErr w:type="spellStart"/>
      <w:r w:rsidRPr="006E1FE4">
        <w:rPr>
          <w:rFonts w:ascii="Times New Roman" w:hAnsi="Times New Roman" w:cs="Times New Roman"/>
          <w:sz w:val="24"/>
          <w:szCs w:val="24"/>
        </w:rPr>
        <w:t>dysregulates</w:t>
      </w:r>
      <w:proofErr w:type="spellEnd"/>
      <w:r w:rsidRPr="006E1FE4">
        <w:rPr>
          <w:rFonts w:ascii="Times New Roman" w:hAnsi="Times New Roman" w:cs="Times New Roman"/>
          <w:sz w:val="24"/>
          <w:szCs w:val="24"/>
        </w:rPr>
        <w:t xml:space="preserve"> cognitive control” (Manuscript in revision)</w:t>
      </w:r>
    </w:p>
    <w:p w:rsidR="0053118D" w:rsidRPr="006E1FE4" w:rsidRDefault="0053118D"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Entertainment Software Association (2013).</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Essential facts about the computer and video game industry.</w:t>
      </w:r>
      <w:proofErr w:type="gramEnd"/>
      <w:r w:rsidRPr="006E1FE4">
        <w:rPr>
          <w:rFonts w:ascii="Times New Roman" w:hAnsi="Times New Roman" w:cs="Times New Roman"/>
          <w:sz w:val="24"/>
          <w:szCs w:val="24"/>
        </w:rPr>
        <w:t xml:space="preserve"> Retrieved from http://www.theesa.com/facts/pdfs/ESA_EF_2013.pdf</w:t>
      </w:r>
    </w:p>
    <w:p w:rsidR="008C451F" w:rsidRDefault="008C451F"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Eron</w:t>
      </w:r>
      <w:proofErr w:type="spellEnd"/>
      <w:r w:rsidRPr="006E1FE4">
        <w:rPr>
          <w:rFonts w:ascii="Times New Roman" w:hAnsi="Times New Roman" w:cs="Times New Roman"/>
          <w:sz w:val="24"/>
          <w:szCs w:val="24"/>
        </w:rPr>
        <w:t xml:space="preserve">, L. D., Huesmann, L. R., </w:t>
      </w:r>
      <w:proofErr w:type="spellStart"/>
      <w:r w:rsidRPr="006E1FE4">
        <w:rPr>
          <w:rFonts w:ascii="Times New Roman" w:hAnsi="Times New Roman" w:cs="Times New Roman"/>
          <w:sz w:val="24"/>
          <w:szCs w:val="24"/>
        </w:rPr>
        <w:t>Lefkowitz</w:t>
      </w:r>
      <w:proofErr w:type="spellEnd"/>
      <w:r w:rsidRPr="006E1FE4">
        <w:rPr>
          <w:rFonts w:ascii="Times New Roman" w:hAnsi="Times New Roman" w:cs="Times New Roman"/>
          <w:sz w:val="24"/>
          <w:szCs w:val="24"/>
        </w:rPr>
        <w:t xml:space="preserve">, M. M., &amp; </w:t>
      </w:r>
      <w:proofErr w:type="spellStart"/>
      <w:r w:rsidRPr="006E1FE4">
        <w:rPr>
          <w:rFonts w:ascii="Times New Roman" w:hAnsi="Times New Roman" w:cs="Times New Roman"/>
          <w:sz w:val="24"/>
          <w:szCs w:val="24"/>
        </w:rPr>
        <w:t>Walder</w:t>
      </w:r>
      <w:proofErr w:type="spellEnd"/>
      <w:r w:rsidRPr="006E1FE4">
        <w:rPr>
          <w:rFonts w:ascii="Times New Roman" w:hAnsi="Times New Roman" w:cs="Times New Roman"/>
          <w:sz w:val="24"/>
          <w:szCs w:val="24"/>
        </w:rPr>
        <w:t>, L. O. (1972</w:t>
      </w:r>
      <w:r w:rsidR="00C46EE5" w:rsidRPr="006E1FE4">
        <w:rPr>
          <w:rFonts w:ascii="Times New Roman" w:hAnsi="Times New Roman" w:cs="Times New Roman"/>
          <w:sz w:val="24"/>
          <w:szCs w:val="24"/>
        </w:rPr>
        <w:t xml:space="preserve">) </w:t>
      </w:r>
      <w:proofErr w:type="gramStart"/>
      <w:r w:rsidR="00C46EE5" w:rsidRPr="006E1FE4">
        <w:rPr>
          <w:rFonts w:ascii="Times New Roman" w:hAnsi="Times New Roman" w:cs="Times New Roman"/>
          <w:sz w:val="24"/>
          <w:szCs w:val="24"/>
        </w:rPr>
        <w:t>Does</w:t>
      </w:r>
      <w:proofErr w:type="gramEnd"/>
      <w:r w:rsidR="00C46EE5" w:rsidRPr="006E1FE4">
        <w:rPr>
          <w:rFonts w:ascii="Times New Roman" w:hAnsi="Times New Roman" w:cs="Times New Roman"/>
          <w:sz w:val="24"/>
          <w:szCs w:val="24"/>
        </w:rPr>
        <w:t xml:space="preserve"> television violence cause aggression? </w:t>
      </w:r>
      <w:r w:rsidR="00C46EE5" w:rsidRPr="006E1FE4">
        <w:rPr>
          <w:rFonts w:ascii="Times New Roman" w:hAnsi="Times New Roman" w:cs="Times New Roman"/>
          <w:i/>
          <w:sz w:val="24"/>
          <w:szCs w:val="24"/>
        </w:rPr>
        <w:t xml:space="preserve">American Psychologist, 27, </w:t>
      </w:r>
      <w:r w:rsidR="00C46EE5" w:rsidRPr="006E1FE4">
        <w:rPr>
          <w:rFonts w:ascii="Times New Roman" w:hAnsi="Times New Roman" w:cs="Times New Roman"/>
          <w:sz w:val="24"/>
          <w:szCs w:val="24"/>
        </w:rPr>
        <w:t xml:space="preserve">253-263. </w:t>
      </w:r>
      <w:proofErr w:type="gramStart"/>
      <w:r w:rsidR="00C46EE5" w:rsidRPr="006E1FE4">
        <w:rPr>
          <w:rFonts w:ascii="Times New Roman" w:hAnsi="Times New Roman" w:cs="Times New Roman"/>
          <w:sz w:val="24"/>
          <w:szCs w:val="24"/>
        </w:rPr>
        <w:t>doi</w:t>
      </w:r>
      <w:proofErr w:type="gramEnd"/>
      <w:r w:rsidR="00C46EE5" w:rsidRPr="006E1FE4">
        <w:rPr>
          <w:rFonts w:ascii="Times New Roman" w:hAnsi="Times New Roman" w:cs="Times New Roman"/>
          <w:sz w:val="24"/>
          <w:szCs w:val="24"/>
        </w:rPr>
        <w:t>: 10.1037/h0033721</w:t>
      </w:r>
    </w:p>
    <w:p w:rsidR="004C7218" w:rsidRPr="006E1FE4" w:rsidRDefault="005B3E74" w:rsidP="00A7673D">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Eskelinen</w:t>
      </w:r>
      <w:proofErr w:type="spellEnd"/>
      <w:r>
        <w:rPr>
          <w:rFonts w:ascii="Times New Roman" w:hAnsi="Times New Roman" w:cs="Times New Roman"/>
          <w:sz w:val="24"/>
          <w:szCs w:val="24"/>
        </w:rPr>
        <w:t>, M.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gaming situation.</w:t>
      </w:r>
      <w:proofErr w:type="gramEnd"/>
      <w:r>
        <w:rPr>
          <w:rFonts w:ascii="Times New Roman" w:hAnsi="Times New Roman" w:cs="Times New Roman"/>
          <w:sz w:val="24"/>
          <w:szCs w:val="24"/>
        </w:rPr>
        <w:t xml:space="preserve"> </w:t>
      </w:r>
      <w:r>
        <w:rPr>
          <w:rFonts w:ascii="Times New Roman" w:hAnsi="Times New Roman" w:cs="Times New Roman"/>
          <w:i/>
          <w:sz w:val="24"/>
          <w:szCs w:val="24"/>
        </w:rPr>
        <w:t>Game Studies, 1</w:t>
      </w:r>
      <w:r>
        <w:rPr>
          <w:rFonts w:ascii="Times New Roman" w:hAnsi="Times New Roman" w:cs="Times New Roman"/>
          <w:sz w:val="24"/>
          <w:szCs w:val="24"/>
        </w:rPr>
        <w:t xml:space="preserve">. Retrieved from </w:t>
      </w:r>
      <w:r w:rsidRPr="005B3E74">
        <w:rPr>
          <w:rFonts w:ascii="Times New Roman" w:hAnsi="Times New Roman" w:cs="Times New Roman"/>
          <w:sz w:val="24"/>
          <w:szCs w:val="24"/>
        </w:rPr>
        <w:t>http://www.gamestudies.org/0101/eskelinen/</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(2014) Action game experimental evidence for effects on aggression and visuospatial cognition: similarities, differences, and one rather foolish question. </w:t>
      </w:r>
      <w:r w:rsidRPr="006E1FE4">
        <w:rPr>
          <w:rFonts w:ascii="Times New Roman" w:hAnsi="Times New Roman" w:cs="Times New Roman"/>
          <w:i/>
          <w:sz w:val="24"/>
          <w:szCs w:val="24"/>
        </w:rPr>
        <w:t>Frontiers in Psychology: Cognition, 5</w:t>
      </w:r>
      <w:r w:rsidRPr="006E1FE4">
        <w:rPr>
          <w:rFonts w:ascii="Times New Roman" w:hAnsi="Times New Roman" w:cs="Times New Roman"/>
          <w:sz w:val="24"/>
          <w:szCs w:val="24"/>
        </w:rPr>
        <w:t>. doi: 10.1027/1016-9040/a000147</w:t>
      </w:r>
    </w:p>
    <w:p w:rsidR="00EC13D7" w:rsidRPr="006E1FE4" w:rsidRDefault="00EC13D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Kilburn, </w:t>
      </w:r>
      <w:r w:rsidR="00196B6A" w:rsidRPr="006E1FE4">
        <w:rPr>
          <w:rFonts w:ascii="Times New Roman" w:hAnsi="Times New Roman" w:cs="Times New Roman"/>
          <w:sz w:val="24"/>
          <w:szCs w:val="24"/>
        </w:rPr>
        <w:t xml:space="preserve">J. (2010) </w:t>
      </w:r>
      <w:proofErr w:type="gramStart"/>
      <w:r w:rsidR="00196B6A" w:rsidRPr="006E1FE4">
        <w:rPr>
          <w:rFonts w:ascii="Times New Roman" w:hAnsi="Times New Roman" w:cs="Times New Roman"/>
          <w:sz w:val="24"/>
          <w:szCs w:val="24"/>
        </w:rPr>
        <w:t>Much</w:t>
      </w:r>
      <w:proofErr w:type="gramEnd"/>
      <w:r w:rsidR="00196B6A" w:rsidRPr="006E1FE4">
        <w:rPr>
          <w:rFonts w:ascii="Times New Roman" w:hAnsi="Times New Roman" w:cs="Times New Roman"/>
          <w:sz w:val="24"/>
          <w:szCs w:val="24"/>
        </w:rPr>
        <w:t xml:space="preserve"> ado about nothing: The </w:t>
      </w:r>
      <w:proofErr w:type="spellStart"/>
      <w:r w:rsidR="00196B6A" w:rsidRPr="006E1FE4">
        <w:rPr>
          <w:rFonts w:ascii="Times New Roman" w:hAnsi="Times New Roman" w:cs="Times New Roman"/>
          <w:sz w:val="24"/>
          <w:szCs w:val="24"/>
        </w:rPr>
        <w:t>misestimation</w:t>
      </w:r>
      <w:proofErr w:type="spellEnd"/>
      <w:r w:rsidR="00196B6A" w:rsidRPr="006E1FE4">
        <w:rPr>
          <w:rFonts w:ascii="Times New Roman" w:hAnsi="Times New Roman" w:cs="Times New Roman"/>
          <w:sz w:val="24"/>
          <w:szCs w:val="24"/>
        </w:rPr>
        <w:t xml:space="preserve"> and </w:t>
      </w:r>
      <w:proofErr w:type="spellStart"/>
      <w:r w:rsidR="00196B6A" w:rsidRPr="006E1FE4">
        <w:rPr>
          <w:rFonts w:ascii="Times New Roman" w:hAnsi="Times New Roman" w:cs="Times New Roman"/>
          <w:sz w:val="24"/>
          <w:szCs w:val="24"/>
        </w:rPr>
        <w:t>overinterpretation</w:t>
      </w:r>
      <w:proofErr w:type="spellEnd"/>
      <w:r w:rsidR="00196B6A" w:rsidRPr="006E1FE4">
        <w:rPr>
          <w:rFonts w:ascii="Times New Roman" w:hAnsi="Times New Roman" w:cs="Times New Roman"/>
          <w:sz w:val="24"/>
          <w:szCs w:val="24"/>
        </w:rPr>
        <w:t xml:space="preserve"> of violent video game effects in Eastern and Western nations: Comment on Anderson et al. (2010). </w:t>
      </w:r>
      <w:r w:rsidR="00196B6A" w:rsidRPr="006E1FE4">
        <w:rPr>
          <w:rFonts w:ascii="Times New Roman" w:hAnsi="Times New Roman" w:cs="Times New Roman"/>
          <w:i/>
          <w:sz w:val="24"/>
          <w:szCs w:val="24"/>
        </w:rPr>
        <w:t xml:space="preserve">Psychological Bulletin, 136, </w:t>
      </w:r>
      <w:r w:rsidR="00196B6A" w:rsidRPr="006E1FE4">
        <w:rPr>
          <w:rFonts w:ascii="Times New Roman" w:hAnsi="Times New Roman" w:cs="Times New Roman"/>
          <w:sz w:val="24"/>
          <w:szCs w:val="24"/>
        </w:rPr>
        <w:t xml:space="preserve">174-178. </w:t>
      </w:r>
      <w:proofErr w:type="gramStart"/>
      <w:r w:rsidR="00196B6A" w:rsidRPr="006E1FE4">
        <w:rPr>
          <w:rFonts w:ascii="Times New Roman" w:hAnsi="Times New Roman" w:cs="Times New Roman"/>
          <w:sz w:val="24"/>
          <w:szCs w:val="24"/>
        </w:rPr>
        <w:t>doi</w:t>
      </w:r>
      <w:proofErr w:type="gramEnd"/>
      <w:r w:rsidR="00196B6A" w:rsidRPr="006E1FE4">
        <w:rPr>
          <w:rFonts w:ascii="Times New Roman" w:hAnsi="Times New Roman" w:cs="Times New Roman"/>
          <w:sz w:val="24"/>
          <w:szCs w:val="24"/>
        </w:rPr>
        <w:t>: 10.1037/a0018566</w:t>
      </w:r>
    </w:p>
    <w:p w:rsidR="00DE5906" w:rsidRPr="006E1FE4" w:rsidRDefault="00DE5906"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Frasca</w:t>
      </w:r>
      <w:proofErr w:type="spellEnd"/>
      <w:r>
        <w:rPr>
          <w:rFonts w:ascii="Times New Roman" w:hAnsi="Times New Roman" w:cs="Times New Roman"/>
          <w:sz w:val="24"/>
          <w:szCs w:val="24"/>
        </w:rPr>
        <w:t xml:space="preserve">, G. (2003) </w:t>
      </w:r>
      <w:proofErr w:type="spellStart"/>
      <w:r w:rsidRPr="00DE5906">
        <w:rPr>
          <w:rFonts w:ascii="Times New Roman" w:hAnsi="Times New Roman" w:cs="Times New Roman"/>
          <w:i/>
          <w:sz w:val="24"/>
          <w:szCs w:val="24"/>
        </w:rPr>
        <w:t>Ludologoists</w:t>
      </w:r>
      <w:proofErr w:type="spellEnd"/>
      <w:r w:rsidRPr="00DE5906">
        <w:rPr>
          <w:rFonts w:ascii="Times New Roman" w:hAnsi="Times New Roman" w:cs="Times New Roman"/>
          <w:i/>
          <w:sz w:val="24"/>
          <w:szCs w:val="24"/>
        </w:rPr>
        <w:t xml:space="preserve"> love stories, too: Notes from a debate that never took place</w:t>
      </w:r>
      <w:r>
        <w:rPr>
          <w:rFonts w:ascii="Times New Roman" w:hAnsi="Times New Roman" w:cs="Times New Roman"/>
          <w:sz w:val="24"/>
          <w:szCs w:val="24"/>
        </w:rPr>
        <w:t xml:space="preserve">. Paper presented at Digital Games Research Conference 2003. Retrieved from </w:t>
      </w:r>
      <w:r w:rsidRPr="00DE5906">
        <w:rPr>
          <w:rFonts w:ascii="Times New Roman" w:hAnsi="Times New Roman" w:cs="Times New Roman"/>
          <w:sz w:val="24"/>
          <w:szCs w:val="24"/>
        </w:rPr>
        <w:t>http://www.ludology.org/articles/Frasca_LevelUp2003.pdf</w:t>
      </w:r>
    </w:p>
    <w:p w:rsidR="00C46EE5" w:rsidRPr="006E1FE4" w:rsidRDefault="00C46EE5"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Freedman, J.L. (1984) Effect of television violence on aggressiveness.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Psychological Bulletin, 96, </w:t>
      </w:r>
      <w:r w:rsidRPr="006E1FE4">
        <w:rPr>
          <w:rFonts w:ascii="Times New Roman" w:hAnsi="Times New Roman" w:cs="Times New Roman"/>
          <w:sz w:val="24"/>
          <w:szCs w:val="24"/>
        </w:rPr>
        <w:t xml:space="preserve">227-246.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10.1037/0033-2909.96.2.227</w:t>
      </w:r>
    </w:p>
    <w:p w:rsidR="00AD7442" w:rsidRPr="006E1FE4" w:rsidRDefault="00AD7442"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Funk, J.B., Buchman D.D., Jenks, J. &amp; </w:t>
      </w:r>
      <w:proofErr w:type="spellStart"/>
      <w:r w:rsidRPr="006E1FE4">
        <w:rPr>
          <w:rFonts w:ascii="Times New Roman" w:hAnsi="Times New Roman" w:cs="Times New Roman"/>
          <w:sz w:val="24"/>
          <w:szCs w:val="24"/>
        </w:rPr>
        <w:t>Bechtoldt</w:t>
      </w:r>
      <w:proofErr w:type="spellEnd"/>
      <w:r w:rsidRPr="006E1FE4">
        <w:rPr>
          <w:rFonts w:ascii="Times New Roman" w:hAnsi="Times New Roman" w:cs="Times New Roman"/>
          <w:sz w:val="24"/>
          <w:szCs w:val="24"/>
        </w:rPr>
        <w:t xml:space="preserve">, H. (2003) Playing violent video games, desensitization, and moral evaluation in children. </w:t>
      </w:r>
      <w:proofErr w:type="gramStart"/>
      <w:r w:rsidRPr="006E1FE4">
        <w:rPr>
          <w:rFonts w:ascii="Times New Roman" w:hAnsi="Times New Roman" w:cs="Times New Roman"/>
          <w:i/>
          <w:sz w:val="24"/>
          <w:szCs w:val="24"/>
        </w:rPr>
        <w:t>Applied Developmental Psychology, 24</w:t>
      </w:r>
      <w:r w:rsidRPr="006E1FE4">
        <w:rPr>
          <w:rFonts w:ascii="Times New Roman" w:hAnsi="Times New Roman" w:cs="Times New Roman"/>
          <w:sz w:val="24"/>
          <w:szCs w:val="24"/>
        </w:rPr>
        <w:t>, 413-436.</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10.1016/S0193-3973(03)00073-X</w:t>
      </w:r>
    </w:p>
    <w:p w:rsidR="000C2179" w:rsidRPr="006E1FE4" w:rsidRDefault="000C2179"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Gentile, D. A., Anderson, C. A., Yukawa, S., </w:t>
      </w:r>
      <w:proofErr w:type="spellStart"/>
      <w:r w:rsidRPr="006E1FE4">
        <w:rPr>
          <w:rFonts w:ascii="Times New Roman" w:hAnsi="Times New Roman" w:cs="Times New Roman"/>
          <w:sz w:val="24"/>
          <w:szCs w:val="24"/>
        </w:rPr>
        <w:t>Ihori</w:t>
      </w:r>
      <w:proofErr w:type="spellEnd"/>
      <w:r w:rsidRPr="006E1FE4">
        <w:rPr>
          <w:rFonts w:ascii="Times New Roman" w:hAnsi="Times New Roman" w:cs="Times New Roman"/>
          <w:sz w:val="24"/>
          <w:szCs w:val="24"/>
        </w:rPr>
        <w:t xml:space="preserve">, N., Saleem, M., Ming, L. K., Shibuya, A., </w:t>
      </w:r>
      <w:proofErr w:type="spellStart"/>
      <w:r w:rsidRPr="006E1FE4">
        <w:rPr>
          <w:rFonts w:ascii="Times New Roman" w:hAnsi="Times New Roman" w:cs="Times New Roman"/>
          <w:sz w:val="24"/>
          <w:szCs w:val="24"/>
        </w:rPr>
        <w:t>Liau</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Khoo</w:t>
      </w:r>
      <w:proofErr w:type="spellEnd"/>
      <w:r w:rsidRPr="006E1FE4">
        <w:rPr>
          <w:rFonts w:ascii="Times New Roman" w:hAnsi="Times New Roman" w:cs="Times New Roman"/>
          <w:sz w:val="24"/>
          <w:szCs w:val="24"/>
        </w:rPr>
        <w:t xml:space="preserve">, A., Bushman, B. J., Huesmann, L. R., &amp; Sakamoto, A. (2009) The effects of prosocial video games on prosocial behaviors: International evidence from correlational, experimental, and longitudinal studies. </w:t>
      </w:r>
      <w:r w:rsidRPr="006E1FE4">
        <w:rPr>
          <w:rFonts w:ascii="Times New Roman" w:hAnsi="Times New Roman" w:cs="Times New Roman"/>
          <w:i/>
          <w:sz w:val="24"/>
          <w:szCs w:val="24"/>
        </w:rPr>
        <w:t xml:space="preserve">Personality and Social Psychology Bulletin, 35, </w:t>
      </w:r>
      <w:r w:rsidRPr="006E1FE4">
        <w:rPr>
          <w:rFonts w:ascii="Times New Roman" w:hAnsi="Times New Roman" w:cs="Times New Roman"/>
          <w:sz w:val="24"/>
          <w:szCs w:val="24"/>
        </w:rPr>
        <w:t>752-763.</w:t>
      </w:r>
    </w:p>
    <w:p w:rsidR="00AD7442" w:rsidRDefault="00AD7442" w:rsidP="00B15D85">
      <w:pPr>
        <w:spacing w:after="0" w:line="480" w:lineRule="auto"/>
        <w:ind w:hanging="720"/>
        <w:rPr>
          <w:rStyle w:val="Hyperlink"/>
          <w:rFonts w:ascii="Times New Roman" w:hAnsi="Times New Roman" w:cs="Times New Roman"/>
          <w:sz w:val="24"/>
          <w:szCs w:val="24"/>
        </w:rPr>
      </w:pPr>
      <w:proofErr w:type="spellStart"/>
      <w:r w:rsidRPr="006E1FE4">
        <w:rPr>
          <w:rFonts w:ascii="Times New Roman" w:hAnsi="Times New Roman" w:cs="Times New Roman"/>
          <w:sz w:val="24"/>
          <w:szCs w:val="24"/>
        </w:rPr>
        <w:t>Grabar</w:t>
      </w:r>
      <w:proofErr w:type="spellEnd"/>
      <w:r w:rsidRPr="006E1FE4">
        <w:rPr>
          <w:rFonts w:ascii="Times New Roman" w:hAnsi="Times New Roman" w:cs="Times New Roman"/>
          <w:sz w:val="24"/>
          <w:szCs w:val="24"/>
        </w:rPr>
        <w:t xml:space="preserve">, H. (2013, March) Diplomacy: The map that ruined a thousand friendships. </w:t>
      </w:r>
      <w:proofErr w:type="gramStart"/>
      <w:r w:rsidR="00C30094">
        <w:rPr>
          <w:rFonts w:ascii="Times New Roman" w:hAnsi="Times New Roman" w:cs="Times New Roman"/>
          <w:i/>
          <w:sz w:val="24"/>
          <w:szCs w:val="24"/>
        </w:rPr>
        <w:t>The Atlantic</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Retrieved from </w:t>
      </w:r>
      <w:hyperlink r:id="rId12" w:history="1">
        <w:r w:rsidR="00181E90" w:rsidRPr="006E1FE4">
          <w:rPr>
            <w:rStyle w:val="Hyperlink"/>
            <w:rFonts w:ascii="Times New Roman" w:hAnsi="Times New Roman" w:cs="Times New Roman"/>
            <w:sz w:val="24"/>
            <w:szCs w:val="24"/>
          </w:rPr>
          <w:t>http://www.theatlanticcities.com/design/2013/03/diplomacy-map-ruined-thousand-friendships/4905/</w:t>
        </w:r>
      </w:hyperlink>
    </w:p>
    <w:p w:rsidR="002B4736" w:rsidRDefault="002B4736" w:rsidP="00B15D85">
      <w:pPr>
        <w:spacing w:after="0" w:line="480" w:lineRule="auto"/>
        <w:ind w:hanging="720"/>
        <w:rPr>
          <w:rStyle w:val="Hyperlink"/>
          <w:rFonts w:ascii="Times New Roman" w:hAnsi="Times New Roman" w:cs="Times New Roman"/>
          <w:color w:val="auto"/>
          <w:sz w:val="24"/>
          <w:szCs w:val="24"/>
          <w:u w:val="none"/>
        </w:rPr>
      </w:pPr>
      <w:proofErr w:type="gramStart"/>
      <w:r w:rsidRPr="002B4736">
        <w:rPr>
          <w:rStyle w:val="Hyperlink"/>
          <w:rFonts w:ascii="Times New Roman" w:hAnsi="Times New Roman" w:cs="Times New Roman"/>
          <w:color w:val="auto"/>
          <w:sz w:val="24"/>
          <w:szCs w:val="24"/>
          <w:u w:val="none"/>
        </w:rPr>
        <w:t xml:space="preserve">Gray, H. M., </w:t>
      </w:r>
      <w:r>
        <w:rPr>
          <w:rStyle w:val="Hyperlink"/>
          <w:rFonts w:ascii="Times New Roman" w:hAnsi="Times New Roman" w:cs="Times New Roman"/>
          <w:color w:val="auto"/>
          <w:sz w:val="24"/>
          <w:szCs w:val="24"/>
          <w:u w:val="none"/>
        </w:rPr>
        <w:t>Gray, K., &amp; Wegner, D. M. (2007) Dimensions of mind perception.</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i/>
          <w:color w:val="auto"/>
          <w:sz w:val="24"/>
          <w:szCs w:val="24"/>
          <w:u w:val="none"/>
        </w:rPr>
        <w:t xml:space="preserve">Science, 315, </w:t>
      </w:r>
      <w:r>
        <w:rPr>
          <w:rStyle w:val="Hyperlink"/>
          <w:rFonts w:ascii="Times New Roman" w:hAnsi="Times New Roman" w:cs="Times New Roman"/>
          <w:color w:val="auto"/>
          <w:sz w:val="24"/>
          <w:szCs w:val="24"/>
          <w:u w:val="none"/>
        </w:rPr>
        <w:t>619.</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color w:val="auto"/>
          <w:sz w:val="24"/>
          <w:szCs w:val="24"/>
          <w:u w:val="none"/>
        </w:rPr>
        <w:t>doi</w:t>
      </w:r>
      <w:proofErr w:type="gramEnd"/>
      <w:r w:rsidRPr="002B4736">
        <w:rPr>
          <w:rStyle w:val="Hyperlink"/>
          <w:rFonts w:ascii="Times New Roman" w:hAnsi="Times New Roman" w:cs="Times New Roman"/>
          <w:color w:val="auto"/>
          <w:sz w:val="24"/>
          <w:szCs w:val="24"/>
          <w:u w:val="none"/>
        </w:rPr>
        <w:t>: 10.1126/science.1134475</w:t>
      </w:r>
    </w:p>
    <w:p w:rsidR="00D81619" w:rsidRPr="00D81619" w:rsidRDefault="00D81619" w:rsidP="00B15D85">
      <w:pPr>
        <w:spacing w:after="0" w:line="480" w:lineRule="auto"/>
        <w:ind w:hanging="720"/>
        <w:rPr>
          <w:rStyle w:val="Hyperlink"/>
          <w:rFonts w:ascii="Times New Roman" w:hAnsi="Times New Roman" w:cs="Times New Roman"/>
          <w:color w:val="auto"/>
          <w:sz w:val="24"/>
          <w:szCs w:val="24"/>
          <w:u w:val="none"/>
        </w:rPr>
      </w:pPr>
      <w:proofErr w:type="gramStart"/>
      <w:r>
        <w:rPr>
          <w:rStyle w:val="Hyperlink"/>
          <w:rFonts w:ascii="Times New Roman" w:hAnsi="Times New Roman" w:cs="Times New Roman"/>
          <w:color w:val="auto"/>
          <w:sz w:val="24"/>
          <w:szCs w:val="24"/>
          <w:u w:val="none"/>
        </w:rPr>
        <w:t xml:space="preserve">Green, C.S., &amp; </w:t>
      </w:r>
      <w:proofErr w:type="spellStart"/>
      <w:r>
        <w:rPr>
          <w:rStyle w:val="Hyperlink"/>
          <w:rFonts w:ascii="Times New Roman" w:hAnsi="Times New Roman" w:cs="Times New Roman"/>
          <w:color w:val="auto"/>
          <w:sz w:val="24"/>
          <w:szCs w:val="24"/>
          <w:u w:val="none"/>
        </w:rPr>
        <w:t>Bavelier</w:t>
      </w:r>
      <w:proofErr w:type="spellEnd"/>
      <w:r>
        <w:rPr>
          <w:rStyle w:val="Hyperlink"/>
          <w:rFonts w:ascii="Times New Roman" w:hAnsi="Times New Roman" w:cs="Times New Roman"/>
          <w:color w:val="auto"/>
          <w:sz w:val="24"/>
          <w:szCs w:val="24"/>
          <w:u w:val="none"/>
        </w:rPr>
        <w:t>, D. (2003).</w:t>
      </w:r>
      <w:proofErr w:type="gramEnd"/>
      <w:r>
        <w:rPr>
          <w:rStyle w:val="Hyperlink"/>
          <w:rFonts w:ascii="Times New Roman" w:hAnsi="Times New Roman" w:cs="Times New Roman"/>
          <w:color w:val="auto"/>
          <w:sz w:val="24"/>
          <w:szCs w:val="24"/>
          <w:u w:val="none"/>
        </w:rPr>
        <w:t xml:space="preserve"> Action video game modifies visual selective attention. </w:t>
      </w:r>
      <w:r>
        <w:rPr>
          <w:rStyle w:val="Hyperlink"/>
          <w:rFonts w:ascii="Times New Roman" w:hAnsi="Times New Roman" w:cs="Times New Roman"/>
          <w:i/>
          <w:color w:val="auto"/>
          <w:sz w:val="24"/>
          <w:szCs w:val="24"/>
          <w:u w:val="none"/>
        </w:rPr>
        <w:t xml:space="preserve">Nature, </w:t>
      </w:r>
      <w:r w:rsidRPr="00D81619">
        <w:rPr>
          <w:rStyle w:val="Hyperlink"/>
          <w:rFonts w:ascii="Times New Roman" w:hAnsi="Times New Roman" w:cs="Times New Roman"/>
          <w:i/>
          <w:color w:val="auto"/>
          <w:sz w:val="24"/>
          <w:szCs w:val="24"/>
          <w:u w:val="none"/>
        </w:rPr>
        <w:t>423</w:t>
      </w:r>
      <w:r>
        <w:rPr>
          <w:rStyle w:val="Hyperlink"/>
          <w:rFonts w:ascii="Times New Roman" w:hAnsi="Times New Roman" w:cs="Times New Roman"/>
          <w:color w:val="auto"/>
          <w:sz w:val="24"/>
          <w:szCs w:val="24"/>
          <w:u w:val="none"/>
        </w:rPr>
        <w:t xml:space="preserve">, 534-537. </w:t>
      </w:r>
      <w:proofErr w:type="gramStart"/>
      <w:r>
        <w:rPr>
          <w:rStyle w:val="Hyperlink"/>
          <w:rFonts w:ascii="Times New Roman" w:hAnsi="Times New Roman" w:cs="Times New Roman"/>
          <w:color w:val="auto"/>
          <w:sz w:val="24"/>
          <w:szCs w:val="24"/>
          <w:u w:val="none"/>
        </w:rPr>
        <w:t>doi</w:t>
      </w:r>
      <w:proofErr w:type="gramEnd"/>
      <w:r>
        <w:rPr>
          <w:rStyle w:val="Hyperlink"/>
          <w:rFonts w:ascii="Times New Roman" w:hAnsi="Times New Roman" w:cs="Times New Roman"/>
          <w:color w:val="auto"/>
          <w:sz w:val="24"/>
          <w:szCs w:val="24"/>
          <w:u w:val="none"/>
        </w:rPr>
        <w:t xml:space="preserve">: </w:t>
      </w:r>
      <w:r w:rsidRPr="00D81619">
        <w:rPr>
          <w:rStyle w:val="Hyperlink"/>
          <w:rFonts w:ascii="Times New Roman" w:hAnsi="Times New Roman" w:cs="Times New Roman"/>
          <w:color w:val="auto"/>
          <w:sz w:val="24"/>
          <w:szCs w:val="24"/>
          <w:u w:val="none"/>
        </w:rPr>
        <w:t>10.1038/nature01647</w:t>
      </w:r>
    </w:p>
    <w:p w:rsidR="00CD0C61" w:rsidRDefault="00CD0C61"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Greitemeyer</w:t>
      </w:r>
      <w:proofErr w:type="spellEnd"/>
      <w:r w:rsidRPr="006E1FE4">
        <w:rPr>
          <w:rFonts w:ascii="Times New Roman" w:hAnsi="Times New Roman" w:cs="Times New Roman"/>
          <w:sz w:val="24"/>
          <w:szCs w:val="24"/>
        </w:rPr>
        <w:t xml:space="preserve">, T., &amp; </w:t>
      </w:r>
      <w:proofErr w:type="spellStart"/>
      <w:r w:rsidRPr="006E1FE4">
        <w:rPr>
          <w:rFonts w:ascii="Times New Roman" w:hAnsi="Times New Roman" w:cs="Times New Roman"/>
          <w:sz w:val="24"/>
          <w:szCs w:val="24"/>
        </w:rPr>
        <w:t>Mügge</w:t>
      </w:r>
      <w:proofErr w:type="spellEnd"/>
      <w:r w:rsidRPr="006E1FE4">
        <w:rPr>
          <w:rFonts w:ascii="Times New Roman" w:hAnsi="Times New Roman" w:cs="Times New Roman"/>
          <w:sz w:val="24"/>
          <w:szCs w:val="24"/>
        </w:rPr>
        <w:t>, D.O. (2014).</w:t>
      </w:r>
      <w:proofErr w:type="gramEnd"/>
      <w:r w:rsidRPr="006E1FE4">
        <w:rPr>
          <w:rFonts w:ascii="Times New Roman" w:hAnsi="Times New Roman" w:cs="Times New Roman"/>
          <w:sz w:val="24"/>
          <w:szCs w:val="24"/>
        </w:rPr>
        <w:t xml:space="preserve"> Video games do affect social outcomes: A meta-analytic review of the effects of violent and prosocial video game play. </w:t>
      </w:r>
      <w:r w:rsidRPr="006E1FE4">
        <w:rPr>
          <w:rFonts w:ascii="Times New Roman" w:hAnsi="Times New Roman" w:cs="Times New Roman"/>
          <w:i/>
          <w:sz w:val="24"/>
          <w:szCs w:val="24"/>
        </w:rPr>
        <w:t xml:space="preserve">Personality and Social Psychology Bulletin, </w:t>
      </w:r>
      <w:r w:rsidRPr="006E1FE4">
        <w:rPr>
          <w:rFonts w:ascii="Times New Roman" w:hAnsi="Times New Roman" w:cs="Times New Roman"/>
          <w:sz w:val="24"/>
          <w:szCs w:val="24"/>
        </w:rPr>
        <w:t xml:space="preserve">published online before print.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10.1177/0146167213520459</w:t>
      </w:r>
    </w:p>
    <w:p w:rsidR="00A7673D" w:rsidRPr="00DD0F6B" w:rsidRDefault="00A7673D" w:rsidP="00A7673D">
      <w:pPr>
        <w:spacing w:after="0" w:line="480" w:lineRule="auto"/>
        <w:ind w:hanging="720"/>
      </w:pPr>
      <w:proofErr w:type="spellStart"/>
      <w:proofErr w:type="gramStart"/>
      <w:r>
        <w:rPr>
          <w:rStyle w:val="Hyperlink"/>
          <w:rFonts w:ascii="Times New Roman" w:hAnsi="Times New Roman" w:cs="Times New Roman"/>
          <w:color w:val="auto"/>
          <w:sz w:val="24"/>
          <w:szCs w:val="24"/>
          <w:u w:val="none"/>
        </w:rPr>
        <w:t>Greitemeyer</w:t>
      </w:r>
      <w:proofErr w:type="spellEnd"/>
      <w:r>
        <w:rPr>
          <w:rStyle w:val="Hyperlink"/>
          <w:rFonts w:ascii="Times New Roman" w:hAnsi="Times New Roman" w:cs="Times New Roman"/>
          <w:color w:val="auto"/>
          <w:sz w:val="24"/>
          <w:szCs w:val="24"/>
          <w:u w:val="none"/>
        </w:rPr>
        <w:t xml:space="preserve">, T., &amp; </w:t>
      </w:r>
      <w:proofErr w:type="spellStart"/>
      <w:r>
        <w:rPr>
          <w:rStyle w:val="Hyperlink"/>
          <w:rFonts w:ascii="Times New Roman" w:hAnsi="Times New Roman" w:cs="Times New Roman"/>
          <w:color w:val="auto"/>
          <w:sz w:val="24"/>
          <w:szCs w:val="24"/>
          <w:u w:val="none"/>
        </w:rPr>
        <w:t>Osswald</w:t>
      </w:r>
      <w:proofErr w:type="spellEnd"/>
      <w:r>
        <w:rPr>
          <w:rStyle w:val="Hyperlink"/>
          <w:rFonts w:ascii="Times New Roman" w:hAnsi="Times New Roman" w:cs="Times New Roman"/>
          <w:color w:val="auto"/>
          <w:sz w:val="24"/>
          <w:szCs w:val="24"/>
          <w:u w:val="none"/>
        </w:rPr>
        <w:t>, S. (2010).</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color w:val="auto"/>
          <w:sz w:val="24"/>
          <w:szCs w:val="24"/>
          <w:u w:val="none"/>
        </w:rPr>
        <w:t>Effects of prosocial video games on prosocial behavior.</w:t>
      </w:r>
      <w:proofErr w:type="gramEnd"/>
      <w:r>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i/>
          <w:color w:val="auto"/>
          <w:sz w:val="24"/>
          <w:szCs w:val="24"/>
          <w:u w:val="none"/>
        </w:rPr>
        <w:t xml:space="preserve">Journal of Personality and Social Psychology, 98, </w:t>
      </w:r>
      <w:r>
        <w:rPr>
          <w:rStyle w:val="Hyperlink"/>
          <w:rFonts w:ascii="Times New Roman" w:hAnsi="Times New Roman" w:cs="Times New Roman"/>
          <w:color w:val="auto"/>
          <w:sz w:val="24"/>
          <w:szCs w:val="24"/>
          <w:u w:val="none"/>
        </w:rPr>
        <w:t xml:space="preserve">211-221. </w:t>
      </w:r>
      <w:proofErr w:type="gramStart"/>
      <w:r>
        <w:rPr>
          <w:rStyle w:val="Hyperlink"/>
          <w:rFonts w:ascii="Times New Roman" w:hAnsi="Times New Roman" w:cs="Times New Roman"/>
          <w:color w:val="auto"/>
          <w:sz w:val="24"/>
          <w:szCs w:val="24"/>
          <w:u w:val="none"/>
        </w:rPr>
        <w:t>doi</w:t>
      </w:r>
      <w:proofErr w:type="gramEnd"/>
      <w:r w:rsidRPr="001E39C2">
        <w:rPr>
          <w:rStyle w:val="Hyperlink"/>
          <w:rFonts w:ascii="Times New Roman" w:hAnsi="Times New Roman" w:cs="Times New Roman"/>
          <w:color w:val="auto"/>
          <w:sz w:val="24"/>
          <w:szCs w:val="24"/>
          <w:u w:val="none"/>
        </w:rPr>
        <w:t>: 10.1037/a0016997</w:t>
      </w:r>
    </w:p>
    <w:p w:rsidR="00F91914" w:rsidRPr="00F91914" w:rsidRDefault="00F9191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Groves, C. L., Anderson, C. A., &amp; </w:t>
      </w:r>
      <w:proofErr w:type="spellStart"/>
      <w:r>
        <w:rPr>
          <w:rFonts w:ascii="Times New Roman" w:hAnsi="Times New Roman" w:cs="Times New Roman"/>
          <w:sz w:val="24"/>
          <w:szCs w:val="24"/>
        </w:rPr>
        <w:t>DeLisi</w:t>
      </w:r>
      <w:proofErr w:type="spellEnd"/>
      <w:r>
        <w:rPr>
          <w:rFonts w:ascii="Times New Roman" w:hAnsi="Times New Roman" w:cs="Times New Roman"/>
          <w:sz w:val="24"/>
          <w:szCs w:val="24"/>
        </w:rPr>
        <w:t xml:space="preserve">, M. (2014)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response to Ferguson: More red herring. </w:t>
      </w:r>
      <w:proofErr w:type="spellStart"/>
      <w:proofErr w:type="gramStart"/>
      <w:r>
        <w:rPr>
          <w:rFonts w:ascii="Times New Roman" w:hAnsi="Times New Roman" w:cs="Times New Roman"/>
          <w:i/>
          <w:sz w:val="24"/>
          <w:szCs w:val="24"/>
        </w:rPr>
        <w:t>PsycCritiques</w:t>
      </w:r>
      <w:proofErr w:type="spellEnd"/>
      <w:r>
        <w:rPr>
          <w:rFonts w:ascii="Times New Roman" w:hAnsi="Times New Roman" w:cs="Times New Roman"/>
          <w:i/>
          <w:sz w:val="24"/>
          <w:szCs w:val="24"/>
        </w:rPr>
        <w:t>, 59</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w:t>
      </w:r>
      <w:r w:rsidRPr="00F91914">
        <w:rPr>
          <w:rFonts w:ascii="Times New Roman" w:hAnsi="Times New Roman" w:cs="Times New Roman"/>
          <w:sz w:val="24"/>
          <w:szCs w:val="24"/>
        </w:rPr>
        <w:t>10.1037/a0036266</w:t>
      </w:r>
    </w:p>
    <w:p w:rsidR="00181E90" w:rsidRPr="006E1FE4" w:rsidRDefault="00181E90"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Hasan, Y., </w:t>
      </w:r>
      <w:proofErr w:type="spellStart"/>
      <w:r w:rsidRPr="006E1FE4">
        <w:rPr>
          <w:rFonts w:ascii="Times New Roman" w:hAnsi="Times New Roman" w:cs="Times New Roman"/>
          <w:sz w:val="24"/>
          <w:szCs w:val="24"/>
        </w:rPr>
        <w:t>Bègue</w:t>
      </w:r>
      <w:proofErr w:type="spellEnd"/>
      <w:r w:rsidRPr="006E1FE4">
        <w:rPr>
          <w:rFonts w:ascii="Times New Roman" w:hAnsi="Times New Roman" w:cs="Times New Roman"/>
          <w:sz w:val="24"/>
          <w:szCs w:val="24"/>
        </w:rPr>
        <w:t xml:space="preserve">, L., </w:t>
      </w:r>
      <w:proofErr w:type="spellStart"/>
      <w:r w:rsidRPr="006E1FE4">
        <w:rPr>
          <w:rFonts w:ascii="Times New Roman" w:hAnsi="Times New Roman" w:cs="Times New Roman"/>
          <w:sz w:val="24"/>
          <w:szCs w:val="24"/>
        </w:rPr>
        <w:t>Scharkow</w:t>
      </w:r>
      <w:proofErr w:type="spellEnd"/>
      <w:r w:rsidRPr="006E1FE4">
        <w:rPr>
          <w:rFonts w:ascii="Times New Roman" w:hAnsi="Times New Roman" w:cs="Times New Roman"/>
          <w:sz w:val="24"/>
          <w:szCs w:val="24"/>
        </w:rPr>
        <w:t xml:space="preserve">, M., &amp; Bushman, B. J. (2013)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more you play, the more aggressive you become: A long-term experimental study of cumulative violent video game effects on hostile expectations and aggressive behavior. </w:t>
      </w:r>
      <w:r w:rsidRPr="006E1FE4">
        <w:rPr>
          <w:rFonts w:ascii="Times New Roman" w:hAnsi="Times New Roman" w:cs="Times New Roman"/>
          <w:i/>
          <w:sz w:val="24"/>
          <w:szCs w:val="24"/>
        </w:rPr>
        <w:t xml:space="preserve">Journal of Experimental Social Psychology, 49, </w:t>
      </w:r>
      <w:r w:rsidRPr="006E1FE4">
        <w:rPr>
          <w:rFonts w:ascii="Times New Roman" w:hAnsi="Times New Roman" w:cs="Times New Roman"/>
          <w:sz w:val="24"/>
          <w:szCs w:val="24"/>
        </w:rPr>
        <w:t xml:space="preserve">224-227.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10.1016/j.jesp.2012.10.016</w:t>
      </w:r>
    </w:p>
    <w:p w:rsidR="00577A9F" w:rsidRDefault="00577A9F"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Hilgard</w:t>
      </w:r>
      <w:proofErr w:type="spellEnd"/>
      <w:r w:rsidRPr="006E1FE4">
        <w:rPr>
          <w:rFonts w:ascii="Times New Roman" w:hAnsi="Times New Roman" w:cs="Times New Roman"/>
          <w:sz w:val="24"/>
          <w:szCs w:val="24"/>
        </w:rPr>
        <w:t xml:space="preserve">, J., (2014). </w:t>
      </w:r>
      <w:proofErr w:type="spellStart"/>
      <w:r w:rsidRPr="006E1FE4">
        <w:rPr>
          <w:rFonts w:ascii="Times New Roman" w:hAnsi="Times New Roman" w:cs="Times New Roman"/>
          <w:sz w:val="24"/>
          <w:szCs w:val="24"/>
        </w:rPr>
        <w:t>Hilgard's</w:t>
      </w:r>
      <w:proofErr w:type="spellEnd"/>
      <w:r w:rsidRPr="006E1FE4">
        <w:rPr>
          <w:rFonts w:ascii="Times New Roman" w:hAnsi="Times New Roman" w:cs="Times New Roman"/>
          <w:sz w:val="24"/>
          <w:szCs w:val="24"/>
        </w:rPr>
        <w:t xml:space="preserve"> Modified Video Game Paradigm. Retrieved from Open Science Framework, osf.io/3cb9m</w:t>
      </w:r>
    </w:p>
    <w:p w:rsidR="00B83FBF" w:rsidRPr="00B83FBF" w:rsidRDefault="00B83FB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Huesmann, L. R. (1998). </w:t>
      </w:r>
      <w:proofErr w:type="gramStart"/>
      <w:r>
        <w:rPr>
          <w:rFonts w:ascii="Times New Roman" w:hAnsi="Times New Roman" w:cs="Times New Roman"/>
          <w:sz w:val="24"/>
          <w:szCs w:val="24"/>
        </w:rPr>
        <w:t>The role of social information processing and cognitive schema in the acquisition and maintenance of habitual aggressive behavior.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 R. G. </w:t>
      </w:r>
      <w:proofErr w:type="spellStart"/>
      <w:r>
        <w:rPr>
          <w:rFonts w:ascii="Times New Roman" w:hAnsi="Times New Roman" w:cs="Times New Roman"/>
          <w:sz w:val="24"/>
          <w:szCs w:val="24"/>
        </w:rPr>
        <w:t>Geen</w:t>
      </w:r>
      <w:proofErr w:type="spellEnd"/>
      <w:r>
        <w:rPr>
          <w:rFonts w:ascii="Times New Roman" w:hAnsi="Times New Roman" w:cs="Times New Roman"/>
          <w:sz w:val="24"/>
          <w:szCs w:val="24"/>
        </w:rPr>
        <w:t xml:space="preserve"> &amp; E. </w:t>
      </w:r>
      <w:proofErr w:type="spellStart"/>
      <w:r>
        <w:rPr>
          <w:rFonts w:ascii="Times New Roman" w:hAnsi="Times New Roman" w:cs="Times New Roman"/>
          <w:sz w:val="24"/>
          <w:szCs w:val="24"/>
        </w:rPr>
        <w:t>Donnerstein</w:t>
      </w:r>
      <w:proofErr w:type="spellEnd"/>
      <w:r>
        <w:rPr>
          <w:rFonts w:ascii="Times New Roman" w:hAnsi="Times New Roman" w:cs="Times New Roman"/>
          <w:sz w:val="24"/>
          <w:szCs w:val="24"/>
        </w:rPr>
        <w:t>, (Eds.).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Human Aggression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Academic Press.</w:t>
      </w:r>
      <w:proofErr w:type="gramEnd"/>
    </w:p>
    <w:p w:rsidR="00634124" w:rsidRPr="006E1FE4" w:rsidRDefault="00634124"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Huesmann, L. R. (2010)</w:t>
      </w:r>
      <w:r w:rsidR="00B83FBF">
        <w:rPr>
          <w:rFonts w:ascii="Times New Roman" w:hAnsi="Times New Roman" w:cs="Times New Roman"/>
          <w:sz w:val="24"/>
          <w:szCs w:val="24"/>
        </w:rPr>
        <w:t>.</w:t>
      </w:r>
      <w:r w:rsidRPr="006E1FE4">
        <w:rPr>
          <w:rFonts w:ascii="Times New Roman" w:hAnsi="Times New Roman" w:cs="Times New Roman"/>
          <w:sz w:val="24"/>
          <w:szCs w:val="24"/>
        </w:rPr>
        <w:t xml:space="preserve"> Nailing the coffin shut on doubts that violent video games stimulate aggression: Comment on Anderson et al. (2010). </w:t>
      </w:r>
      <w:r w:rsidRPr="006E1FE4">
        <w:rPr>
          <w:rFonts w:ascii="Times New Roman" w:hAnsi="Times New Roman" w:cs="Times New Roman"/>
          <w:i/>
          <w:sz w:val="24"/>
          <w:szCs w:val="24"/>
        </w:rPr>
        <w:t xml:space="preserve">Psychological Bulletin, 136, </w:t>
      </w:r>
      <w:r w:rsidRPr="006E1FE4">
        <w:rPr>
          <w:rFonts w:ascii="Times New Roman" w:hAnsi="Times New Roman" w:cs="Times New Roman"/>
          <w:sz w:val="24"/>
          <w:szCs w:val="24"/>
        </w:rPr>
        <w:t xml:space="preserve">179-181.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10.1037/a0018567</w:t>
      </w:r>
    </w:p>
    <w:p w:rsidR="00C46EE5" w:rsidRPr="006E1FE4" w:rsidRDefault="00C46EE5"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Huesmann, L. R., </w:t>
      </w:r>
      <w:proofErr w:type="spellStart"/>
      <w:r w:rsidRPr="006E1FE4">
        <w:rPr>
          <w:rFonts w:ascii="Times New Roman" w:hAnsi="Times New Roman" w:cs="Times New Roman"/>
          <w:sz w:val="24"/>
          <w:szCs w:val="24"/>
        </w:rPr>
        <w:t>Moise</w:t>
      </w:r>
      <w:proofErr w:type="spellEnd"/>
      <w:r w:rsidRPr="006E1FE4">
        <w:rPr>
          <w:rFonts w:ascii="Times New Roman" w:hAnsi="Times New Roman" w:cs="Times New Roman"/>
          <w:sz w:val="24"/>
          <w:szCs w:val="24"/>
        </w:rPr>
        <w:t xml:space="preserve">-Titus, J., </w:t>
      </w:r>
      <w:proofErr w:type="spellStart"/>
      <w:r w:rsidRPr="006E1FE4">
        <w:rPr>
          <w:rFonts w:ascii="Times New Roman" w:hAnsi="Times New Roman" w:cs="Times New Roman"/>
          <w:sz w:val="24"/>
          <w:szCs w:val="24"/>
        </w:rPr>
        <w:t>Podolski</w:t>
      </w:r>
      <w:proofErr w:type="spellEnd"/>
      <w:r w:rsidRPr="006E1FE4">
        <w:rPr>
          <w:rFonts w:ascii="Times New Roman" w:hAnsi="Times New Roman" w:cs="Times New Roman"/>
          <w:sz w:val="24"/>
          <w:szCs w:val="24"/>
        </w:rPr>
        <w:t xml:space="preserve">, C-L, &amp; </w:t>
      </w:r>
      <w:proofErr w:type="spellStart"/>
      <w:r w:rsidRPr="006E1FE4">
        <w:rPr>
          <w:rFonts w:ascii="Times New Roman" w:hAnsi="Times New Roman" w:cs="Times New Roman"/>
          <w:sz w:val="24"/>
          <w:szCs w:val="24"/>
        </w:rPr>
        <w:t>Eron</w:t>
      </w:r>
      <w:proofErr w:type="spellEnd"/>
      <w:r w:rsidRPr="006E1FE4">
        <w:rPr>
          <w:rFonts w:ascii="Times New Roman" w:hAnsi="Times New Roman" w:cs="Times New Roman"/>
          <w:sz w:val="24"/>
          <w:szCs w:val="24"/>
        </w:rPr>
        <w:t xml:space="preserve">, L. D. (2003) Longitudinal relations between children’s exposure to TV violence and their aggressive and violent behavior in young adulthood: 1977-1992. </w:t>
      </w:r>
      <w:r w:rsidRPr="006E1FE4">
        <w:rPr>
          <w:rFonts w:ascii="Times New Roman" w:hAnsi="Times New Roman" w:cs="Times New Roman"/>
          <w:i/>
          <w:sz w:val="24"/>
          <w:szCs w:val="24"/>
        </w:rPr>
        <w:t xml:space="preserve">Developmental Psychology, 39, </w:t>
      </w:r>
      <w:r w:rsidRPr="006E1FE4">
        <w:rPr>
          <w:rFonts w:ascii="Times New Roman" w:hAnsi="Times New Roman" w:cs="Times New Roman"/>
          <w:sz w:val="24"/>
          <w:szCs w:val="24"/>
        </w:rPr>
        <w:t xml:space="preserve">201-221.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10.1037/0012-1649.39.2.201</w:t>
      </w:r>
    </w:p>
    <w:p w:rsidR="00584AB3" w:rsidRDefault="00584AB3"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C30094" w:rsidRPr="00C30094" w:rsidRDefault="00C30094"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Jaccarino</w:t>
      </w:r>
      <w:proofErr w:type="spellEnd"/>
      <w:r>
        <w:rPr>
          <w:rFonts w:ascii="Times New Roman" w:hAnsi="Times New Roman" w:cs="Times New Roman"/>
          <w:sz w:val="24"/>
          <w:szCs w:val="24"/>
        </w:rPr>
        <w:t xml:space="preserve">, M. (2013, September) ‘Training simulation:’ Mass killers often share obsession with violent video games. </w:t>
      </w:r>
      <w:r>
        <w:rPr>
          <w:rFonts w:ascii="Times New Roman" w:hAnsi="Times New Roman" w:cs="Times New Roman"/>
          <w:i/>
          <w:sz w:val="24"/>
          <w:szCs w:val="24"/>
        </w:rPr>
        <w:t>Fox News</w:t>
      </w:r>
      <w:r>
        <w:rPr>
          <w:rFonts w:ascii="Times New Roman" w:hAnsi="Times New Roman" w:cs="Times New Roman"/>
          <w:sz w:val="24"/>
          <w:szCs w:val="24"/>
        </w:rPr>
        <w:t xml:space="preserve">. Retrieved from </w:t>
      </w:r>
      <w:r w:rsidRPr="00C30094">
        <w:rPr>
          <w:rFonts w:ascii="Times New Roman" w:hAnsi="Times New Roman" w:cs="Times New Roman"/>
          <w:sz w:val="24"/>
          <w:szCs w:val="24"/>
        </w:rPr>
        <w:t>http://www.foxnews.com/tech/2013/09/12/training-simulation-mass-killers-often-share-obsession-with-violent-video-games/</w:t>
      </w:r>
    </w:p>
    <w:p w:rsidR="005A2B1E" w:rsidRDefault="005A2B1E"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Juul</w:t>
      </w:r>
      <w:proofErr w:type="spellEnd"/>
      <w:r w:rsidRPr="006E1FE4">
        <w:rPr>
          <w:rFonts w:ascii="Times New Roman" w:hAnsi="Times New Roman" w:cs="Times New Roman"/>
          <w:sz w:val="24"/>
          <w:szCs w:val="24"/>
        </w:rPr>
        <w:t xml:space="preserve">, J. (2003)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game, the player, the world: Looking for a heart of gameness. </w:t>
      </w:r>
      <w:proofErr w:type="gramStart"/>
      <w:r w:rsidRPr="006E1FE4">
        <w:rPr>
          <w:rFonts w:ascii="Times New Roman" w:hAnsi="Times New Roman" w:cs="Times New Roman"/>
          <w:sz w:val="24"/>
          <w:szCs w:val="24"/>
        </w:rPr>
        <w:t xml:space="preserve">In M. Copier &amp; J. </w:t>
      </w:r>
      <w:proofErr w:type="spellStart"/>
      <w:r w:rsidRPr="006E1FE4">
        <w:rPr>
          <w:rFonts w:ascii="Times New Roman" w:hAnsi="Times New Roman" w:cs="Times New Roman"/>
          <w:sz w:val="24"/>
          <w:szCs w:val="24"/>
        </w:rPr>
        <w:t>Raessens</w:t>
      </w:r>
      <w:proofErr w:type="spellEnd"/>
      <w:r w:rsidRPr="006E1FE4">
        <w:rPr>
          <w:rFonts w:ascii="Times New Roman" w:hAnsi="Times New Roman" w:cs="Times New Roman"/>
          <w:sz w:val="24"/>
          <w:szCs w:val="24"/>
        </w:rPr>
        <w:t xml:space="preserve"> (Eds.).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Level Up: Digital Games Research Conference Proceedings</w:t>
      </w:r>
      <w:r w:rsidRPr="006E1FE4">
        <w:rPr>
          <w:rFonts w:ascii="Times New Roman" w:hAnsi="Times New Roman" w:cs="Times New Roman"/>
          <w:sz w:val="24"/>
          <w:szCs w:val="24"/>
        </w:rPr>
        <w:t xml:space="preserve"> (pp. 30-45). Utrecht: Utrecht University</w:t>
      </w:r>
      <w:r w:rsidR="00DD1ADF" w:rsidRPr="006E1FE4">
        <w:rPr>
          <w:rFonts w:ascii="Times New Roman" w:hAnsi="Times New Roman" w:cs="Times New Roman"/>
          <w:sz w:val="24"/>
          <w:szCs w:val="24"/>
        </w:rPr>
        <w:t>.</w:t>
      </w:r>
    </w:p>
    <w:p w:rsidR="00E21AD1" w:rsidRPr="006E1FE4" w:rsidRDefault="00E21AD1"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Juul</w:t>
      </w:r>
      <w:proofErr w:type="spellEnd"/>
      <w:r>
        <w:rPr>
          <w:rFonts w:ascii="Times New Roman" w:hAnsi="Times New Roman" w:cs="Times New Roman"/>
          <w:sz w:val="24"/>
          <w:szCs w:val="24"/>
        </w:rPr>
        <w:t xml:space="preserve">, J (2014) </w:t>
      </w:r>
      <w:r w:rsidRPr="00E21AD1">
        <w:rPr>
          <w:rFonts w:ascii="Times New Roman" w:hAnsi="Times New Roman" w:cs="Times New Roman"/>
          <w:sz w:val="24"/>
          <w:szCs w:val="24"/>
        </w:rPr>
        <w:t xml:space="preserve">Patch Wednesday #5: What do Games Mean? </w:t>
      </w:r>
      <w:proofErr w:type="gramStart"/>
      <w:r w:rsidRPr="00E21AD1">
        <w:rPr>
          <w:rFonts w:ascii="Times New Roman" w:hAnsi="Times New Roman" w:cs="Times New Roman"/>
          <w:sz w:val="24"/>
          <w:szCs w:val="24"/>
        </w:rPr>
        <w:t>An Interpretation Matrix</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E21AD1">
        <w:rPr>
          <w:rFonts w:ascii="Times New Roman" w:hAnsi="Times New Roman" w:cs="Times New Roman"/>
          <w:sz w:val="24"/>
          <w:szCs w:val="24"/>
        </w:rPr>
        <w:t>http://www.jesperjuul.net/ludologist/what-do-games-mean</w:t>
      </w:r>
    </w:p>
    <w:p w:rsidR="00584AB3" w:rsidRPr="006E1FE4" w:rsidRDefault="00584AB3"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Klimmt</w:t>
      </w:r>
      <w:proofErr w:type="spellEnd"/>
      <w:r w:rsidRPr="006E1FE4">
        <w:rPr>
          <w:rFonts w:ascii="Times New Roman" w:hAnsi="Times New Roman" w:cs="Times New Roman"/>
          <w:sz w:val="24"/>
          <w:szCs w:val="24"/>
        </w:rPr>
        <w:t xml:space="preserve">, C., </w:t>
      </w:r>
      <w:proofErr w:type="spellStart"/>
      <w:r w:rsidRPr="006E1FE4">
        <w:rPr>
          <w:rFonts w:ascii="Times New Roman" w:hAnsi="Times New Roman" w:cs="Times New Roman"/>
          <w:sz w:val="24"/>
          <w:szCs w:val="24"/>
        </w:rPr>
        <w:t>Schmid</w:t>
      </w:r>
      <w:proofErr w:type="spellEnd"/>
      <w:r w:rsidRPr="006E1FE4">
        <w:rPr>
          <w:rFonts w:ascii="Times New Roman" w:hAnsi="Times New Roman" w:cs="Times New Roman"/>
          <w:sz w:val="24"/>
          <w:szCs w:val="24"/>
        </w:rPr>
        <w:t xml:space="preserve">, H., </w:t>
      </w:r>
      <w:proofErr w:type="spellStart"/>
      <w:r w:rsidRPr="006E1FE4">
        <w:rPr>
          <w:rFonts w:ascii="Times New Roman" w:hAnsi="Times New Roman" w:cs="Times New Roman"/>
          <w:sz w:val="24"/>
          <w:szCs w:val="24"/>
        </w:rPr>
        <w:t>Nosper</w:t>
      </w:r>
      <w:proofErr w:type="spellEnd"/>
      <w:r w:rsidRPr="006E1FE4">
        <w:rPr>
          <w:rFonts w:ascii="Times New Roman" w:hAnsi="Times New Roman" w:cs="Times New Roman"/>
          <w:sz w:val="24"/>
          <w:szCs w:val="24"/>
        </w:rPr>
        <w:t xml:space="preserve">, A., Hartmann, T., </w:t>
      </w:r>
      <w:proofErr w:type="spellStart"/>
      <w:r w:rsidRPr="006E1FE4">
        <w:rPr>
          <w:rFonts w:ascii="Times New Roman" w:hAnsi="Times New Roman" w:cs="Times New Roman"/>
          <w:sz w:val="24"/>
          <w:szCs w:val="24"/>
        </w:rPr>
        <w:t>Vorderer</w:t>
      </w:r>
      <w:proofErr w:type="spellEnd"/>
      <w:r w:rsidRPr="006E1FE4">
        <w:rPr>
          <w:rFonts w:ascii="Times New Roman" w:hAnsi="Times New Roman" w:cs="Times New Roman"/>
          <w:sz w:val="24"/>
          <w:szCs w:val="24"/>
        </w:rPr>
        <w:t>, P.</w:t>
      </w:r>
      <w:r w:rsidR="00D84500" w:rsidRPr="006E1FE4">
        <w:rPr>
          <w:rFonts w:ascii="Times New Roman" w:hAnsi="Times New Roman" w:cs="Times New Roman"/>
          <w:sz w:val="24"/>
          <w:szCs w:val="24"/>
        </w:rPr>
        <w:t xml:space="preserve"> (2006) How players manage moral concerns to make video game violence enjoyable.</w:t>
      </w:r>
      <w:proofErr w:type="gramEnd"/>
      <w:r w:rsidR="00D84500" w:rsidRPr="006E1FE4">
        <w:rPr>
          <w:rFonts w:ascii="Times New Roman" w:hAnsi="Times New Roman" w:cs="Times New Roman"/>
          <w:sz w:val="24"/>
          <w:szCs w:val="24"/>
        </w:rPr>
        <w:t xml:space="preserve"> </w:t>
      </w:r>
      <w:r w:rsidR="00D84500" w:rsidRPr="006E1FE4">
        <w:rPr>
          <w:rFonts w:ascii="Times New Roman" w:hAnsi="Times New Roman" w:cs="Times New Roman"/>
          <w:i/>
          <w:sz w:val="24"/>
          <w:szCs w:val="24"/>
        </w:rPr>
        <w:t xml:space="preserve">Communications, 31, </w:t>
      </w:r>
      <w:r w:rsidR="00D84500" w:rsidRPr="006E1FE4">
        <w:rPr>
          <w:rFonts w:ascii="Times New Roman" w:hAnsi="Times New Roman" w:cs="Times New Roman"/>
          <w:sz w:val="24"/>
          <w:szCs w:val="24"/>
        </w:rPr>
        <w:t xml:space="preserve">309-328. DOI: 10.1515/COMMUN.2006.020 </w:t>
      </w:r>
    </w:p>
    <w:p w:rsidR="00FF5CA3" w:rsidRDefault="00FF5CA3" w:rsidP="00FF5CA3">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Konijn</w:t>
      </w:r>
      <w:proofErr w:type="spellEnd"/>
      <w:r w:rsidRPr="006E1FE4">
        <w:rPr>
          <w:rFonts w:ascii="Times New Roman" w:hAnsi="Times New Roman" w:cs="Times New Roman"/>
          <w:sz w:val="24"/>
          <w:szCs w:val="24"/>
        </w:rPr>
        <w:t xml:space="preserve">, E. A., </w:t>
      </w:r>
      <w:proofErr w:type="spellStart"/>
      <w:r w:rsidRPr="006E1FE4">
        <w:rPr>
          <w:rFonts w:ascii="Times New Roman" w:hAnsi="Times New Roman" w:cs="Times New Roman"/>
          <w:sz w:val="24"/>
          <w:szCs w:val="24"/>
        </w:rPr>
        <w:t>Nije</w:t>
      </w:r>
      <w:proofErr w:type="spellEnd"/>
      <w:r w:rsidRPr="006E1FE4">
        <w:rPr>
          <w:rFonts w:ascii="Times New Roman" w:hAnsi="Times New Roman" w:cs="Times New Roman"/>
          <w:sz w:val="24"/>
          <w:szCs w:val="24"/>
        </w:rPr>
        <w:t xml:space="preserve"> </w:t>
      </w:r>
      <w:proofErr w:type="spellStart"/>
      <w:r w:rsidRPr="006E1FE4">
        <w:rPr>
          <w:rFonts w:ascii="Times New Roman" w:hAnsi="Times New Roman" w:cs="Times New Roman"/>
          <w:sz w:val="24"/>
          <w:szCs w:val="24"/>
        </w:rPr>
        <w:t>Bijvank</w:t>
      </w:r>
      <w:proofErr w:type="spellEnd"/>
      <w:r w:rsidRPr="006E1FE4">
        <w:rPr>
          <w:rFonts w:ascii="Times New Roman" w:hAnsi="Times New Roman" w:cs="Times New Roman"/>
          <w:sz w:val="24"/>
          <w:szCs w:val="24"/>
        </w:rPr>
        <w:t>, M., &amp; Bushman, B. J. (2007)</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I wish I were a warrior: The role of wishful identification in the effects of violent video games on aggression in adolescent boys. </w:t>
      </w:r>
      <w:r w:rsidRPr="006E1FE4">
        <w:rPr>
          <w:rFonts w:ascii="Times New Roman" w:hAnsi="Times New Roman" w:cs="Times New Roman"/>
          <w:i/>
          <w:sz w:val="24"/>
          <w:szCs w:val="24"/>
        </w:rPr>
        <w:t xml:space="preserve">Developmental Psychology, 43, </w:t>
      </w:r>
      <w:r w:rsidRPr="006E1FE4">
        <w:rPr>
          <w:rFonts w:ascii="Times New Roman" w:hAnsi="Times New Roman" w:cs="Times New Roman"/>
          <w:sz w:val="24"/>
          <w:szCs w:val="24"/>
        </w:rPr>
        <w:t>1038-1044.  DOI: 10.1037/0012-1649.43.4.1038</w:t>
      </w:r>
    </w:p>
    <w:p w:rsidR="00FF5CA3" w:rsidRPr="00FF5CA3" w:rsidRDefault="00FF5CA3" w:rsidP="00FF5CA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Kontour</w:t>
      </w:r>
      <w:proofErr w:type="spellEnd"/>
      <w:r>
        <w:rPr>
          <w:rFonts w:ascii="Times New Roman" w:hAnsi="Times New Roman" w:cs="Times New Roman"/>
          <w:sz w:val="24"/>
          <w:szCs w:val="24"/>
        </w:rPr>
        <w:t xml:space="preserve">, K. (2009). </w:t>
      </w:r>
      <w:proofErr w:type="gramStart"/>
      <w:r>
        <w:rPr>
          <w:rFonts w:ascii="Times New Roman" w:hAnsi="Times New Roman" w:cs="Times New Roman"/>
          <w:sz w:val="24"/>
          <w:szCs w:val="24"/>
        </w:rPr>
        <w:t>Revisiting violent videogames research: Game Studies perspectives on aggression, violence, immersion, interaction, and textual analysis.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Digital Culture &amp; Education, 1, </w:t>
      </w:r>
      <w:r>
        <w:rPr>
          <w:rFonts w:ascii="Times New Roman" w:hAnsi="Times New Roman" w:cs="Times New Roman"/>
          <w:sz w:val="24"/>
          <w:szCs w:val="24"/>
        </w:rPr>
        <w:t xml:space="preserve">6-30. Retrieved from </w:t>
      </w:r>
      <w:r w:rsidRPr="00FF5CA3">
        <w:rPr>
          <w:rFonts w:ascii="Times New Roman" w:hAnsi="Times New Roman" w:cs="Times New Roman"/>
          <w:sz w:val="24"/>
          <w:szCs w:val="24"/>
        </w:rPr>
        <w:t>http://www.digitalcultureandeducation.com/cms/wp-content/uploads/2009/05/dce1011_kontour_2009.pdf</w:t>
      </w:r>
    </w:p>
    <w:p w:rsidR="00B83FBF" w:rsidRPr="00B83FBF" w:rsidRDefault="00B83FBF"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Lang, A. (2000). </w:t>
      </w:r>
      <w:proofErr w:type="gramStart"/>
      <w:r>
        <w:rPr>
          <w:rFonts w:ascii="Times New Roman" w:hAnsi="Times New Roman" w:cs="Times New Roman"/>
          <w:sz w:val="24"/>
          <w:szCs w:val="24"/>
        </w:rPr>
        <w:t>The limited capacity model of mediated message processing.</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Communication, 50, </w:t>
      </w:r>
      <w:r>
        <w:rPr>
          <w:rFonts w:ascii="Times New Roman" w:hAnsi="Times New Roman" w:cs="Times New Roman"/>
          <w:sz w:val="24"/>
          <w:szCs w:val="24"/>
        </w:rPr>
        <w:t xml:space="preserve">46-70. </w:t>
      </w:r>
      <w:proofErr w:type="gramStart"/>
      <w:r>
        <w:rPr>
          <w:rFonts w:ascii="Times New Roman" w:hAnsi="Times New Roman" w:cs="Times New Roman"/>
          <w:sz w:val="24"/>
          <w:szCs w:val="24"/>
        </w:rPr>
        <w:t>doi</w:t>
      </w:r>
      <w:proofErr w:type="gramEnd"/>
      <w:r w:rsidRPr="00B83FBF">
        <w:rPr>
          <w:rFonts w:ascii="Times New Roman" w:hAnsi="Times New Roman" w:cs="Times New Roman"/>
          <w:sz w:val="24"/>
          <w:szCs w:val="24"/>
        </w:rPr>
        <w:t>: 10.1111/j.1460-2466.2000.tb02833.x</w:t>
      </w:r>
    </w:p>
    <w:p w:rsidR="00795D1D" w:rsidRPr="006E1FE4" w:rsidRDefault="00795D1D"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Lange, A. (2013)</w:t>
      </w:r>
      <w:r w:rsidR="00B83FBF">
        <w:rPr>
          <w:rFonts w:ascii="Times New Roman" w:hAnsi="Times New Roman" w:cs="Times New Roman"/>
          <w:sz w:val="24"/>
          <w:szCs w:val="24"/>
        </w:rPr>
        <w:t>.</w:t>
      </w:r>
      <w:r w:rsidRPr="006E1FE4">
        <w:rPr>
          <w:rFonts w:ascii="Times New Roman" w:hAnsi="Times New Roman" w:cs="Times New Roman"/>
          <w:sz w:val="24"/>
          <w:szCs w:val="24"/>
        </w:rPr>
        <w:t xml:space="preserve"> “You’re just </w:t>
      </w:r>
      <w:proofErr w:type="spellStart"/>
      <w:r w:rsidRPr="006E1FE4">
        <w:rPr>
          <w:rFonts w:ascii="Times New Roman" w:hAnsi="Times New Roman" w:cs="Times New Roman"/>
          <w:sz w:val="24"/>
          <w:szCs w:val="24"/>
        </w:rPr>
        <w:t>gonna</w:t>
      </w:r>
      <w:proofErr w:type="spellEnd"/>
      <w:r w:rsidRPr="006E1FE4">
        <w:rPr>
          <w:rFonts w:ascii="Times New Roman" w:hAnsi="Times New Roman" w:cs="Times New Roman"/>
          <w:sz w:val="24"/>
          <w:szCs w:val="24"/>
        </w:rPr>
        <w:t xml:space="preserve"> be nice”: How players engage with moral choice systems. </w:t>
      </w:r>
      <w:proofErr w:type="gramStart"/>
      <w:r w:rsidRPr="006E1FE4">
        <w:rPr>
          <w:rFonts w:ascii="Times New Roman" w:hAnsi="Times New Roman" w:cs="Times New Roman"/>
          <w:i/>
          <w:sz w:val="24"/>
          <w:szCs w:val="24"/>
        </w:rPr>
        <w:t>Journal of Games Criticism, 1</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http://gamescriticism.org/articles/lange-1-1</w:t>
      </w:r>
    </w:p>
    <w:p w:rsidR="00904A35" w:rsidRDefault="00450160" w:rsidP="00904A3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Lieberman, J. D., Solomon, S., Greenberg, J., &amp; McGregor, H. A. (1999) A hot new way to measure aggression: Hot sauce allocation.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Aggressive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25</w:t>
      </w:r>
      <w:r w:rsidRPr="006E1FE4">
        <w:rPr>
          <w:rFonts w:ascii="Times New Roman" w:hAnsi="Times New Roman" w:cs="Times New Roman"/>
          <w:sz w:val="24"/>
          <w:szCs w:val="24"/>
        </w:rPr>
        <w:t>, 331-348. DOI: 10.1002</w:t>
      </w:r>
      <w:proofErr w:type="gramStart"/>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SICI)1098-2337(1999)25:5&lt;331::AID-AB2&gt;3.0.CO;2-1</w:t>
      </w:r>
    </w:p>
    <w:p w:rsidR="00D81619" w:rsidRDefault="00D81619" w:rsidP="00904A3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Lindsay, J. L., &amp; Anderson, C. A. (2000).</w:t>
      </w:r>
      <w:proofErr w:type="gramEnd"/>
      <w:r>
        <w:rPr>
          <w:rFonts w:ascii="Times New Roman" w:hAnsi="Times New Roman" w:cs="Times New Roman"/>
          <w:sz w:val="24"/>
          <w:szCs w:val="24"/>
        </w:rPr>
        <w:t xml:space="preserve"> From antecedent conditions to violent actions: A general affective aggression model. </w:t>
      </w:r>
      <w:r>
        <w:rPr>
          <w:rFonts w:ascii="Times New Roman" w:hAnsi="Times New Roman" w:cs="Times New Roman"/>
          <w:i/>
          <w:sz w:val="24"/>
          <w:szCs w:val="24"/>
        </w:rPr>
        <w:t xml:space="preserve">Personality and Social Psychology Bulletin, 26, </w:t>
      </w:r>
      <w:r>
        <w:rPr>
          <w:rFonts w:ascii="Times New Roman" w:hAnsi="Times New Roman" w:cs="Times New Roman"/>
          <w:sz w:val="24"/>
          <w:szCs w:val="24"/>
        </w:rPr>
        <w:t xml:space="preserve">533-547.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xml:space="preserve">: 10.1177/0146167200267002 </w:t>
      </w:r>
    </w:p>
    <w:p w:rsidR="00CA092D" w:rsidRPr="00CA092D" w:rsidRDefault="00CA092D" w:rsidP="00904A3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Malliet</w:t>
      </w:r>
      <w:proofErr w:type="spellEnd"/>
      <w:r>
        <w:rPr>
          <w:rFonts w:ascii="Times New Roman" w:hAnsi="Times New Roman" w:cs="Times New Roman"/>
          <w:sz w:val="24"/>
          <w:szCs w:val="24"/>
        </w:rPr>
        <w:t>, S. (2006).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Adapting the principles of </w:t>
      </w:r>
      <w:proofErr w:type="spellStart"/>
      <w:r>
        <w:rPr>
          <w:rFonts w:ascii="Times New Roman" w:hAnsi="Times New Roman" w:cs="Times New Roman"/>
          <w:sz w:val="24"/>
          <w:szCs w:val="24"/>
        </w:rPr>
        <w:t>ludology</w:t>
      </w:r>
      <w:proofErr w:type="spellEnd"/>
      <w:r>
        <w:rPr>
          <w:rFonts w:ascii="Times New Roman" w:hAnsi="Times New Roman" w:cs="Times New Roman"/>
          <w:sz w:val="24"/>
          <w:szCs w:val="24"/>
        </w:rPr>
        <w:t xml:space="preserve"> to the method of videogame content analysis.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Game Studies, 7. </w:t>
      </w:r>
      <w:r>
        <w:rPr>
          <w:rFonts w:ascii="Times New Roman" w:hAnsi="Times New Roman" w:cs="Times New Roman"/>
          <w:sz w:val="24"/>
          <w:szCs w:val="24"/>
        </w:rPr>
        <w:t xml:space="preserve">Retrieved from </w:t>
      </w:r>
      <w:r w:rsidRPr="00CA092D">
        <w:rPr>
          <w:rFonts w:ascii="Times New Roman" w:hAnsi="Times New Roman" w:cs="Times New Roman"/>
          <w:sz w:val="24"/>
          <w:szCs w:val="24"/>
        </w:rPr>
        <w:t>http://gamestudies.org/0701/articles/malliet</w:t>
      </w:r>
    </w:p>
    <w:p w:rsidR="00904A35" w:rsidRPr="00904A35" w:rsidRDefault="00904A35" w:rsidP="00904A35">
      <w:pPr>
        <w:spacing w:after="0" w:line="480" w:lineRule="auto"/>
        <w:ind w:hanging="720"/>
        <w:rPr>
          <w:rFonts w:ascii="Times New Roman" w:hAnsi="Times New Roman" w:cs="Times New Roman"/>
          <w:sz w:val="24"/>
          <w:szCs w:val="24"/>
        </w:rPr>
      </w:pPr>
      <w:proofErr w:type="gramStart"/>
      <w:r w:rsidRPr="00E83CE3">
        <w:rPr>
          <w:rFonts w:ascii="Times New Roman" w:eastAsia="Times New Roman" w:hAnsi="Times New Roman" w:cs="Times New Roman"/>
          <w:sz w:val="24"/>
          <w:szCs w:val="24"/>
        </w:rPr>
        <w:t>Markey, P. M., &amp; Scherer, K. (2009).</w:t>
      </w:r>
      <w:proofErr w:type="gramEnd"/>
      <w:r w:rsidRPr="00E83CE3">
        <w:rPr>
          <w:rFonts w:ascii="Times New Roman" w:eastAsia="Times New Roman" w:hAnsi="Times New Roman" w:cs="Times New Roman"/>
          <w:sz w:val="24"/>
          <w:szCs w:val="24"/>
        </w:rPr>
        <w:t xml:space="preserve"> An examination of psychoticism and motion capture controls as moderators of the effects of violent video games. </w:t>
      </w:r>
      <w:r w:rsidRPr="00E83CE3">
        <w:rPr>
          <w:rFonts w:ascii="Times New Roman" w:eastAsia="Times New Roman" w:hAnsi="Times New Roman" w:cs="Times New Roman"/>
          <w:i/>
          <w:iCs/>
          <w:sz w:val="24"/>
          <w:szCs w:val="24"/>
        </w:rPr>
        <w:t>Computers in Human Behavior</w:t>
      </w:r>
      <w:r w:rsidRPr="00E83CE3">
        <w:rPr>
          <w:rFonts w:ascii="Times New Roman" w:eastAsia="Times New Roman" w:hAnsi="Times New Roman" w:cs="Times New Roman"/>
          <w:sz w:val="24"/>
          <w:szCs w:val="24"/>
        </w:rPr>
        <w:t xml:space="preserve">, </w:t>
      </w:r>
      <w:r w:rsidRPr="00E83CE3">
        <w:rPr>
          <w:rFonts w:ascii="Times New Roman" w:eastAsia="Times New Roman" w:hAnsi="Times New Roman" w:cs="Times New Roman"/>
          <w:i/>
          <w:iCs/>
          <w:sz w:val="24"/>
          <w:szCs w:val="24"/>
        </w:rPr>
        <w:t>25</w:t>
      </w:r>
      <w:r w:rsidRPr="00E83CE3">
        <w:rPr>
          <w:rFonts w:ascii="Times New Roman" w:eastAsia="Times New Roman" w:hAnsi="Times New Roman" w:cs="Times New Roman"/>
          <w:sz w:val="24"/>
          <w:szCs w:val="24"/>
        </w:rPr>
        <w:t>(2), 407–411.</w:t>
      </w:r>
    </w:p>
    <w:p w:rsidR="000529AE" w:rsidRDefault="000529AE"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Matrix defendant sentenced to 40 years. </w:t>
      </w:r>
      <w:proofErr w:type="gramStart"/>
      <w:r>
        <w:rPr>
          <w:rFonts w:ascii="Times New Roman" w:hAnsi="Times New Roman" w:cs="Times New Roman"/>
          <w:sz w:val="24"/>
          <w:szCs w:val="24"/>
        </w:rPr>
        <w:t>(2003, October).</w:t>
      </w:r>
      <w:proofErr w:type="gramEnd"/>
      <w:r>
        <w:rPr>
          <w:rFonts w:ascii="Times New Roman" w:hAnsi="Times New Roman" w:cs="Times New Roman"/>
          <w:sz w:val="24"/>
          <w:szCs w:val="24"/>
        </w:rPr>
        <w:t xml:space="preserve"> </w:t>
      </w:r>
      <w:proofErr w:type="gramStart"/>
      <w:r w:rsidRPr="000529AE">
        <w:rPr>
          <w:rFonts w:ascii="Times New Roman" w:hAnsi="Times New Roman" w:cs="Times New Roman"/>
          <w:i/>
          <w:sz w:val="24"/>
          <w:szCs w:val="24"/>
        </w:rPr>
        <w:t>The Connection.</w:t>
      </w:r>
      <w:proofErr w:type="gramEnd"/>
      <w:r>
        <w:rPr>
          <w:rFonts w:ascii="Times New Roman" w:hAnsi="Times New Roman" w:cs="Times New Roman"/>
          <w:sz w:val="24"/>
          <w:szCs w:val="24"/>
        </w:rPr>
        <w:t xml:space="preserve"> Retrieved from </w:t>
      </w:r>
      <w:hyperlink r:id="rId13" w:history="1">
        <w:r w:rsidR="00C30094" w:rsidRPr="00A9100F">
          <w:rPr>
            <w:rStyle w:val="Hyperlink"/>
            <w:rFonts w:ascii="Times New Roman" w:hAnsi="Times New Roman" w:cs="Times New Roman"/>
            <w:sz w:val="24"/>
            <w:szCs w:val="24"/>
          </w:rPr>
          <w:t>http://www.connectionnewspapers.com/news/2003/oct/01/matrix-defendant-sentenced-to-40-years/</w:t>
        </w:r>
      </w:hyperlink>
    </w:p>
    <w:p w:rsidR="00C30094" w:rsidRDefault="00C3009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McGraw, P. (2007)</w:t>
      </w:r>
      <w:r w:rsidR="008374B6">
        <w:rPr>
          <w:rFonts w:ascii="Times New Roman" w:hAnsi="Times New Roman" w:cs="Times New Roman"/>
          <w:sz w:val="24"/>
          <w:szCs w:val="24"/>
        </w:rPr>
        <w:t>.</w:t>
      </w:r>
      <w:r>
        <w:rPr>
          <w:rFonts w:ascii="Times New Roman" w:hAnsi="Times New Roman" w:cs="Times New Roman"/>
          <w:sz w:val="24"/>
          <w:szCs w:val="24"/>
        </w:rPr>
        <w:t xml:space="preserve"> Virginia Tech massacre: Interview with Larry King Live. Retrieved from </w:t>
      </w:r>
      <w:hyperlink r:id="rId14" w:history="1">
        <w:r w:rsidRPr="00A9100F">
          <w:rPr>
            <w:rStyle w:val="Hyperlink"/>
            <w:rFonts w:ascii="Times New Roman" w:hAnsi="Times New Roman" w:cs="Times New Roman"/>
            <w:sz w:val="24"/>
            <w:szCs w:val="24"/>
          </w:rPr>
          <w:t>http://transcripts.cnn.com/TRANSCRIPTS/0704/16/lkl.01.html</w:t>
        </w:r>
      </w:hyperlink>
    </w:p>
    <w:p w:rsidR="002B4736" w:rsidRPr="002B4736" w:rsidRDefault="002B473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McPherson, T. (1984)</w:t>
      </w:r>
      <w:r w:rsidR="008374B6">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moral patient.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Philosophy, 59, </w:t>
      </w:r>
      <w:r>
        <w:rPr>
          <w:rFonts w:ascii="Times New Roman" w:hAnsi="Times New Roman" w:cs="Times New Roman"/>
          <w:sz w:val="24"/>
          <w:szCs w:val="24"/>
        </w:rPr>
        <w:t xml:space="preserve">171-183. Stable URL: </w:t>
      </w:r>
      <w:r w:rsidRPr="002B4736">
        <w:rPr>
          <w:rFonts w:ascii="Times New Roman" w:hAnsi="Times New Roman" w:cs="Times New Roman"/>
          <w:sz w:val="24"/>
          <w:szCs w:val="24"/>
        </w:rPr>
        <w:t>http://www.jstor.org/stable/3750454</w:t>
      </w:r>
    </w:p>
    <w:p w:rsidR="00337821" w:rsidRPr="006E1FE4" w:rsidRDefault="00337821"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Metcalf, O., &amp; </w:t>
      </w:r>
      <w:proofErr w:type="spellStart"/>
      <w:r w:rsidRPr="006E1FE4">
        <w:rPr>
          <w:rFonts w:ascii="Times New Roman" w:hAnsi="Times New Roman" w:cs="Times New Roman"/>
          <w:sz w:val="24"/>
          <w:szCs w:val="24"/>
        </w:rPr>
        <w:t>Pammer</w:t>
      </w:r>
      <w:proofErr w:type="spellEnd"/>
      <w:r w:rsidRPr="006E1FE4">
        <w:rPr>
          <w:rFonts w:ascii="Times New Roman" w:hAnsi="Times New Roman" w:cs="Times New Roman"/>
          <w:sz w:val="24"/>
          <w:szCs w:val="24"/>
        </w:rPr>
        <w:t>, K. (2014)</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Physiological arousal deficits in addicted gamers differ based on preferred game genre. </w:t>
      </w:r>
      <w:r w:rsidRPr="006E1FE4">
        <w:rPr>
          <w:rFonts w:ascii="Times New Roman" w:hAnsi="Times New Roman" w:cs="Times New Roman"/>
          <w:i/>
          <w:sz w:val="24"/>
          <w:szCs w:val="24"/>
        </w:rPr>
        <w:t xml:space="preserve">European Addiction Research, 20, </w:t>
      </w:r>
      <w:r w:rsidRPr="006E1FE4">
        <w:rPr>
          <w:rFonts w:ascii="Times New Roman" w:hAnsi="Times New Roman" w:cs="Times New Roman"/>
          <w:sz w:val="24"/>
          <w:szCs w:val="24"/>
        </w:rPr>
        <w:t>23-32. DOI: 10.1159/000349907</w:t>
      </w:r>
    </w:p>
    <w:p w:rsidR="00641B87" w:rsidRPr="006E1FE4" w:rsidRDefault="00641B87"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Miller, R. (2006, August)</w:t>
      </w:r>
      <w:r w:rsidR="008374B6">
        <w:rPr>
          <w:rFonts w:ascii="Times New Roman" w:hAnsi="Times New Roman" w:cs="Times New Roman"/>
          <w:sz w:val="24"/>
          <w:szCs w:val="24"/>
        </w:rPr>
        <w:t>.</w:t>
      </w:r>
      <w:r w:rsidRPr="006E1FE4">
        <w:rPr>
          <w:rFonts w:ascii="Times New Roman" w:hAnsi="Times New Roman" w:cs="Times New Roman"/>
          <w:sz w:val="24"/>
          <w:szCs w:val="24"/>
        </w:rPr>
        <w:t xml:space="preserve"> Beware the ultra-violent Pac-Man. </w:t>
      </w:r>
      <w:proofErr w:type="spellStart"/>
      <w:r w:rsidRPr="006E1FE4">
        <w:rPr>
          <w:rFonts w:ascii="Times New Roman" w:hAnsi="Times New Roman" w:cs="Times New Roman"/>
          <w:i/>
          <w:sz w:val="24"/>
          <w:szCs w:val="24"/>
        </w:rPr>
        <w:t>Joystiq</w:t>
      </w:r>
      <w:proofErr w:type="spellEnd"/>
      <w:r w:rsidRPr="006E1FE4">
        <w:rPr>
          <w:rFonts w:ascii="Times New Roman" w:hAnsi="Times New Roman" w:cs="Times New Roman"/>
          <w:sz w:val="24"/>
          <w:szCs w:val="24"/>
        </w:rPr>
        <w:t xml:space="preserve">. Retrieved from </w:t>
      </w:r>
      <w:hyperlink r:id="rId15" w:history="1">
        <w:r w:rsidR="00337821" w:rsidRPr="006E1FE4">
          <w:rPr>
            <w:rStyle w:val="Hyperlink"/>
            <w:rFonts w:ascii="Times New Roman" w:hAnsi="Times New Roman" w:cs="Times New Roman"/>
            <w:sz w:val="24"/>
            <w:szCs w:val="24"/>
          </w:rPr>
          <w:t>http://www.joystiq.com/2006/08/22/beware-the-ultra-violent-pac-man/</w:t>
        </w:r>
      </w:hyperlink>
    </w:p>
    <w:p w:rsidR="00337821" w:rsidRDefault="00337821"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Miller, G. A., &amp; Chapman, J. P. (2001)</w:t>
      </w:r>
      <w:r w:rsidR="00E07ABA"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Misunderstanding analysis of covariance.</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Abnormal Psychology, 110, </w:t>
      </w:r>
      <w:r w:rsidRPr="006E1FE4">
        <w:rPr>
          <w:rFonts w:ascii="Times New Roman" w:hAnsi="Times New Roman" w:cs="Times New Roman"/>
          <w:sz w:val="24"/>
          <w:szCs w:val="24"/>
        </w:rPr>
        <w:t xml:space="preserve">40-48.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10.1037/0021-843X.110.1.40</w:t>
      </w:r>
    </w:p>
    <w:p w:rsidR="004076F1" w:rsidRPr="006E1FE4" w:rsidRDefault="004076F1" w:rsidP="004076F1">
      <w:pPr>
        <w:spacing w:after="0" w:line="480" w:lineRule="auto"/>
        <w:ind w:hanging="720"/>
        <w:rPr>
          <w:rFonts w:ascii="Times New Roman" w:hAnsi="Times New Roman" w:cs="Times New Roman"/>
          <w:sz w:val="24"/>
          <w:szCs w:val="24"/>
        </w:rPr>
      </w:pPr>
      <w:proofErr w:type="spellStart"/>
      <w:r w:rsidRPr="004076F1">
        <w:rPr>
          <w:rFonts w:ascii="Times New Roman" w:hAnsi="Times New Roman" w:cs="Times New Roman"/>
          <w:sz w:val="24"/>
          <w:szCs w:val="24"/>
        </w:rPr>
        <w:t>Mohseni</w:t>
      </w:r>
      <w:proofErr w:type="spellEnd"/>
      <w:r w:rsidRPr="004076F1">
        <w:rPr>
          <w:rFonts w:ascii="Times New Roman" w:hAnsi="Times New Roman" w:cs="Times New Roman"/>
          <w:sz w:val="24"/>
          <w:szCs w:val="24"/>
        </w:rPr>
        <w:t xml:space="preserve">, M. R. (2013). </w:t>
      </w:r>
      <w:proofErr w:type="spellStart"/>
      <w:r w:rsidRPr="004076F1">
        <w:rPr>
          <w:rFonts w:ascii="Times New Roman" w:hAnsi="Times New Roman" w:cs="Times New Roman"/>
          <w:i/>
          <w:sz w:val="24"/>
          <w:szCs w:val="24"/>
        </w:rPr>
        <w:t>Virtuelle</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Nothilfe</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Ein</w:t>
      </w:r>
      <w:proofErr w:type="spellEnd"/>
      <w:r w:rsidRPr="004076F1">
        <w:rPr>
          <w:rFonts w:ascii="Times New Roman" w:hAnsi="Times New Roman" w:cs="Times New Roman"/>
          <w:i/>
          <w:sz w:val="24"/>
          <w:szCs w:val="24"/>
        </w:rPr>
        <w:t xml:space="preserve"> Experiment </w:t>
      </w:r>
      <w:proofErr w:type="spellStart"/>
      <w:r w:rsidRPr="004076F1">
        <w:rPr>
          <w:rFonts w:ascii="Times New Roman" w:hAnsi="Times New Roman" w:cs="Times New Roman"/>
          <w:i/>
          <w:sz w:val="24"/>
          <w:szCs w:val="24"/>
        </w:rPr>
        <w:t>zum</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Effekt</w:t>
      </w:r>
      <w:proofErr w:type="spellEnd"/>
      <w:r w:rsidRPr="004076F1">
        <w:rPr>
          <w:rFonts w:ascii="Times New Roman" w:hAnsi="Times New Roman" w:cs="Times New Roman"/>
          <w:i/>
          <w:sz w:val="24"/>
          <w:szCs w:val="24"/>
        </w:rPr>
        <w:t xml:space="preserve"> von </w:t>
      </w:r>
      <w:proofErr w:type="spellStart"/>
      <w:r w:rsidRPr="004076F1">
        <w:rPr>
          <w:rFonts w:ascii="Times New Roman" w:hAnsi="Times New Roman" w:cs="Times New Roman"/>
          <w:i/>
          <w:sz w:val="24"/>
          <w:szCs w:val="24"/>
        </w:rPr>
        <w:t>virtueller</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Hilfe</w:t>
      </w:r>
      <w:proofErr w:type="spellEnd"/>
      <w:r w:rsidRPr="004076F1">
        <w:rPr>
          <w:rFonts w:ascii="Times New Roman" w:hAnsi="Times New Roman" w:cs="Times New Roman"/>
          <w:i/>
          <w:sz w:val="24"/>
          <w:szCs w:val="24"/>
        </w:rPr>
        <w:t xml:space="preserve">, </w:t>
      </w:r>
      <w:proofErr w:type="spellStart"/>
      <w:r w:rsidRPr="004076F1">
        <w:rPr>
          <w:rFonts w:ascii="Times New Roman" w:hAnsi="Times New Roman" w:cs="Times New Roman"/>
          <w:i/>
          <w:sz w:val="24"/>
          <w:szCs w:val="24"/>
        </w:rPr>
        <w:t>Gewalt</w:t>
      </w:r>
      <w:proofErr w:type="spellEnd"/>
      <w:r w:rsidRPr="004076F1">
        <w:rPr>
          <w:rFonts w:ascii="Times New Roman" w:hAnsi="Times New Roman" w:cs="Times New Roman"/>
          <w:i/>
          <w:sz w:val="24"/>
          <w:szCs w:val="24"/>
        </w:rPr>
        <w:t xml:space="preserve"> und </w:t>
      </w:r>
      <w:proofErr w:type="spellStart"/>
      <w:r w:rsidRPr="004076F1">
        <w:rPr>
          <w:rFonts w:ascii="Times New Roman" w:hAnsi="Times New Roman" w:cs="Times New Roman"/>
          <w:i/>
          <w:sz w:val="24"/>
          <w:szCs w:val="24"/>
        </w:rPr>
        <w:t>Nothilfe</w:t>
      </w:r>
      <w:proofErr w:type="spellEnd"/>
      <w:r w:rsidRPr="004076F1">
        <w:rPr>
          <w:rFonts w:ascii="Times New Roman" w:hAnsi="Times New Roman" w:cs="Times New Roman"/>
          <w:i/>
          <w:sz w:val="24"/>
          <w:szCs w:val="24"/>
        </w:rPr>
        <w:t xml:space="preserve"> auf </w:t>
      </w:r>
      <w:proofErr w:type="spellStart"/>
      <w:r w:rsidRPr="004076F1">
        <w:rPr>
          <w:rFonts w:ascii="Times New Roman" w:hAnsi="Times New Roman" w:cs="Times New Roman"/>
          <w:i/>
          <w:sz w:val="24"/>
          <w:szCs w:val="24"/>
        </w:rPr>
        <w:t>Hilfe</w:t>
      </w:r>
      <w:proofErr w:type="spellEnd"/>
      <w:r w:rsidRPr="004076F1">
        <w:rPr>
          <w:rFonts w:ascii="Times New Roman" w:hAnsi="Times New Roman" w:cs="Times New Roman"/>
          <w:i/>
          <w:sz w:val="24"/>
          <w:szCs w:val="24"/>
        </w:rPr>
        <w:t xml:space="preserve">- und </w:t>
      </w:r>
      <w:proofErr w:type="spellStart"/>
      <w:r w:rsidRPr="004076F1">
        <w:rPr>
          <w:rFonts w:ascii="Times New Roman" w:hAnsi="Times New Roman" w:cs="Times New Roman"/>
          <w:i/>
          <w:sz w:val="24"/>
          <w:szCs w:val="24"/>
        </w:rPr>
        <w:t>Gewaltverhalten</w:t>
      </w:r>
      <w:proofErr w:type="spellEnd"/>
      <w:r w:rsidRPr="004076F1">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4076F1">
        <w:rPr>
          <w:rFonts w:ascii="Times New Roman" w:hAnsi="Times New Roman" w:cs="Times New Roman"/>
          <w:sz w:val="24"/>
          <w:szCs w:val="24"/>
        </w:rPr>
        <w:t>experiment on the effect of virtual helping, violence, and emergency</w:t>
      </w:r>
      <w:r>
        <w:rPr>
          <w:rFonts w:ascii="Times New Roman" w:hAnsi="Times New Roman" w:cs="Times New Roman"/>
          <w:sz w:val="24"/>
          <w:szCs w:val="24"/>
        </w:rPr>
        <w:t xml:space="preserve"> </w:t>
      </w:r>
      <w:r w:rsidRPr="004076F1">
        <w:rPr>
          <w:rFonts w:ascii="Times New Roman" w:hAnsi="Times New Roman" w:cs="Times New Roman"/>
          <w:sz w:val="24"/>
          <w:szCs w:val="24"/>
        </w:rPr>
        <w:t xml:space="preserve">assistance on helping and violent behavior.] </w:t>
      </w:r>
      <w:proofErr w:type="gramStart"/>
      <w:r w:rsidRPr="004076F1">
        <w:rPr>
          <w:rFonts w:ascii="Times New Roman" w:hAnsi="Times New Roman" w:cs="Times New Roman"/>
          <w:sz w:val="24"/>
          <w:szCs w:val="24"/>
        </w:rPr>
        <w:t>(Doctoral dissertation).</w:t>
      </w:r>
      <w:proofErr w:type="gramEnd"/>
      <w:r>
        <w:rPr>
          <w:rFonts w:ascii="Times New Roman" w:hAnsi="Times New Roman" w:cs="Times New Roman"/>
          <w:sz w:val="24"/>
          <w:szCs w:val="24"/>
        </w:rPr>
        <w:t xml:space="preserve"> </w:t>
      </w:r>
      <w:proofErr w:type="gramStart"/>
      <w:r w:rsidRPr="004076F1">
        <w:rPr>
          <w:rFonts w:ascii="Times New Roman" w:hAnsi="Times New Roman" w:cs="Times New Roman"/>
          <w:sz w:val="24"/>
          <w:szCs w:val="24"/>
        </w:rPr>
        <w:t xml:space="preserve">University of </w:t>
      </w:r>
      <w:proofErr w:type="spellStart"/>
      <w:r w:rsidRPr="004076F1">
        <w:rPr>
          <w:rFonts w:ascii="Times New Roman" w:hAnsi="Times New Roman" w:cs="Times New Roman"/>
          <w:sz w:val="24"/>
          <w:szCs w:val="24"/>
        </w:rPr>
        <w:t>Osnabrück</w:t>
      </w:r>
      <w:proofErr w:type="spellEnd"/>
      <w:r w:rsidRPr="004076F1">
        <w:rPr>
          <w:rFonts w:ascii="Times New Roman" w:hAnsi="Times New Roman" w:cs="Times New Roman"/>
          <w:sz w:val="24"/>
          <w:szCs w:val="24"/>
        </w:rPr>
        <w:t xml:space="preserve">, </w:t>
      </w:r>
      <w:proofErr w:type="spellStart"/>
      <w:r w:rsidRPr="004076F1">
        <w:rPr>
          <w:rFonts w:ascii="Times New Roman" w:hAnsi="Times New Roman" w:cs="Times New Roman"/>
          <w:sz w:val="24"/>
          <w:szCs w:val="24"/>
        </w:rPr>
        <w:t>Osnabrück</w:t>
      </w:r>
      <w:proofErr w:type="spellEnd"/>
      <w:r w:rsidRPr="004076F1">
        <w:rPr>
          <w:rFonts w:ascii="Times New Roman" w:hAnsi="Times New Roman" w:cs="Times New Roman"/>
          <w:sz w:val="24"/>
          <w:szCs w:val="24"/>
        </w:rPr>
        <w:t>, Germany.</w:t>
      </w:r>
      <w:proofErr w:type="gramEnd"/>
    </w:p>
    <w:p w:rsidR="00CF44FC" w:rsidRDefault="00E07ABA"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Möller</w:t>
      </w:r>
      <w:proofErr w:type="spellEnd"/>
      <w:r w:rsidRPr="006E1FE4">
        <w:rPr>
          <w:rFonts w:ascii="Times New Roman" w:hAnsi="Times New Roman" w:cs="Times New Roman"/>
          <w:sz w:val="24"/>
          <w:szCs w:val="24"/>
        </w:rPr>
        <w:t xml:space="preserve">, I., &amp; </w:t>
      </w:r>
      <w:proofErr w:type="spellStart"/>
      <w:r w:rsidRPr="006E1FE4">
        <w:rPr>
          <w:rFonts w:ascii="Times New Roman" w:hAnsi="Times New Roman" w:cs="Times New Roman"/>
          <w:sz w:val="24"/>
          <w:szCs w:val="24"/>
        </w:rPr>
        <w:t>Krahé</w:t>
      </w:r>
      <w:proofErr w:type="spellEnd"/>
      <w:r w:rsidRPr="006E1FE4">
        <w:rPr>
          <w:rFonts w:ascii="Times New Roman" w:hAnsi="Times New Roman" w:cs="Times New Roman"/>
          <w:sz w:val="24"/>
          <w:szCs w:val="24"/>
        </w:rPr>
        <w:t>, B. (2008).</w:t>
      </w:r>
      <w:proofErr w:type="gramEnd"/>
      <w:r w:rsidRPr="006E1FE4">
        <w:rPr>
          <w:rFonts w:ascii="Times New Roman" w:hAnsi="Times New Roman" w:cs="Times New Roman"/>
          <w:sz w:val="24"/>
          <w:szCs w:val="24"/>
        </w:rPr>
        <w:t xml:space="preserve"> Exposure to violent video games and aggression in German adolescents: A longitudinal analysis. </w:t>
      </w:r>
      <w:r w:rsidRPr="006E1FE4">
        <w:rPr>
          <w:rFonts w:ascii="Times New Roman" w:hAnsi="Times New Roman" w:cs="Times New Roman"/>
          <w:i/>
          <w:sz w:val="24"/>
          <w:szCs w:val="24"/>
        </w:rPr>
        <w:t>Aggressive Behavior, 34</w:t>
      </w:r>
      <w:r w:rsidRPr="006E1FE4">
        <w:rPr>
          <w:rFonts w:ascii="Times New Roman" w:hAnsi="Times New Roman" w:cs="Times New Roman"/>
          <w:sz w:val="24"/>
          <w:szCs w:val="24"/>
        </w:rPr>
        <w:t>, 1-14. DOI: 10.1002/ab.20290</w:t>
      </w:r>
    </w:p>
    <w:p w:rsidR="005B3E74" w:rsidRPr="005B3E74" w:rsidRDefault="005B3E74"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Murray, J. H. (1997). </w:t>
      </w:r>
      <w:r>
        <w:rPr>
          <w:rFonts w:ascii="Times New Roman" w:hAnsi="Times New Roman" w:cs="Times New Roman"/>
          <w:i/>
          <w:sz w:val="24"/>
          <w:szCs w:val="24"/>
        </w:rPr>
        <w:t xml:space="preserve">Hamlet on the </w:t>
      </w:r>
      <w:proofErr w:type="spellStart"/>
      <w:r>
        <w:rPr>
          <w:rFonts w:ascii="Times New Roman" w:hAnsi="Times New Roman" w:cs="Times New Roman"/>
          <w:i/>
          <w:sz w:val="24"/>
          <w:szCs w:val="24"/>
        </w:rPr>
        <w:t>holodeck</w:t>
      </w:r>
      <w:proofErr w:type="spellEnd"/>
      <w:r>
        <w:rPr>
          <w:rFonts w:ascii="Times New Roman" w:hAnsi="Times New Roman" w:cs="Times New Roman"/>
          <w:i/>
          <w:sz w:val="24"/>
          <w:szCs w:val="24"/>
        </w:rPr>
        <w:t xml:space="preserve">: The future of narrative in cyberspace. </w:t>
      </w:r>
      <w:r>
        <w:rPr>
          <w:rFonts w:ascii="Times New Roman" w:hAnsi="Times New Roman" w:cs="Times New Roman"/>
          <w:sz w:val="24"/>
          <w:szCs w:val="24"/>
        </w:rPr>
        <w:t>New York, NY: Simon and Schuster.</w:t>
      </w:r>
    </w:p>
    <w:p w:rsidR="00446228" w:rsidRDefault="00446228" w:rsidP="00B15D85">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Nayak</w:t>
      </w:r>
      <w:proofErr w:type="spellEnd"/>
      <w:r>
        <w:rPr>
          <w:rFonts w:ascii="Times New Roman" w:hAnsi="Times New Roman" w:cs="Times New Roman"/>
          <w:sz w:val="24"/>
          <w:szCs w:val="24"/>
        </w:rPr>
        <w:t>, M. (2014, September)</w:t>
      </w:r>
      <w:r w:rsidR="008374B6">
        <w:rPr>
          <w:rFonts w:ascii="Times New Roman" w:hAnsi="Times New Roman" w:cs="Times New Roman"/>
          <w:sz w:val="24"/>
          <w:szCs w:val="24"/>
        </w:rPr>
        <w:t>.</w:t>
      </w:r>
      <w:proofErr w:type="gramEnd"/>
      <w:r>
        <w:rPr>
          <w:rFonts w:ascii="Times New Roman" w:hAnsi="Times New Roman" w:cs="Times New Roman"/>
          <w:sz w:val="24"/>
          <w:szCs w:val="24"/>
        </w:rPr>
        <w:t xml:space="preserve"> Take Two’s GTA V starts strong with $800 </w:t>
      </w:r>
      <w:proofErr w:type="spellStart"/>
      <w:r>
        <w:rPr>
          <w:rFonts w:ascii="Times New Roman" w:hAnsi="Times New Roman" w:cs="Times New Roman"/>
          <w:sz w:val="24"/>
          <w:szCs w:val="24"/>
        </w:rPr>
        <w:t>mln</w:t>
      </w:r>
      <w:proofErr w:type="spellEnd"/>
      <w:r>
        <w:rPr>
          <w:rFonts w:ascii="Times New Roman" w:hAnsi="Times New Roman" w:cs="Times New Roman"/>
          <w:sz w:val="24"/>
          <w:szCs w:val="24"/>
        </w:rPr>
        <w:t xml:space="preserve"> in first-day sales. </w:t>
      </w:r>
      <w:r>
        <w:rPr>
          <w:rFonts w:ascii="Times New Roman" w:hAnsi="Times New Roman" w:cs="Times New Roman"/>
          <w:i/>
          <w:sz w:val="24"/>
          <w:szCs w:val="24"/>
        </w:rPr>
        <w:t xml:space="preserve">Reuters. </w:t>
      </w:r>
      <w:r>
        <w:rPr>
          <w:rFonts w:ascii="Times New Roman" w:hAnsi="Times New Roman" w:cs="Times New Roman"/>
          <w:sz w:val="24"/>
          <w:szCs w:val="24"/>
        </w:rPr>
        <w:t xml:space="preserve">Retrieved from </w:t>
      </w:r>
      <w:hyperlink r:id="rId16" w:history="1">
        <w:r w:rsidR="005A5217" w:rsidRPr="000B5363">
          <w:rPr>
            <w:rStyle w:val="Hyperlink"/>
            <w:rFonts w:ascii="Times New Roman" w:hAnsi="Times New Roman" w:cs="Times New Roman"/>
            <w:sz w:val="24"/>
            <w:szCs w:val="24"/>
          </w:rPr>
          <w:t>http://www.reuters.com/article/2013/09/18/us-taketwo-gta-idUSBRE98H0Z720130918</w:t>
        </w:r>
      </w:hyperlink>
    </w:p>
    <w:p w:rsidR="005A5217" w:rsidRPr="005A5217" w:rsidRDefault="005A5217" w:rsidP="00B15D85">
      <w:pPr>
        <w:spacing w:after="0" w:line="480" w:lineRule="auto"/>
        <w:ind w:hanging="720"/>
      </w:pPr>
      <w:proofErr w:type="gramStart"/>
      <w:r>
        <w:rPr>
          <w:rFonts w:ascii="Times New Roman" w:hAnsi="Times New Roman" w:cs="Times New Roman"/>
          <w:sz w:val="24"/>
          <w:szCs w:val="24"/>
        </w:rPr>
        <w:t>Paik, H., &amp; Comstock, G. (1994).</w:t>
      </w:r>
      <w:proofErr w:type="gramEnd"/>
      <w:r>
        <w:rPr>
          <w:rFonts w:ascii="Times New Roman" w:hAnsi="Times New Roman" w:cs="Times New Roman"/>
          <w:sz w:val="24"/>
          <w:szCs w:val="24"/>
        </w:rPr>
        <w:t xml:space="preserve"> The effects of television violence on antisocial behavior: A meta-analysis. </w:t>
      </w:r>
      <w:r>
        <w:rPr>
          <w:rFonts w:ascii="Times New Roman" w:hAnsi="Times New Roman" w:cs="Times New Roman"/>
          <w:i/>
          <w:sz w:val="24"/>
          <w:szCs w:val="24"/>
        </w:rPr>
        <w:t xml:space="preserve">Communication Research, 21, </w:t>
      </w:r>
      <w:r>
        <w:rPr>
          <w:rFonts w:ascii="Times New Roman" w:hAnsi="Times New Roman" w:cs="Times New Roman"/>
          <w:sz w:val="24"/>
          <w:szCs w:val="24"/>
        </w:rPr>
        <w:t xml:space="preserve">516-546. </w:t>
      </w:r>
      <w:proofErr w:type="gramStart"/>
      <w:r w:rsidRPr="005A5217">
        <w:rPr>
          <w:rFonts w:ascii="Times New Roman" w:hAnsi="Times New Roman" w:cs="Times New Roman"/>
          <w:sz w:val="24"/>
          <w:szCs w:val="24"/>
        </w:rPr>
        <w:t>doi</w:t>
      </w:r>
      <w:proofErr w:type="gramEnd"/>
      <w:r w:rsidRPr="005A5217">
        <w:rPr>
          <w:rFonts w:ascii="Times New Roman" w:hAnsi="Times New Roman" w:cs="Times New Roman"/>
          <w:sz w:val="24"/>
          <w:szCs w:val="24"/>
        </w:rPr>
        <w:t>: 10.1177/009365094021004004</w:t>
      </w:r>
    </w:p>
    <w:p w:rsidR="00450160" w:rsidRPr="006E1FE4" w:rsidRDefault="0045016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Peder</w:t>
      </w:r>
      <w:r w:rsidR="00641B87" w:rsidRPr="006E1FE4">
        <w:rPr>
          <w:rFonts w:ascii="Times New Roman" w:hAnsi="Times New Roman" w:cs="Times New Roman"/>
          <w:sz w:val="24"/>
          <w:szCs w:val="24"/>
        </w:rPr>
        <w:t>sen, W. C., Gonzales, C., &amp; Norman, M. (2000)</w:t>
      </w:r>
      <w:r w:rsidR="008374B6">
        <w:rPr>
          <w:rFonts w:ascii="Times New Roman" w:hAnsi="Times New Roman" w:cs="Times New Roman"/>
          <w:sz w:val="24"/>
          <w:szCs w:val="24"/>
        </w:rPr>
        <w:t>.</w:t>
      </w:r>
      <w:proofErr w:type="gramEnd"/>
      <w:r w:rsidR="00641B87" w:rsidRPr="006E1FE4">
        <w:rPr>
          <w:rFonts w:ascii="Times New Roman" w:hAnsi="Times New Roman" w:cs="Times New Roman"/>
          <w:sz w:val="24"/>
          <w:szCs w:val="24"/>
        </w:rPr>
        <w:t xml:space="preserve"> The moderating effect of trivial triggering provocation on displaced aggression. </w:t>
      </w:r>
      <w:r w:rsidR="00641B87" w:rsidRPr="006E1FE4">
        <w:rPr>
          <w:rFonts w:ascii="Times New Roman" w:hAnsi="Times New Roman" w:cs="Times New Roman"/>
          <w:i/>
          <w:sz w:val="24"/>
          <w:szCs w:val="24"/>
        </w:rPr>
        <w:t xml:space="preserve">Journal of Personality and Social Psychology, 78, </w:t>
      </w:r>
      <w:r w:rsidR="00641B87" w:rsidRPr="006E1FE4">
        <w:rPr>
          <w:rFonts w:ascii="Times New Roman" w:hAnsi="Times New Roman" w:cs="Times New Roman"/>
          <w:sz w:val="24"/>
          <w:szCs w:val="24"/>
        </w:rPr>
        <w:t xml:space="preserve">913-927. </w:t>
      </w:r>
      <w:proofErr w:type="gramStart"/>
      <w:r w:rsidR="00641B87" w:rsidRPr="006E1FE4">
        <w:rPr>
          <w:rFonts w:ascii="Times New Roman" w:hAnsi="Times New Roman" w:cs="Times New Roman"/>
          <w:sz w:val="24"/>
          <w:szCs w:val="24"/>
        </w:rPr>
        <w:t>doi</w:t>
      </w:r>
      <w:proofErr w:type="gramEnd"/>
      <w:r w:rsidR="00641B87" w:rsidRPr="006E1FE4">
        <w:rPr>
          <w:rFonts w:ascii="Times New Roman" w:hAnsi="Times New Roman" w:cs="Times New Roman"/>
          <w:sz w:val="24"/>
          <w:szCs w:val="24"/>
        </w:rPr>
        <w:t>: 10.1037/0022-3514.78.5.913</w:t>
      </w:r>
    </w:p>
    <w:p w:rsidR="00AD7442" w:rsidRPr="006E1FE4" w:rsidRDefault="00181E90"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Polman</w:t>
      </w:r>
      <w:proofErr w:type="spellEnd"/>
      <w:r w:rsidRPr="006E1FE4">
        <w:rPr>
          <w:rFonts w:ascii="Times New Roman" w:hAnsi="Times New Roman" w:cs="Times New Roman"/>
          <w:sz w:val="24"/>
          <w:szCs w:val="24"/>
        </w:rPr>
        <w:t xml:space="preserve">, H., de Castro, B. O., &amp; van </w:t>
      </w:r>
      <w:proofErr w:type="spellStart"/>
      <w:r w:rsidRPr="006E1FE4">
        <w:rPr>
          <w:rFonts w:ascii="Times New Roman" w:hAnsi="Times New Roman" w:cs="Times New Roman"/>
          <w:sz w:val="24"/>
          <w:szCs w:val="24"/>
        </w:rPr>
        <w:t>Aken</w:t>
      </w:r>
      <w:proofErr w:type="spellEnd"/>
      <w:r w:rsidRPr="006E1FE4">
        <w:rPr>
          <w:rFonts w:ascii="Times New Roman" w:hAnsi="Times New Roman" w:cs="Times New Roman"/>
          <w:sz w:val="24"/>
          <w:szCs w:val="24"/>
        </w:rPr>
        <w:t>, M. A. G. (2008).</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Experimental study of the differential effects of playing versus watching violent video games on children's aggressive behavior.</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Aggressive Behavior, 34</w:t>
      </w:r>
      <w:r w:rsidRPr="006E1FE4">
        <w:rPr>
          <w:rFonts w:ascii="Times New Roman" w:hAnsi="Times New Roman" w:cs="Times New Roman"/>
          <w:sz w:val="24"/>
          <w:szCs w:val="24"/>
        </w:rPr>
        <w:t xml:space="preserve">, 256-264. </w:t>
      </w:r>
      <w:r w:rsidR="00AD7442" w:rsidRPr="006E1FE4">
        <w:rPr>
          <w:rFonts w:ascii="Times New Roman" w:hAnsi="Times New Roman" w:cs="Times New Roman"/>
          <w:sz w:val="24"/>
          <w:szCs w:val="24"/>
        </w:rPr>
        <w:t>DOI: 10.1002/ab.20245</w:t>
      </w:r>
    </w:p>
    <w:p w:rsidR="009E305B" w:rsidRPr="006E1FE4" w:rsidRDefault="009E305B"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Potter, W. J., &amp; </w:t>
      </w:r>
      <w:proofErr w:type="spellStart"/>
      <w:r w:rsidRPr="006E1FE4">
        <w:rPr>
          <w:rFonts w:ascii="Times New Roman" w:hAnsi="Times New Roman" w:cs="Times New Roman"/>
          <w:sz w:val="24"/>
          <w:szCs w:val="24"/>
        </w:rPr>
        <w:t>Tomasello</w:t>
      </w:r>
      <w:proofErr w:type="spellEnd"/>
      <w:r w:rsidRPr="006E1FE4">
        <w:rPr>
          <w:rFonts w:ascii="Times New Roman" w:hAnsi="Times New Roman" w:cs="Times New Roman"/>
          <w:sz w:val="24"/>
          <w:szCs w:val="24"/>
        </w:rPr>
        <w:t>, T. K. (2003)</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Building upon the experimental design in media violence research: The importance of including receiver interpretations. </w:t>
      </w:r>
      <w:r w:rsidRPr="006E1FE4">
        <w:rPr>
          <w:rFonts w:ascii="Times New Roman" w:hAnsi="Times New Roman" w:cs="Times New Roman"/>
          <w:i/>
          <w:sz w:val="24"/>
          <w:szCs w:val="24"/>
        </w:rPr>
        <w:t>Journal of Communication, 53</w:t>
      </w:r>
      <w:r w:rsidRPr="006E1FE4">
        <w:rPr>
          <w:rFonts w:ascii="Times New Roman" w:hAnsi="Times New Roman" w:cs="Times New Roman"/>
          <w:sz w:val="24"/>
          <w:szCs w:val="24"/>
        </w:rPr>
        <w:t>, 315-329. DOI: 10.1111/j.1460-2466.2003.tb02593.x</w:t>
      </w:r>
    </w:p>
    <w:p w:rsidR="00DA0FED" w:rsidRPr="006E1FE4" w:rsidRDefault="00DA0FED" w:rsidP="00B15D85">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A. K., Ryan, R. M., &amp; Rigby, C. S. (2009)</w:t>
      </w:r>
      <w:r w:rsidR="008374B6">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The motivating role of violence in video games.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Personality and Social Psychology Bulletin, 35, </w:t>
      </w:r>
      <w:r w:rsidRPr="006E1FE4">
        <w:rPr>
          <w:rFonts w:ascii="Times New Roman" w:hAnsi="Times New Roman" w:cs="Times New Roman"/>
          <w:sz w:val="24"/>
          <w:szCs w:val="24"/>
        </w:rPr>
        <w:t xml:space="preserve">243-259.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10.1177/0146167208327216</w:t>
      </w:r>
    </w:p>
    <w:p w:rsidR="0052280A" w:rsidRDefault="0052280A" w:rsidP="00B15D85">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sidR="004076F1">
        <w:rPr>
          <w:rFonts w:ascii="Times New Roman" w:hAnsi="Times New Roman" w:cs="Times New Roman"/>
          <w:sz w:val="24"/>
          <w:szCs w:val="24"/>
        </w:rPr>
        <w:t>4</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C46EE5" w:rsidRDefault="00C46EE5"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Savage, J. (2004) Does viewing violent media really cause criminal violence? </w:t>
      </w:r>
      <w:proofErr w:type="gramStart"/>
      <w:r w:rsidRPr="006E1FE4">
        <w:rPr>
          <w:rFonts w:ascii="Times New Roman" w:hAnsi="Times New Roman" w:cs="Times New Roman"/>
          <w:sz w:val="24"/>
          <w:szCs w:val="24"/>
        </w:rPr>
        <w:t>A methodological review.</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Aggression and Violent Behavior, 10, </w:t>
      </w:r>
      <w:r w:rsidRPr="006E1FE4">
        <w:rPr>
          <w:rFonts w:ascii="Times New Roman" w:hAnsi="Times New Roman" w:cs="Times New Roman"/>
          <w:sz w:val="24"/>
          <w:szCs w:val="24"/>
        </w:rPr>
        <w:t>99-128. doi:10.1016/j.avb.2003.10.001</w:t>
      </w:r>
    </w:p>
    <w:p w:rsidR="00D82420" w:rsidRPr="00CB00A4" w:rsidRDefault="00D82420" w:rsidP="00B15D85">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M. A., </w:t>
      </w:r>
      <w:r w:rsidR="00CB00A4">
        <w:rPr>
          <w:rFonts w:ascii="Times New Roman" w:hAnsi="Times New Roman" w:cs="Times New Roman"/>
          <w:sz w:val="24"/>
          <w:szCs w:val="24"/>
        </w:rPr>
        <w:t xml:space="preserve">&amp; Bartholow, B. D. (2010) Violent and nonviolent video games produce opposing effects on aggressive and prosocial outcomes. </w:t>
      </w:r>
      <w:r w:rsidR="00CB00A4">
        <w:rPr>
          <w:rFonts w:ascii="Times New Roman" w:hAnsi="Times New Roman" w:cs="Times New Roman"/>
          <w:i/>
          <w:sz w:val="24"/>
          <w:szCs w:val="24"/>
        </w:rPr>
        <w:t xml:space="preserve">Journal of Experimental Social Psychology, 46, </w:t>
      </w:r>
      <w:r w:rsidR="00CB00A4">
        <w:rPr>
          <w:rFonts w:ascii="Times New Roman" w:hAnsi="Times New Roman" w:cs="Times New Roman"/>
          <w:sz w:val="24"/>
          <w:szCs w:val="24"/>
        </w:rPr>
        <w:t xml:space="preserve">934-942. </w:t>
      </w:r>
      <w:r w:rsidR="00CB00A4" w:rsidRPr="00CB00A4">
        <w:rPr>
          <w:rFonts w:ascii="Times New Roman" w:hAnsi="Times New Roman" w:cs="Times New Roman"/>
          <w:sz w:val="24"/>
          <w:szCs w:val="24"/>
        </w:rPr>
        <w:t>doi:10.1016/j.jesp.2010.06.005</w:t>
      </w:r>
    </w:p>
    <w:p w:rsidR="00D82420" w:rsidRDefault="0053118D" w:rsidP="00D82420">
      <w:pPr>
        <w:spacing w:after="0" w:line="480" w:lineRule="auto"/>
        <w:ind w:hanging="720"/>
        <w:rPr>
          <w:rStyle w:val="Hyperlink"/>
          <w:rFonts w:ascii="Times New Roman" w:hAnsi="Times New Roman" w:cs="Times New Roman"/>
          <w:sz w:val="24"/>
          <w:szCs w:val="24"/>
        </w:rPr>
      </w:pPr>
      <w:proofErr w:type="spellStart"/>
      <w:r w:rsidRPr="006E1FE4">
        <w:rPr>
          <w:rFonts w:ascii="Times New Roman" w:hAnsi="Times New Roman" w:cs="Times New Roman"/>
          <w:sz w:val="24"/>
          <w:szCs w:val="24"/>
        </w:rPr>
        <w:t>Siwek</w:t>
      </w:r>
      <w:proofErr w:type="spellEnd"/>
      <w:r w:rsidRPr="006E1FE4">
        <w:rPr>
          <w:rFonts w:ascii="Times New Roman" w:hAnsi="Times New Roman" w:cs="Times New Roman"/>
          <w:sz w:val="24"/>
          <w:szCs w:val="24"/>
        </w:rPr>
        <w:t>, S. A. (2010) Video games in the 21</w:t>
      </w:r>
      <w:r w:rsidRPr="006E1FE4">
        <w:rPr>
          <w:rFonts w:ascii="Times New Roman" w:hAnsi="Times New Roman" w:cs="Times New Roman"/>
          <w:sz w:val="24"/>
          <w:szCs w:val="24"/>
          <w:vertAlign w:val="superscript"/>
        </w:rPr>
        <w:t>st</w:t>
      </w:r>
      <w:r w:rsidRPr="006E1FE4">
        <w:rPr>
          <w:rFonts w:ascii="Times New Roman" w:hAnsi="Times New Roman" w:cs="Times New Roman"/>
          <w:sz w:val="24"/>
          <w:szCs w:val="24"/>
        </w:rPr>
        <w:t xml:space="preserve"> century: The 2010 report. Retrieved from </w:t>
      </w:r>
      <w:hyperlink r:id="rId17" w:history="1">
        <w:r w:rsidR="00D82420" w:rsidRPr="009B1F94">
          <w:rPr>
            <w:rStyle w:val="Hyperlink"/>
            <w:rFonts w:ascii="Times New Roman" w:hAnsi="Times New Roman" w:cs="Times New Roman"/>
            <w:sz w:val="24"/>
            <w:szCs w:val="24"/>
          </w:rPr>
          <w:t>http://www.theesa.com/facts/pdfs/VideoGames21stCentury_2010.pdf</w:t>
        </w:r>
      </w:hyperlink>
    </w:p>
    <w:p w:rsidR="00A01C96" w:rsidRPr="0054481C" w:rsidRDefault="00A01C96" w:rsidP="00D82420">
      <w:pPr>
        <w:spacing w:after="0" w:line="480" w:lineRule="auto"/>
        <w:ind w:hanging="720"/>
        <w:rPr>
          <w:rFonts w:ascii="Times New Roman" w:hAnsi="Times New Roman" w:cs="Times New Roman"/>
          <w:sz w:val="24"/>
          <w:szCs w:val="24"/>
        </w:rPr>
      </w:pPr>
      <w:proofErr w:type="spellStart"/>
      <w:r w:rsidRPr="0054481C">
        <w:rPr>
          <w:rStyle w:val="Hyperlink"/>
          <w:rFonts w:ascii="Times New Roman" w:hAnsi="Times New Roman" w:cs="Times New Roman"/>
          <w:color w:val="auto"/>
          <w:sz w:val="24"/>
          <w:szCs w:val="24"/>
          <w:u w:val="none"/>
        </w:rPr>
        <w:t>S</w:t>
      </w:r>
      <w:r w:rsidR="009F2522" w:rsidRPr="0054481C">
        <w:rPr>
          <w:rStyle w:val="Hyperlink"/>
          <w:rFonts w:ascii="Times New Roman" w:hAnsi="Times New Roman" w:cs="Times New Roman"/>
          <w:color w:val="auto"/>
          <w:sz w:val="24"/>
          <w:szCs w:val="24"/>
          <w:u w:val="none"/>
        </w:rPr>
        <w:t>taude</w:t>
      </w:r>
      <w:proofErr w:type="spellEnd"/>
      <w:r w:rsidR="009F2522" w:rsidRPr="0054481C">
        <w:rPr>
          <w:rStyle w:val="Hyperlink"/>
          <w:rFonts w:ascii="Times New Roman" w:hAnsi="Times New Roman" w:cs="Times New Roman"/>
          <w:color w:val="auto"/>
          <w:sz w:val="24"/>
          <w:szCs w:val="24"/>
          <w:u w:val="none"/>
        </w:rPr>
        <w:t xml:space="preserve">-Müller, F., </w:t>
      </w:r>
      <w:proofErr w:type="spellStart"/>
      <w:r w:rsidR="009F2522" w:rsidRPr="0054481C">
        <w:rPr>
          <w:rStyle w:val="Hyperlink"/>
          <w:rFonts w:ascii="Times New Roman" w:hAnsi="Times New Roman" w:cs="Times New Roman"/>
          <w:color w:val="auto"/>
          <w:sz w:val="24"/>
          <w:szCs w:val="24"/>
          <w:u w:val="none"/>
        </w:rPr>
        <w:t>Bliesener</w:t>
      </w:r>
      <w:proofErr w:type="spellEnd"/>
      <w:r w:rsidR="009F2522" w:rsidRPr="0054481C">
        <w:rPr>
          <w:rStyle w:val="Hyperlink"/>
          <w:rFonts w:ascii="Times New Roman" w:hAnsi="Times New Roman" w:cs="Times New Roman"/>
          <w:color w:val="auto"/>
          <w:sz w:val="24"/>
          <w:szCs w:val="24"/>
          <w:u w:val="none"/>
        </w:rPr>
        <w:t xml:space="preserve">, T., &amp; </w:t>
      </w:r>
      <w:proofErr w:type="spellStart"/>
      <w:r w:rsidR="009F2522" w:rsidRPr="0054481C">
        <w:rPr>
          <w:rStyle w:val="Hyperlink"/>
          <w:rFonts w:ascii="Times New Roman" w:hAnsi="Times New Roman" w:cs="Times New Roman"/>
          <w:color w:val="auto"/>
          <w:sz w:val="24"/>
          <w:szCs w:val="24"/>
          <w:u w:val="none"/>
        </w:rPr>
        <w:t>Luthman</w:t>
      </w:r>
      <w:proofErr w:type="spellEnd"/>
      <w:r w:rsidR="009F2522" w:rsidRPr="0054481C">
        <w:rPr>
          <w:rStyle w:val="Hyperlink"/>
          <w:rFonts w:ascii="Times New Roman" w:hAnsi="Times New Roman" w:cs="Times New Roman"/>
          <w:color w:val="auto"/>
          <w:sz w:val="24"/>
          <w:szCs w:val="24"/>
          <w:u w:val="none"/>
        </w:rPr>
        <w:t>, S.</w:t>
      </w:r>
      <w:r w:rsidRPr="0054481C">
        <w:rPr>
          <w:rStyle w:val="Hyperlink"/>
          <w:rFonts w:ascii="Times New Roman" w:hAnsi="Times New Roman" w:cs="Times New Roman"/>
          <w:color w:val="auto"/>
          <w:sz w:val="24"/>
          <w:szCs w:val="24"/>
          <w:u w:val="none"/>
        </w:rPr>
        <w:t xml:space="preserve"> (2008)</w:t>
      </w:r>
      <w:r w:rsidR="009F2522" w:rsidRPr="0054481C">
        <w:rPr>
          <w:rStyle w:val="Hyperlink"/>
          <w:rFonts w:ascii="Times New Roman" w:hAnsi="Times New Roman" w:cs="Times New Roman"/>
          <w:color w:val="auto"/>
          <w:sz w:val="24"/>
          <w:szCs w:val="24"/>
          <w:u w:val="none"/>
        </w:rPr>
        <w:t xml:space="preserve"> Hostile and hardened? </w:t>
      </w:r>
      <w:proofErr w:type="gramStart"/>
      <w:r w:rsidR="009F2522" w:rsidRPr="0054481C">
        <w:rPr>
          <w:rStyle w:val="Hyperlink"/>
          <w:rFonts w:ascii="Times New Roman" w:hAnsi="Times New Roman" w:cs="Times New Roman"/>
          <w:color w:val="auto"/>
          <w:sz w:val="24"/>
          <w:szCs w:val="24"/>
          <w:u w:val="none"/>
        </w:rPr>
        <w:t>An experimental study on (de-)sensitization to violence and suffering through playing video games.</w:t>
      </w:r>
      <w:proofErr w:type="gramEnd"/>
      <w:r w:rsidR="009F2522" w:rsidRPr="0054481C">
        <w:rPr>
          <w:rStyle w:val="Hyperlink"/>
          <w:rFonts w:ascii="Times New Roman" w:hAnsi="Times New Roman" w:cs="Times New Roman"/>
          <w:color w:val="auto"/>
          <w:sz w:val="24"/>
          <w:szCs w:val="24"/>
          <w:u w:val="none"/>
        </w:rPr>
        <w:t xml:space="preserve"> </w:t>
      </w:r>
      <w:r w:rsidR="009F2522" w:rsidRPr="0054481C">
        <w:rPr>
          <w:rStyle w:val="Hyperlink"/>
          <w:rFonts w:ascii="Times New Roman" w:hAnsi="Times New Roman" w:cs="Times New Roman"/>
          <w:i/>
          <w:color w:val="auto"/>
          <w:sz w:val="24"/>
          <w:szCs w:val="24"/>
          <w:u w:val="none"/>
        </w:rPr>
        <w:t xml:space="preserve">Swiss Journal of Psychology, 67, </w:t>
      </w:r>
      <w:r w:rsidR="009F2522" w:rsidRPr="0054481C">
        <w:rPr>
          <w:rStyle w:val="Hyperlink"/>
          <w:rFonts w:ascii="Times New Roman" w:hAnsi="Times New Roman" w:cs="Times New Roman"/>
          <w:color w:val="auto"/>
          <w:sz w:val="24"/>
          <w:szCs w:val="24"/>
          <w:u w:val="none"/>
        </w:rPr>
        <w:t xml:space="preserve">41-50.  </w:t>
      </w:r>
      <w:proofErr w:type="gramStart"/>
      <w:r w:rsidR="009F2522" w:rsidRPr="0054481C">
        <w:rPr>
          <w:rStyle w:val="Hyperlink"/>
          <w:rFonts w:ascii="Times New Roman" w:hAnsi="Times New Roman" w:cs="Times New Roman"/>
          <w:color w:val="auto"/>
          <w:sz w:val="24"/>
          <w:szCs w:val="24"/>
          <w:u w:val="none"/>
        </w:rPr>
        <w:t>doi</w:t>
      </w:r>
      <w:proofErr w:type="gramEnd"/>
      <w:r w:rsidR="009F2522" w:rsidRPr="0054481C">
        <w:rPr>
          <w:rStyle w:val="Hyperlink"/>
          <w:rFonts w:ascii="Times New Roman" w:hAnsi="Times New Roman" w:cs="Times New Roman"/>
          <w:color w:val="auto"/>
          <w:sz w:val="24"/>
          <w:szCs w:val="24"/>
          <w:u w:val="none"/>
        </w:rPr>
        <w:t>: 10.1024/1421-0185.67.1.41</w:t>
      </w:r>
    </w:p>
    <w:p w:rsidR="00450160" w:rsidRDefault="00450160"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Taylor, S. P. (1967) Aggressive behavior and physiological arousal as a function of provocation and the tendency to inhibit aggression.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35, </w:t>
      </w:r>
      <w:r w:rsidRPr="006E1FE4">
        <w:rPr>
          <w:rFonts w:ascii="Times New Roman" w:hAnsi="Times New Roman" w:cs="Times New Roman"/>
          <w:sz w:val="24"/>
          <w:szCs w:val="24"/>
        </w:rPr>
        <w:t>297-310. DOI: 10.1111/j.1467-6494.1967.tb01430.x</w:t>
      </w:r>
    </w:p>
    <w:p w:rsidR="00A01C96" w:rsidRPr="00A01C96" w:rsidRDefault="00A01C96" w:rsidP="00B15D85">
      <w:pPr>
        <w:spacing w:after="0" w:line="480" w:lineRule="auto"/>
        <w:ind w:hanging="720"/>
        <w:rPr>
          <w:rFonts w:ascii="Times New Roman" w:hAnsi="Times New Roman" w:cs="Times New Roman"/>
          <w:i/>
          <w:sz w:val="24"/>
          <w:szCs w:val="24"/>
        </w:rPr>
      </w:pPr>
      <w:r>
        <w:rPr>
          <w:rFonts w:ascii="Times New Roman" w:hAnsi="Times New Roman" w:cs="Times New Roman"/>
          <w:sz w:val="24"/>
          <w:szCs w:val="24"/>
        </w:rPr>
        <w:t xml:space="preserve">Tear, M. J., &amp; Nielsen, M. (2013). </w:t>
      </w:r>
      <w:proofErr w:type="gramStart"/>
      <w:r>
        <w:rPr>
          <w:rFonts w:ascii="Times New Roman" w:hAnsi="Times New Roman" w:cs="Times New Roman"/>
          <w:sz w:val="24"/>
          <w:szCs w:val="24"/>
        </w:rPr>
        <w:t>Failure to demonstrate that playing violent video games diminishes prosocial behavior.</w:t>
      </w:r>
      <w:proofErr w:type="gramEnd"/>
      <w:r>
        <w:rPr>
          <w:rFonts w:ascii="Times New Roman" w:hAnsi="Times New Roman" w:cs="Times New Roman"/>
          <w:sz w:val="24"/>
          <w:szCs w:val="24"/>
        </w:rPr>
        <w:t xml:space="preserve"> </w:t>
      </w:r>
      <w:proofErr w:type="spellStart"/>
      <w:r w:rsidRPr="00A01C96">
        <w:rPr>
          <w:rFonts w:ascii="Times New Roman" w:hAnsi="Times New Roman" w:cs="Times New Roman"/>
          <w:i/>
          <w:sz w:val="24"/>
          <w:szCs w:val="24"/>
        </w:rPr>
        <w:t>PLoS</w:t>
      </w:r>
      <w:proofErr w:type="spellEnd"/>
      <w:r w:rsidRPr="00A01C96">
        <w:rPr>
          <w:rFonts w:ascii="Times New Roman" w:hAnsi="Times New Roman" w:cs="Times New Roman"/>
          <w:i/>
          <w:sz w:val="24"/>
          <w:szCs w:val="24"/>
        </w:rPr>
        <w:t xml:space="preserve"> ONE</w:t>
      </w:r>
      <w:r>
        <w:rPr>
          <w:rFonts w:ascii="Times New Roman" w:hAnsi="Times New Roman" w:cs="Times New Roman"/>
          <w:i/>
          <w:sz w:val="24"/>
          <w:szCs w:val="24"/>
        </w:rPr>
        <w:t>,</w:t>
      </w:r>
      <w:r w:rsidRPr="00A01C96">
        <w:rPr>
          <w:rFonts w:ascii="Times New Roman" w:hAnsi="Times New Roman" w:cs="Times New Roman"/>
          <w:i/>
          <w:sz w:val="24"/>
          <w:szCs w:val="24"/>
        </w:rPr>
        <w:t xml:space="preserve"> 8</w:t>
      </w:r>
      <w:r>
        <w:rPr>
          <w:rFonts w:ascii="Times New Roman" w:hAnsi="Times New Roman" w:cs="Times New Roman"/>
          <w:i/>
          <w:sz w:val="24"/>
          <w:szCs w:val="24"/>
        </w:rPr>
        <w:t>,</w:t>
      </w:r>
      <w:r w:rsidRPr="00A01C96">
        <w:rPr>
          <w:rFonts w:ascii="Times New Roman" w:hAnsi="Times New Roman" w:cs="Times New Roman"/>
          <w:i/>
          <w:sz w:val="24"/>
          <w:szCs w:val="24"/>
        </w:rPr>
        <w:t xml:space="preserve"> </w:t>
      </w:r>
      <w:r w:rsidRPr="00A01C96">
        <w:rPr>
          <w:rFonts w:ascii="Times New Roman" w:hAnsi="Times New Roman" w:cs="Times New Roman"/>
          <w:sz w:val="24"/>
          <w:szCs w:val="24"/>
        </w:rPr>
        <w:t>e68382. doi:10.1371/journal.pone.0068382</w:t>
      </w:r>
    </w:p>
    <w:p w:rsidR="00641B87" w:rsidRPr="006E1FE4" w:rsidRDefault="00641B87" w:rsidP="00B15D8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Thompson, K. M., &amp; </w:t>
      </w:r>
      <w:proofErr w:type="spellStart"/>
      <w:r w:rsidRPr="006E1FE4">
        <w:rPr>
          <w:rFonts w:ascii="Times New Roman" w:hAnsi="Times New Roman" w:cs="Times New Roman"/>
          <w:sz w:val="24"/>
          <w:szCs w:val="24"/>
        </w:rPr>
        <w:t>Haniger</w:t>
      </w:r>
      <w:proofErr w:type="spellEnd"/>
      <w:r w:rsidRPr="006E1FE4">
        <w:rPr>
          <w:rFonts w:ascii="Times New Roman" w:hAnsi="Times New Roman" w:cs="Times New Roman"/>
          <w:sz w:val="24"/>
          <w:szCs w:val="24"/>
        </w:rPr>
        <w:t>, K. (2001).</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Violence in E-rated video games.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JAMA, 286, </w:t>
      </w:r>
      <w:r w:rsidRPr="006E1FE4">
        <w:rPr>
          <w:rFonts w:ascii="Times New Roman" w:hAnsi="Times New Roman" w:cs="Times New Roman"/>
          <w:sz w:val="24"/>
          <w:szCs w:val="24"/>
        </w:rPr>
        <w:t>591-598. Retrieved from http://www.bvsde.paho.org/bvsacd/cd42/violence3.pdf</w:t>
      </w:r>
    </w:p>
    <w:p w:rsidR="00196B6A" w:rsidRDefault="00196B6A"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Valadez, J. J., &amp; Ferguson, C. J. (2012) Just a game after all: Violent video game exposure and time spent playing effects on hostile feelings, depression, and visuospatial cognition. </w:t>
      </w:r>
      <w:r w:rsidRPr="006E1FE4">
        <w:rPr>
          <w:rFonts w:ascii="Times New Roman" w:hAnsi="Times New Roman" w:cs="Times New Roman"/>
          <w:i/>
          <w:sz w:val="24"/>
          <w:szCs w:val="24"/>
        </w:rPr>
        <w:t xml:space="preserve">Computers in Human Behavior, 28, </w:t>
      </w:r>
      <w:r w:rsidRPr="006E1FE4">
        <w:rPr>
          <w:rFonts w:ascii="Times New Roman" w:hAnsi="Times New Roman" w:cs="Times New Roman"/>
          <w:sz w:val="24"/>
          <w:szCs w:val="24"/>
        </w:rPr>
        <w:t>608-616. doi:10.1016/j.chb.2011.11.006</w:t>
      </w:r>
    </w:p>
    <w:p w:rsidR="00904A35" w:rsidRPr="00904A35" w:rsidRDefault="00904A35"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Video game expert can’t sway jury in mass murder trial. </w:t>
      </w:r>
      <w:proofErr w:type="gramStart"/>
      <w:r>
        <w:rPr>
          <w:rFonts w:ascii="Times New Roman" w:hAnsi="Times New Roman" w:cs="Times New Roman"/>
          <w:sz w:val="24"/>
          <w:szCs w:val="24"/>
        </w:rPr>
        <w:t>(2013, May).</w:t>
      </w:r>
      <w:proofErr w:type="gramEnd"/>
      <w:r>
        <w:rPr>
          <w:rFonts w:ascii="Times New Roman" w:hAnsi="Times New Roman" w:cs="Times New Roman"/>
          <w:sz w:val="24"/>
          <w:szCs w:val="24"/>
        </w:rPr>
        <w:t xml:space="preserve"> </w:t>
      </w:r>
      <w:r>
        <w:rPr>
          <w:rFonts w:ascii="Times New Roman" w:hAnsi="Times New Roman" w:cs="Times New Roman"/>
          <w:i/>
          <w:sz w:val="24"/>
          <w:szCs w:val="24"/>
        </w:rPr>
        <w:t>GamePolitics.com</w:t>
      </w:r>
      <w:r>
        <w:rPr>
          <w:rFonts w:ascii="Times New Roman" w:hAnsi="Times New Roman" w:cs="Times New Roman"/>
          <w:sz w:val="24"/>
          <w:szCs w:val="24"/>
        </w:rPr>
        <w:t xml:space="preserve">. Retrieved from </w:t>
      </w:r>
      <w:r w:rsidRPr="00904A35">
        <w:rPr>
          <w:rFonts w:ascii="Times New Roman" w:hAnsi="Times New Roman" w:cs="Times New Roman"/>
          <w:sz w:val="24"/>
          <w:szCs w:val="24"/>
        </w:rPr>
        <w:t>http://gamepolitics.com/2013/05/31/video-game-expert-cant-sway-jury-mass-murder-trial#.U6C2hvldXcM</w:t>
      </w:r>
    </w:p>
    <w:p w:rsidR="000E259A" w:rsidRPr="00FF5CA3" w:rsidRDefault="00FF5CA3"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Yates, S. J., &amp; Littleton, K. (1999).</w:t>
      </w:r>
      <w:proofErr w:type="gramEnd"/>
      <w:r>
        <w:rPr>
          <w:rFonts w:ascii="Times New Roman" w:hAnsi="Times New Roman" w:cs="Times New Roman"/>
          <w:sz w:val="24"/>
          <w:szCs w:val="24"/>
        </w:rPr>
        <w:t xml:space="preserve"> Understanding computer game cultures: A situated approach. </w:t>
      </w:r>
      <w:r>
        <w:rPr>
          <w:rFonts w:ascii="Times New Roman" w:hAnsi="Times New Roman" w:cs="Times New Roman"/>
          <w:i/>
          <w:sz w:val="24"/>
          <w:szCs w:val="24"/>
        </w:rPr>
        <w:t xml:space="preserve">Information, Communication, and </w:t>
      </w:r>
      <w:proofErr w:type="spellStart"/>
      <w:r>
        <w:rPr>
          <w:rFonts w:ascii="Times New Roman" w:hAnsi="Times New Roman" w:cs="Times New Roman"/>
          <w:i/>
          <w:sz w:val="24"/>
          <w:szCs w:val="24"/>
        </w:rPr>
        <w:t>Sociatey</w:t>
      </w:r>
      <w:proofErr w:type="spellEnd"/>
      <w:r>
        <w:rPr>
          <w:rFonts w:ascii="Times New Roman" w:hAnsi="Times New Roman" w:cs="Times New Roman"/>
          <w:i/>
          <w:sz w:val="24"/>
          <w:szCs w:val="24"/>
        </w:rPr>
        <w:t xml:space="preserve">, 2, </w:t>
      </w:r>
      <w:r>
        <w:rPr>
          <w:rFonts w:ascii="Times New Roman" w:hAnsi="Times New Roman" w:cs="Times New Roman"/>
          <w:sz w:val="24"/>
          <w:szCs w:val="24"/>
        </w:rPr>
        <w:t xml:space="preserve">566-583. </w:t>
      </w:r>
      <w:r w:rsidRPr="00FF5CA3">
        <w:rPr>
          <w:rFonts w:ascii="Times New Roman" w:hAnsi="Times New Roman" w:cs="Times New Roman"/>
          <w:sz w:val="24"/>
          <w:szCs w:val="24"/>
        </w:rPr>
        <w:t>DOI</w:t>
      </w:r>
      <w:proofErr w:type="gramStart"/>
      <w:r w:rsidRPr="00FF5CA3">
        <w:rPr>
          <w:rFonts w:ascii="Times New Roman" w:hAnsi="Times New Roman" w:cs="Times New Roman"/>
          <w:sz w:val="24"/>
          <w:szCs w:val="24"/>
        </w:rPr>
        <w:t>:10.1080</w:t>
      </w:r>
      <w:proofErr w:type="gramEnd"/>
      <w:r w:rsidRPr="00FF5CA3">
        <w:rPr>
          <w:rFonts w:ascii="Times New Roman" w:hAnsi="Times New Roman" w:cs="Times New Roman"/>
          <w:sz w:val="24"/>
          <w:szCs w:val="24"/>
        </w:rPr>
        <w:t>/136911899359556</w:t>
      </w:r>
    </w:p>
    <w:p w:rsidR="00780E50" w:rsidRPr="00780E50" w:rsidRDefault="00780E50" w:rsidP="00632143">
      <w:pPr>
        <w:spacing w:after="0" w:line="480" w:lineRule="auto"/>
        <w:ind w:hanging="720"/>
        <w:outlineLvl w:val="0"/>
        <w:rPr>
          <w:rFonts w:ascii="Times New Roman" w:hAnsi="Times New Roman" w:cs="Times New Roman"/>
          <w:sz w:val="24"/>
          <w:szCs w:val="24"/>
        </w:rPr>
      </w:pPr>
      <w:proofErr w:type="gramStart"/>
      <w:r>
        <w:rPr>
          <w:rFonts w:ascii="Times New Roman" w:hAnsi="Times New Roman" w:cs="Times New Roman"/>
          <w:sz w:val="24"/>
          <w:szCs w:val="24"/>
        </w:rPr>
        <w:t>Yokota, F., &amp; Thompson, K. M. (2000).</w:t>
      </w:r>
      <w:proofErr w:type="gramEnd"/>
      <w:r>
        <w:rPr>
          <w:rFonts w:ascii="Times New Roman" w:hAnsi="Times New Roman" w:cs="Times New Roman"/>
          <w:sz w:val="24"/>
          <w:szCs w:val="24"/>
        </w:rPr>
        <w:t xml:space="preserve"> Violence in G-rated animated films. </w:t>
      </w:r>
      <w:r>
        <w:rPr>
          <w:rFonts w:ascii="Times New Roman" w:hAnsi="Times New Roman" w:cs="Times New Roman"/>
          <w:i/>
          <w:sz w:val="24"/>
          <w:szCs w:val="24"/>
        </w:rPr>
        <w:t xml:space="preserve">JAMA, 283, </w:t>
      </w:r>
      <w:r>
        <w:rPr>
          <w:rFonts w:ascii="Times New Roman" w:hAnsi="Times New Roman" w:cs="Times New Roman"/>
          <w:sz w:val="24"/>
          <w:szCs w:val="24"/>
        </w:rPr>
        <w:t>2716-2720</w:t>
      </w:r>
    </w:p>
    <w:p w:rsidR="00BC2976" w:rsidRPr="00A01C96" w:rsidRDefault="00A01C96"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Whitaker, J. </w:t>
      </w:r>
      <w:r w:rsidRPr="00A01C96">
        <w:rPr>
          <w:rFonts w:ascii="Times New Roman" w:hAnsi="Times New Roman" w:cs="Times New Roman"/>
          <w:sz w:val="24"/>
          <w:szCs w:val="24"/>
        </w:rPr>
        <w:t>L., &amp; Bushman, B. J. (2012).</w:t>
      </w:r>
      <w:proofErr w:type="gramEnd"/>
      <w:r w:rsidRPr="00A01C96">
        <w:rPr>
          <w:rFonts w:ascii="Times New Roman" w:hAnsi="Times New Roman" w:cs="Times New Roman"/>
          <w:sz w:val="24"/>
          <w:szCs w:val="24"/>
        </w:rPr>
        <w:t xml:space="preserve"> </w:t>
      </w:r>
      <w:r w:rsidR="009F2522">
        <w:rPr>
          <w:rFonts w:ascii="Times New Roman" w:hAnsi="Times New Roman" w:cs="Times New Roman"/>
          <w:sz w:val="24"/>
          <w:szCs w:val="24"/>
        </w:rPr>
        <w:t>“Boom, headshot!</w:t>
      </w:r>
      <w:proofErr w:type="gramStart"/>
      <w:r w:rsidR="009F2522">
        <w:rPr>
          <w:rFonts w:ascii="Times New Roman" w:hAnsi="Times New Roman" w:cs="Times New Roman"/>
          <w:sz w:val="24"/>
          <w:szCs w:val="24"/>
        </w:rPr>
        <w:t>”:</w:t>
      </w:r>
      <w:proofErr w:type="gramEnd"/>
      <w:r w:rsidR="009F2522">
        <w:rPr>
          <w:rFonts w:ascii="Times New Roman" w:hAnsi="Times New Roman" w:cs="Times New Roman"/>
          <w:sz w:val="24"/>
          <w:szCs w:val="24"/>
        </w:rPr>
        <w:t xml:space="preserve"> Effect of video game play and controller type on firing aim and accuracy. </w:t>
      </w:r>
      <w:proofErr w:type="gramStart"/>
      <w:r w:rsidR="009F2522">
        <w:rPr>
          <w:rFonts w:ascii="Times New Roman" w:hAnsi="Times New Roman" w:cs="Times New Roman"/>
          <w:i/>
          <w:sz w:val="24"/>
          <w:szCs w:val="24"/>
        </w:rPr>
        <w:t>Communication Research.</w:t>
      </w:r>
      <w:proofErr w:type="gramEnd"/>
      <w:r w:rsidR="009F2522">
        <w:rPr>
          <w:rFonts w:ascii="Times New Roman" w:hAnsi="Times New Roman" w:cs="Times New Roman"/>
          <w:i/>
          <w:sz w:val="24"/>
          <w:szCs w:val="24"/>
        </w:rPr>
        <w:t xml:space="preserve"> </w:t>
      </w:r>
      <w:r w:rsidRPr="00A01C96">
        <w:rPr>
          <w:rFonts w:ascii="Times New Roman" w:hAnsi="Times New Roman" w:cs="Times New Roman"/>
          <w:sz w:val="24"/>
          <w:szCs w:val="24"/>
        </w:rPr>
        <w:t xml:space="preserve"> </w:t>
      </w:r>
      <w:proofErr w:type="gramStart"/>
      <w:r>
        <w:rPr>
          <w:rFonts w:ascii="Times New Roman" w:hAnsi="Times New Roman" w:cs="Times New Roman"/>
          <w:sz w:val="24"/>
          <w:szCs w:val="24"/>
        </w:rPr>
        <w:t>d</w:t>
      </w:r>
      <w:r w:rsidRPr="00A01C96">
        <w:rPr>
          <w:rFonts w:ascii="Times New Roman" w:hAnsi="Times New Roman" w:cs="Times New Roman"/>
          <w:sz w:val="24"/>
          <w:szCs w:val="24"/>
        </w:rPr>
        <w:t>oi</w:t>
      </w:r>
      <w:proofErr w:type="gramEnd"/>
      <w:r w:rsidRPr="00A01C96">
        <w:rPr>
          <w:rFonts w:ascii="Times New Roman" w:hAnsi="Times New Roman" w:cs="Times New Roman"/>
          <w:sz w:val="24"/>
          <w:szCs w:val="24"/>
        </w:rPr>
        <w:t>: 10.1177/0093650212446622</w:t>
      </w:r>
    </w:p>
    <w:p w:rsidR="009F79D3" w:rsidRDefault="009F79D3"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Wiggins, J. S. (1982). </w:t>
      </w:r>
      <w:proofErr w:type="spellStart"/>
      <w:r w:rsidRPr="006E1FE4">
        <w:rPr>
          <w:rFonts w:ascii="Times New Roman" w:hAnsi="Times New Roman" w:cs="Times New Roman"/>
          <w:sz w:val="24"/>
          <w:szCs w:val="24"/>
        </w:rPr>
        <w:t>Circumplex</w:t>
      </w:r>
      <w:proofErr w:type="spellEnd"/>
      <w:r w:rsidRPr="006E1FE4">
        <w:rPr>
          <w:rFonts w:ascii="Times New Roman" w:hAnsi="Times New Roman" w:cs="Times New Roman"/>
          <w:sz w:val="24"/>
          <w:szCs w:val="24"/>
        </w:rPr>
        <w:t xml:space="preserve"> models of interpersonal behavior in clinical psychology. </w:t>
      </w:r>
      <w:proofErr w:type="gramStart"/>
      <w:r w:rsidRPr="006E1FE4">
        <w:rPr>
          <w:rFonts w:ascii="Times New Roman" w:hAnsi="Times New Roman" w:cs="Times New Roman"/>
          <w:sz w:val="24"/>
          <w:szCs w:val="24"/>
        </w:rPr>
        <w:t xml:space="preserve">In P. C. Kendall &amp; J. N. Butcher (Eds.), </w:t>
      </w:r>
      <w:r w:rsidRPr="006E1FE4">
        <w:rPr>
          <w:rFonts w:ascii="Times New Roman" w:hAnsi="Times New Roman" w:cs="Times New Roman"/>
          <w:i/>
          <w:sz w:val="24"/>
          <w:szCs w:val="24"/>
        </w:rPr>
        <w:t>Handbook of Research Methods in Clinical Psychology</w:t>
      </w:r>
      <w:r w:rsidRPr="006E1FE4">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New York: Wiley. </w:t>
      </w:r>
    </w:p>
    <w:p w:rsidR="009B0E0B" w:rsidRDefault="009B0E0B" w:rsidP="00B15D85">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Williams, D., &amp; </w:t>
      </w:r>
      <w:proofErr w:type="spellStart"/>
      <w:r>
        <w:rPr>
          <w:rFonts w:ascii="Times New Roman" w:hAnsi="Times New Roman" w:cs="Times New Roman"/>
          <w:sz w:val="24"/>
          <w:szCs w:val="24"/>
        </w:rPr>
        <w:t>Skoric</w:t>
      </w:r>
      <w:proofErr w:type="spellEnd"/>
      <w:r>
        <w:rPr>
          <w:rFonts w:ascii="Times New Roman" w:hAnsi="Times New Roman" w:cs="Times New Roman"/>
          <w:sz w:val="24"/>
          <w:szCs w:val="24"/>
        </w:rPr>
        <w:t>, M. (2005).</w:t>
      </w:r>
      <w:proofErr w:type="gramEnd"/>
      <w:r>
        <w:rPr>
          <w:rFonts w:ascii="Times New Roman" w:hAnsi="Times New Roman" w:cs="Times New Roman"/>
          <w:sz w:val="24"/>
          <w:szCs w:val="24"/>
        </w:rPr>
        <w:t xml:space="preserve"> Internet fantasy violence: A test of aggression in an online game. </w:t>
      </w:r>
      <w:r>
        <w:rPr>
          <w:rFonts w:ascii="Times New Roman" w:hAnsi="Times New Roman" w:cs="Times New Roman"/>
          <w:i/>
          <w:sz w:val="24"/>
          <w:szCs w:val="24"/>
        </w:rPr>
        <w:t xml:space="preserve">Communication Monographs, 72, </w:t>
      </w:r>
      <w:r>
        <w:rPr>
          <w:rFonts w:ascii="Times New Roman" w:hAnsi="Times New Roman" w:cs="Times New Roman"/>
          <w:sz w:val="24"/>
          <w:szCs w:val="24"/>
        </w:rPr>
        <w:t xml:space="preserve">217-233, doi: </w:t>
      </w:r>
      <w:r w:rsidRPr="009B0E0B">
        <w:rPr>
          <w:rFonts w:ascii="Times New Roman" w:hAnsi="Times New Roman" w:cs="Times New Roman"/>
          <w:sz w:val="24"/>
          <w:szCs w:val="24"/>
        </w:rPr>
        <w:t>10.1080/03637750500111781</w:t>
      </w:r>
    </w:p>
    <w:p w:rsidR="00DB56D1" w:rsidRDefault="00DB56D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Williams, K. D. (2011). </w:t>
      </w:r>
      <w:proofErr w:type="gramStart"/>
      <w:r>
        <w:rPr>
          <w:rFonts w:ascii="Times New Roman" w:hAnsi="Times New Roman" w:cs="Times New Roman"/>
          <w:sz w:val="24"/>
          <w:szCs w:val="24"/>
        </w:rPr>
        <w:t xml:space="preserve">The effects of </w:t>
      </w:r>
      <w:proofErr w:type="spellStart"/>
      <w:r>
        <w:rPr>
          <w:rFonts w:ascii="Times New Roman" w:hAnsi="Times New Roman" w:cs="Times New Roman"/>
          <w:sz w:val="24"/>
          <w:szCs w:val="24"/>
        </w:rPr>
        <w:t>homophily</w:t>
      </w:r>
      <w:proofErr w:type="spellEnd"/>
      <w:r>
        <w:rPr>
          <w:rFonts w:ascii="Times New Roman" w:hAnsi="Times New Roman" w:cs="Times New Roman"/>
          <w:sz w:val="24"/>
          <w:szCs w:val="24"/>
        </w:rPr>
        <w:t>, identification, and violent video games on players.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Mass Communication and Society, 14, </w:t>
      </w:r>
      <w:r>
        <w:rPr>
          <w:rFonts w:ascii="Times New Roman" w:hAnsi="Times New Roman" w:cs="Times New Roman"/>
          <w:sz w:val="24"/>
          <w:szCs w:val="24"/>
        </w:rPr>
        <w:t xml:space="preserve">3-24. </w:t>
      </w:r>
      <w:proofErr w:type="gramStart"/>
      <w:r>
        <w:rPr>
          <w:rFonts w:ascii="Times New Roman" w:hAnsi="Times New Roman" w:cs="Times New Roman"/>
          <w:sz w:val="24"/>
          <w:szCs w:val="24"/>
        </w:rPr>
        <w:t>doi</w:t>
      </w:r>
      <w:proofErr w:type="gramEnd"/>
      <w:r>
        <w:rPr>
          <w:rFonts w:ascii="Times New Roman" w:hAnsi="Times New Roman" w:cs="Times New Roman"/>
          <w:sz w:val="24"/>
          <w:szCs w:val="24"/>
        </w:rPr>
        <w:t>: 10.1080/15205430903359701</w:t>
      </w:r>
    </w:p>
    <w:p w:rsidR="00DB56D1" w:rsidRPr="00DB56D1" w:rsidRDefault="00DB56D1" w:rsidP="00B15D85">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Williams, K. D. (2013). </w:t>
      </w:r>
      <w:proofErr w:type="gramStart"/>
      <w:r>
        <w:rPr>
          <w:rFonts w:ascii="Times New Roman" w:hAnsi="Times New Roman" w:cs="Times New Roman"/>
          <w:sz w:val="24"/>
          <w:szCs w:val="24"/>
        </w:rPr>
        <w:t>The effects of video game controls on hostility, identification, and presence.</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Mass Communication and Society, 16, </w:t>
      </w:r>
      <w:r>
        <w:rPr>
          <w:rFonts w:ascii="Times New Roman" w:hAnsi="Times New Roman" w:cs="Times New Roman"/>
          <w:sz w:val="24"/>
          <w:szCs w:val="24"/>
        </w:rPr>
        <w:t xml:space="preserve">26-48. </w:t>
      </w:r>
      <w:proofErr w:type="gramStart"/>
      <w:r>
        <w:rPr>
          <w:rFonts w:ascii="Times New Roman" w:hAnsi="Times New Roman" w:cs="Times New Roman"/>
          <w:sz w:val="24"/>
          <w:szCs w:val="24"/>
        </w:rPr>
        <w:t>doi</w:t>
      </w:r>
      <w:proofErr w:type="gramEnd"/>
      <w:r w:rsidRPr="00DB56D1">
        <w:rPr>
          <w:rFonts w:ascii="Times New Roman" w:hAnsi="Times New Roman" w:cs="Times New Roman"/>
          <w:sz w:val="24"/>
          <w:szCs w:val="24"/>
        </w:rPr>
        <w:t>: 10.1080/15205436.2012.661113</w:t>
      </w:r>
    </w:p>
    <w:p w:rsidR="006A456F" w:rsidRPr="006E1FE4" w:rsidRDefault="00E3108F" w:rsidP="00B15D8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Willoughby, T., Adachi, P. J. C., &amp; Good, M. (2012) A longitudinal study of the association between violent video game play and aggression among adolescents. </w:t>
      </w:r>
      <w:r w:rsidRPr="006E1FE4">
        <w:rPr>
          <w:rFonts w:ascii="Times New Roman" w:hAnsi="Times New Roman" w:cs="Times New Roman"/>
          <w:i/>
          <w:sz w:val="24"/>
          <w:szCs w:val="24"/>
        </w:rPr>
        <w:t xml:space="preserve">Developmental Psychology, 48, </w:t>
      </w:r>
      <w:r w:rsidRPr="006E1FE4">
        <w:rPr>
          <w:rFonts w:ascii="Times New Roman" w:hAnsi="Times New Roman" w:cs="Times New Roman"/>
          <w:sz w:val="24"/>
          <w:szCs w:val="24"/>
        </w:rPr>
        <w:t xml:space="preserve">1044-1057.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10.1037/a0026046</w:t>
      </w:r>
    </w:p>
    <w:p w:rsidR="009A2152" w:rsidRPr="006E1FE4" w:rsidRDefault="006A456F" w:rsidP="009A3268">
      <w:pPr>
        <w:rPr>
          <w:rFonts w:ascii="Times New Roman" w:hAnsi="Times New Roman" w:cs="Times New Roman"/>
          <w:i/>
          <w:sz w:val="24"/>
          <w:szCs w:val="24"/>
        </w:rPr>
        <w:sectPr w:rsidR="009A2152" w:rsidRPr="006E1FE4" w:rsidSect="00C24C05">
          <w:headerReference w:type="default" r:id="rId18"/>
          <w:footerReference w:type="default" r:id="rId19"/>
          <w:headerReference w:type="first" r:id="rId20"/>
          <w:pgSz w:w="12240" w:h="15840"/>
          <w:pgMar w:top="1440" w:right="1440" w:bottom="1440" w:left="1440" w:header="720" w:footer="720" w:gutter="0"/>
          <w:cols w:space="720"/>
          <w:titlePg/>
          <w:docGrid w:linePitch="360"/>
        </w:sectPr>
      </w:pPr>
      <w:r w:rsidRPr="006E1FE4">
        <w:rPr>
          <w:rFonts w:ascii="Times New Roman" w:hAnsi="Times New Roman" w:cs="Times New Roman"/>
          <w:sz w:val="24"/>
          <w:szCs w:val="24"/>
        </w:rPr>
        <w:br w:type="page"/>
      </w:r>
    </w:p>
    <w:p w:rsidR="006A456F" w:rsidRPr="006E1FE4" w:rsidRDefault="006A456F" w:rsidP="006A456F">
      <w:pPr>
        <w:spacing w:after="0" w:line="480" w:lineRule="auto"/>
        <w:ind w:hanging="720"/>
        <w:rPr>
          <w:rFonts w:ascii="Times New Roman" w:hAnsi="Times New Roman" w:cs="Times New Roman"/>
          <w:i/>
          <w:sz w:val="24"/>
          <w:szCs w:val="24"/>
        </w:rPr>
      </w:pPr>
      <w:proofErr w:type="gramStart"/>
      <w:r w:rsidRPr="006E1FE4">
        <w:rPr>
          <w:rFonts w:ascii="Times New Roman" w:hAnsi="Times New Roman" w:cs="Times New Roman"/>
          <w:i/>
          <w:sz w:val="24"/>
          <w:szCs w:val="24"/>
        </w:rPr>
        <w:t>Table 1.</w:t>
      </w:r>
      <w:proofErr w:type="gramEnd"/>
      <w:r w:rsidRPr="006E1FE4">
        <w:rPr>
          <w:rFonts w:ascii="Times New Roman" w:hAnsi="Times New Roman" w:cs="Times New Roman"/>
          <w:i/>
          <w:sz w:val="24"/>
          <w:szCs w:val="24"/>
        </w:rPr>
        <w:t xml:space="preserve"> Table of effect size estimates from diverse measurement strategies, reprinted from </w:t>
      </w:r>
      <w:proofErr w:type="spellStart"/>
      <w:r w:rsidRPr="006E1FE4">
        <w:rPr>
          <w:rFonts w:ascii="Times New Roman" w:hAnsi="Times New Roman" w:cs="Times New Roman"/>
          <w:i/>
          <w:sz w:val="24"/>
          <w:szCs w:val="24"/>
        </w:rPr>
        <w:t>Busching</w:t>
      </w:r>
      <w:proofErr w:type="spellEnd"/>
      <w:r w:rsidRPr="006E1FE4">
        <w:rPr>
          <w:rFonts w:ascii="Times New Roman" w:hAnsi="Times New Roman" w:cs="Times New Roman"/>
          <w:i/>
          <w:sz w:val="24"/>
          <w:szCs w:val="24"/>
        </w:rPr>
        <w:t xml:space="preserve"> et al., 2013, Table 4. Effect sizes are larger when participants report on the content of their own games than when game content is rated by an expert, suggesting that expert ratings may not be more effective and precise than lay definitions of violent content. Additionally, effect sizes are larger when violent content was perfectly confounded with game genre, suggesting that game genre may represent </w:t>
      </w:r>
      <w:proofErr w:type="gramStart"/>
      <w:r w:rsidRPr="006E1FE4">
        <w:rPr>
          <w:rFonts w:ascii="Times New Roman" w:hAnsi="Times New Roman" w:cs="Times New Roman"/>
          <w:i/>
          <w:sz w:val="24"/>
          <w:szCs w:val="24"/>
        </w:rPr>
        <w:t>a confound</w:t>
      </w:r>
      <w:proofErr w:type="gramEnd"/>
      <w:r w:rsidRPr="006E1FE4">
        <w:rPr>
          <w:rFonts w:ascii="Times New Roman" w:hAnsi="Times New Roman" w:cs="Times New Roman"/>
          <w:i/>
          <w:sz w:val="24"/>
          <w:szCs w:val="24"/>
        </w:rPr>
        <w:t xml:space="preserve"> which increases the apparent effects of game violence.</w:t>
      </w:r>
    </w:p>
    <w:p w:rsidR="00E82B1F" w:rsidRPr="006E1FE4" w:rsidRDefault="006A456F" w:rsidP="006A456F">
      <w:pPr>
        <w:spacing w:after="0" w:line="480" w:lineRule="auto"/>
        <w:ind w:hanging="720"/>
        <w:rPr>
          <w:rFonts w:ascii="Times New Roman" w:hAnsi="Times New Roman" w:cs="Times New Roman"/>
          <w:sz w:val="24"/>
          <w:szCs w:val="24"/>
        </w:rPr>
      </w:pPr>
      <w:r w:rsidRPr="006E1FE4">
        <w:rPr>
          <w:rFonts w:ascii="Times New Roman" w:hAnsi="Times New Roman" w:cs="Times New Roman"/>
          <w:i/>
          <w:noProof/>
          <w:sz w:val="24"/>
          <w:szCs w:val="24"/>
        </w:rPr>
        <w:drawing>
          <wp:inline distT="0" distB="0" distL="0" distR="0">
            <wp:extent cx="7038575" cy="3798441"/>
            <wp:effectExtent l="0" t="0" r="0" b="0"/>
            <wp:docPr id="1" name="Picture 1" descr="E:\Aggression literature\Busching_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ggression literature\Busching_Table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41351" cy="3799939"/>
                    </a:xfrm>
                    <a:prstGeom prst="rect">
                      <a:avLst/>
                    </a:prstGeom>
                    <a:noFill/>
                    <a:ln>
                      <a:noFill/>
                    </a:ln>
                  </pic:spPr>
                </pic:pic>
              </a:graphicData>
            </a:graphic>
          </wp:inline>
        </w:drawing>
      </w:r>
    </w:p>
    <w:p w:rsidR="00E82B1F" w:rsidRPr="006E1FE4" w:rsidRDefault="00E82B1F">
      <w:pPr>
        <w:rPr>
          <w:rFonts w:ascii="Times New Roman" w:hAnsi="Times New Roman" w:cs="Times New Roman"/>
          <w:sz w:val="24"/>
          <w:szCs w:val="24"/>
        </w:rPr>
      </w:pPr>
      <w:r w:rsidRPr="006E1FE4">
        <w:rPr>
          <w:rFonts w:ascii="Times New Roman" w:hAnsi="Times New Roman" w:cs="Times New Roman"/>
          <w:sz w:val="24"/>
          <w:szCs w:val="24"/>
        </w:rPr>
        <w:br w:type="page"/>
      </w:r>
    </w:p>
    <w:p w:rsidR="00721B8B" w:rsidRDefault="00192E7B" w:rsidP="00721B8B">
      <w:pPr>
        <w:spacing w:after="0" w:line="480" w:lineRule="auto"/>
        <w:ind w:hanging="720"/>
        <w:rPr>
          <w:rFonts w:ascii="Times New Roman" w:hAnsi="Times New Roman" w:cs="Times New Roman"/>
          <w:sz w:val="24"/>
          <w:szCs w:val="24"/>
        </w:rPr>
      </w:pPr>
      <w:proofErr w:type="gramStart"/>
      <w:r>
        <w:rPr>
          <w:rFonts w:ascii="Times New Roman" w:hAnsi="Times New Roman" w:cs="Times New Roman"/>
          <w:i/>
          <w:sz w:val="24"/>
          <w:szCs w:val="24"/>
        </w:rPr>
        <w:t>Figure 1</w:t>
      </w:r>
      <w:r w:rsidR="00E82B1F" w:rsidRPr="006E1FE4">
        <w:rPr>
          <w:rFonts w:ascii="Times New Roman" w:hAnsi="Times New Roman" w:cs="Times New Roman"/>
          <w:i/>
          <w:sz w:val="24"/>
          <w:szCs w:val="24"/>
        </w:rPr>
        <w:t>.</w:t>
      </w:r>
      <w:proofErr w:type="gramEnd"/>
      <w:r w:rsidR="00E82B1F" w:rsidRPr="006E1FE4">
        <w:rPr>
          <w:rFonts w:ascii="Times New Roman" w:hAnsi="Times New Roman" w:cs="Times New Roman"/>
          <w:i/>
          <w:sz w:val="24"/>
          <w:szCs w:val="24"/>
        </w:rPr>
        <w:t xml:space="preserve"> </w:t>
      </w:r>
      <w:r w:rsidR="00721B8B">
        <w:rPr>
          <w:rFonts w:ascii="Times New Roman" w:hAnsi="Times New Roman" w:cs="Times New Roman"/>
          <w:i/>
          <w:sz w:val="24"/>
          <w:szCs w:val="24"/>
        </w:rPr>
        <w:t xml:space="preserve">The Gaming Active Interpretation Model (GAIM). A game consists of physical, fictional, and </w:t>
      </w:r>
      <w:proofErr w:type="spellStart"/>
      <w:r w:rsidR="00721B8B">
        <w:rPr>
          <w:rFonts w:ascii="Times New Roman" w:hAnsi="Times New Roman" w:cs="Times New Roman"/>
          <w:i/>
          <w:sz w:val="24"/>
          <w:szCs w:val="24"/>
        </w:rPr>
        <w:t>ludological</w:t>
      </w:r>
      <w:proofErr w:type="spellEnd"/>
      <w:r w:rsidR="00721B8B">
        <w:rPr>
          <w:rFonts w:ascii="Times New Roman" w:hAnsi="Times New Roman" w:cs="Times New Roman"/>
          <w:i/>
          <w:sz w:val="24"/>
          <w:szCs w:val="24"/>
        </w:rPr>
        <w:t xml:space="preserve"> contents. The physical contents describe the system with receives, stores, and processes inputs to the game state (e.g. the game console and controllers, the button mappings held in player memory, even the players’ bodies). The fictional contents describe the game’s narrative and representational features (e.g. storyline, characters, graphics, </w:t>
      </w:r>
      <w:proofErr w:type="gramStart"/>
      <w:r w:rsidR="00721B8B">
        <w:rPr>
          <w:rFonts w:ascii="Times New Roman" w:hAnsi="Times New Roman" w:cs="Times New Roman"/>
          <w:i/>
          <w:sz w:val="24"/>
          <w:szCs w:val="24"/>
        </w:rPr>
        <w:t>violence</w:t>
      </w:r>
      <w:proofErr w:type="gramEnd"/>
      <w:r w:rsidR="00721B8B">
        <w:rPr>
          <w:rFonts w:ascii="Times New Roman" w:hAnsi="Times New Roman" w:cs="Times New Roman"/>
          <w:i/>
          <w:sz w:val="24"/>
          <w:szCs w:val="24"/>
        </w:rPr>
        <w:t xml:space="preserve">). The </w:t>
      </w:r>
      <w:proofErr w:type="spellStart"/>
      <w:r w:rsidR="00721B8B">
        <w:rPr>
          <w:rFonts w:ascii="Times New Roman" w:hAnsi="Times New Roman" w:cs="Times New Roman"/>
          <w:i/>
          <w:sz w:val="24"/>
          <w:szCs w:val="24"/>
        </w:rPr>
        <w:t>ludological</w:t>
      </w:r>
      <w:proofErr w:type="spellEnd"/>
      <w:r w:rsidR="00721B8B">
        <w:rPr>
          <w:rFonts w:ascii="Times New Roman" w:hAnsi="Times New Roman" w:cs="Times New Roman"/>
          <w:i/>
          <w:sz w:val="24"/>
          <w:szCs w:val="24"/>
        </w:rPr>
        <w:t xml:space="preserve"> contents describe the game’s system of rules and goals which give rise to strategy and play.</w:t>
      </w:r>
    </w:p>
    <w:p w:rsidR="00F327A5" w:rsidRPr="006E1FE4" w:rsidRDefault="00A943DD" w:rsidP="00F327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0783" cy="4126289"/>
            <wp:effectExtent l="19050" t="0" r="85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098" cy="4127221"/>
                    </a:xfrm>
                    <a:prstGeom prst="rect">
                      <a:avLst/>
                    </a:prstGeom>
                    <a:noFill/>
                  </pic:spPr>
                </pic:pic>
              </a:graphicData>
            </a:graphic>
          </wp:inline>
        </w:drawing>
      </w:r>
    </w:p>
    <w:sectPr w:rsidR="00F327A5" w:rsidRPr="006E1FE4" w:rsidSect="007005EE">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30F26C" w15:done="0"/>
  <w15:commentEx w15:paraId="6FB4637E" w15:done="0"/>
  <w15:commentEx w15:paraId="7659C3FE" w15:done="0"/>
  <w15:commentEx w15:paraId="013AD7E1" w15:done="0"/>
  <w15:commentEx w15:paraId="4978823E" w15:done="0"/>
  <w15:commentEx w15:paraId="2F296482" w15:done="0"/>
  <w15:commentEx w15:paraId="6201A851" w15:done="0"/>
  <w15:commentEx w15:paraId="74A30423" w15:done="0"/>
  <w15:commentEx w15:paraId="2CE2B551" w15:done="0"/>
  <w15:commentEx w15:paraId="1052AEFC" w15:done="0"/>
  <w15:commentEx w15:paraId="4F0FA2C2" w15:done="0"/>
  <w15:commentEx w15:paraId="25E3C292" w15:done="0"/>
  <w15:commentEx w15:paraId="2DAC2991" w15:done="0"/>
  <w15:commentEx w15:paraId="40C360F0" w15:done="0"/>
  <w15:commentEx w15:paraId="3842AAF9" w15:done="0"/>
  <w15:commentEx w15:paraId="70A5D36B" w15:done="0"/>
  <w15:commentEx w15:paraId="24AC9C38" w15:done="0"/>
  <w15:commentEx w15:paraId="0CF1DD00" w15:done="0"/>
  <w15:commentEx w15:paraId="35B7F582" w15:done="0"/>
  <w15:commentEx w15:paraId="3DD95720" w15:done="0"/>
  <w15:commentEx w15:paraId="55F046FB" w15:done="0"/>
  <w15:commentEx w15:paraId="7DDFFBA6" w15:done="0"/>
  <w15:commentEx w15:paraId="14C601CC" w15:done="0"/>
  <w15:commentEx w15:paraId="0B3FB792" w15:done="0"/>
  <w15:commentEx w15:paraId="267201F4" w15:done="0"/>
  <w15:commentEx w15:paraId="7EC1C408" w15:done="0"/>
  <w15:commentEx w15:paraId="6A8A514D" w15:done="0"/>
  <w15:commentEx w15:paraId="575DF47A" w15:done="0"/>
  <w15:commentEx w15:paraId="4A78CFAD" w15:done="0"/>
  <w15:commentEx w15:paraId="17C3F425" w15:done="0"/>
  <w15:commentEx w15:paraId="5379F02E" w15:done="0"/>
  <w15:commentEx w15:paraId="07FFEC28" w15:done="0"/>
  <w15:commentEx w15:paraId="00136D0A" w15:done="0"/>
  <w15:commentEx w15:paraId="044AB615" w15:done="0"/>
  <w15:commentEx w15:paraId="413805DE" w15:done="0"/>
  <w15:commentEx w15:paraId="1D45ECA9" w15:done="0"/>
  <w15:commentEx w15:paraId="1E94DCF3" w15:done="0"/>
  <w15:commentEx w15:paraId="4FED09AD" w15:done="0"/>
  <w15:commentEx w15:paraId="539922EA" w15:done="0"/>
  <w15:commentEx w15:paraId="34DD4885" w15:done="0"/>
  <w15:commentEx w15:paraId="2833E42B" w15:done="0"/>
  <w15:commentEx w15:paraId="69C514E5" w15:done="0"/>
  <w15:commentEx w15:paraId="5D14D914" w15:done="0"/>
  <w15:commentEx w15:paraId="03D8C350" w15:done="0"/>
  <w15:commentEx w15:paraId="1EF5652B" w15:done="0"/>
  <w15:commentEx w15:paraId="4736EE86" w15:done="0"/>
  <w15:commentEx w15:paraId="21696499" w15:done="0"/>
  <w15:commentEx w15:paraId="6344F3DB" w15:done="0"/>
  <w15:commentEx w15:paraId="674C1430" w15:done="0"/>
  <w15:commentEx w15:paraId="6CAF6A66" w15:done="0"/>
  <w15:commentEx w15:paraId="2091B9A7" w15:done="0"/>
  <w15:commentEx w15:paraId="118BF30B" w15:done="0"/>
  <w15:commentEx w15:paraId="782A243C" w15:done="0"/>
  <w15:commentEx w15:paraId="03BD19DF" w15:done="0"/>
  <w15:commentEx w15:paraId="04731D66" w15:done="0"/>
  <w15:commentEx w15:paraId="4F3B7AE4" w15:done="0"/>
  <w15:commentEx w15:paraId="1A8F102F" w15:done="0"/>
  <w15:commentEx w15:paraId="4A6E9455" w15:done="0"/>
  <w15:commentEx w15:paraId="0F3D5746" w15:done="0"/>
  <w15:commentEx w15:paraId="3F49DC77" w15:done="0"/>
  <w15:commentEx w15:paraId="0F9B9860" w15:done="0"/>
  <w15:commentEx w15:paraId="0304B3F2" w15:done="0"/>
  <w15:commentEx w15:paraId="66780BA6" w15:done="0"/>
  <w15:commentEx w15:paraId="2663DD1D" w15:done="0"/>
  <w15:commentEx w15:paraId="60266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5C6" w:rsidRDefault="000465C6" w:rsidP="00883D75">
      <w:pPr>
        <w:spacing w:after="0" w:line="240" w:lineRule="auto"/>
      </w:pPr>
      <w:r>
        <w:separator/>
      </w:r>
    </w:p>
  </w:endnote>
  <w:endnote w:type="continuationSeparator" w:id="0">
    <w:p w:rsidR="000465C6" w:rsidRDefault="000465C6" w:rsidP="00883D75">
      <w:pPr>
        <w:spacing w:after="0" w:line="240" w:lineRule="auto"/>
      </w:pPr>
      <w:r>
        <w:continuationSeparator/>
      </w:r>
    </w:p>
  </w:endnote>
  <w:endnote w:type="continuationNotice" w:id="1">
    <w:p w:rsidR="000465C6" w:rsidRDefault="000465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5C6" w:rsidRDefault="00046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5C6" w:rsidRDefault="000465C6" w:rsidP="00883D75">
      <w:pPr>
        <w:spacing w:after="0" w:line="240" w:lineRule="auto"/>
      </w:pPr>
      <w:r>
        <w:separator/>
      </w:r>
    </w:p>
  </w:footnote>
  <w:footnote w:type="continuationSeparator" w:id="0">
    <w:p w:rsidR="000465C6" w:rsidRDefault="000465C6" w:rsidP="00883D75">
      <w:pPr>
        <w:spacing w:after="0" w:line="240" w:lineRule="auto"/>
      </w:pPr>
      <w:r>
        <w:continuationSeparator/>
      </w:r>
    </w:p>
  </w:footnote>
  <w:footnote w:type="continuationNotice" w:id="1">
    <w:p w:rsidR="000465C6" w:rsidRDefault="000465C6">
      <w:pPr>
        <w:spacing w:after="0" w:line="240" w:lineRule="auto"/>
      </w:pPr>
    </w:p>
  </w:footnote>
  <w:footnote w:id="2">
    <w:p w:rsidR="000465C6" w:rsidRPr="00FF70F2" w:rsidRDefault="000465C6">
      <w:pPr>
        <w:pStyle w:val="FootnoteText"/>
      </w:pPr>
      <w:r>
        <w:rPr>
          <w:rStyle w:val="FootnoteReference"/>
        </w:rPr>
        <w:footnoteRef/>
      </w:r>
      <w:r>
        <w:t xml:space="preserve"> In personal </w:t>
      </w:r>
      <w:r w:rsidRPr="00FF70F2">
        <w:t>communication with Dr. Anderson, he says, “</w:t>
      </w:r>
      <w:r w:rsidRPr="00FF70F2">
        <w:rPr>
          <w:color w:val="000000"/>
          <w:shd w:val="clear" w:color="auto" w:fill="FFFFFF"/>
        </w:rPr>
        <w:t>Concerning Brooks, I can only assume that we found that Moto Racer included violent content. I haven't the time to try to dig out exactly what the content is, probably the ability to crash into other racers, but that's just a guess.” We do not doubt Dr. Anderson’s finding, but this case does highlight the difficulty of accurately perceiving, construing, and interpreting violent content, especially when definitions are this imprecise. </w:t>
      </w:r>
    </w:p>
  </w:footnote>
  <w:footnote w:id="3">
    <w:p w:rsidR="000465C6" w:rsidRDefault="000465C6" w:rsidP="000A2383">
      <w:pPr>
        <w:pStyle w:val="FootnoteText"/>
      </w:pPr>
      <w:r>
        <w:rPr>
          <w:rStyle w:val="FootnoteReference"/>
        </w:rPr>
        <w:footnoteRef/>
      </w:r>
      <w:r>
        <w:t xml:space="preserve"> This contrast was neither provided by nor requested from the original authors. Other reported tests in this publication were used to solve for the standard error of the contrast, then the supplied means were used to calculate this t-statistic. This t-statistic may be slightly inaccurate due to this rough approach and the assumption of equal variances across cells. In any case, it is clear that the effect is rather small.</w:t>
      </w:r>
    </w:p>
  </w:footnote>
  <w:footnote w:id="4">
    <w:p w:rsidR="000465C6" w:rsidRDefault="000465C6" w:rsidP="00302DD9">
      <w:pPr>
        <w:pStyle w:val="FootnoteText"/>
      </w:pPr>
      <w:r>
        <w:rPr>
          <w:rStyle w:val="FootnoteReference"/>
        </w:rPr>
        <w:footnoteRef/>
      </w:r>
      <w:r>
        <w:t xml:space="preserve"> Violent genres were action-adventure, military strategy, </w:t>
      </w:r>
      <w:proofErr w:type="gramStart"/>
      <w:r>
        <w:t>hybrid</w:t>
      </w:r>
      <w:proofErr w:type="gramEnd"/>
      <w:r>
        <w:t>, beat-</w:t>
      </w:r>
      <w:proofErr w:type="spellStart"/>
      <w:r>
        <w:t>em</w:t>
      </w:r>
      <w:proofErr w:type="spellEnd"/>
      <w:r>
        <w:t xml:space="preserve"> up, RPG, shooter, and survival-horror. Nonviolent genres were construction strategy, classic adventure, simulation, and sports.</w:t>
      </w:r>
    </w:p>
  </w:footnote>
  <w:footnote w:id="5">
    <w:p w:rsidR="000465C6" w:rsidRPr="00A5395E" w:rsidRDefault="000465C6" w:rsidP="00CB20E3">
      <w:pPr>
        <w:pStyle w:val="FootnoteText"/>
      </w:pPr>
      <w:r>
        <w:rPr>
          <w:rStyle w:val="FootnoteReference"/>
        </w:rPr>
        <w:footnoteRef/>
      </w:r>
      <w:r>
        <w:t xml:space="preserve"> The beta-weight in Study 1 of this manuscript was initially misreported due to a typographical error. We have received the correct beta-weight through personal correspondence with Dr. </w:t>
      </w:r>
      <w:proofErr w:type="spellStart"/>
      <w:r>
        <w:t>Przybylski</w:t>
      </w:r>
      <w:proofErr w:type="spellEnd"/>
      <w:r>
        <w:t>.</w:t>
      </w:r>
    </w:p>
  </w:footnote>
  <w:footnote w:id="6">
    <w:p w:rsidR="000465C6" w:rsidRDefault="000465C6">
      <w:pPr>
        <w:pStyle w:val="FootnoteText"/>
        <w:contextualSpacing/>
      </w:pPr>
      <w:r>
        <w:rPr>
          <w:rStyle w:val="FootnoteReference"/>
        </w:rPr>
        <w:footnoteRef/>
      </w:r>
      <w:r>
        <w:t xml:space="preserve"> To compare the censored and original versions of these games, see the following video links. </w:t>
      </w:r>
    </w:p>
    <w:p w:rsidR="000465C6" w:rsidRDefault="000465C6">
      <w:pPr>
        <w:pStyle w:val="FootnoteText"/>
        <w:contextualSpacing/>
      </w:pPr>
      <w:proofErr w:type="spellStart"/>
      <w:r>
        <w:t>Wolfenstein</w:t>
      </w:r>
      <w:proofErr w:type="spellEnd"/>
      <w:r>
        <w:t xml:space="preserve"> 3D: </w:t>
      </w:r>
      <w:hyperlink r:id="rId1" w:history="1">
        <w:r w:rsidRPr="004057FE">
          <w:rPr>
            <w:rStyle w:val="Hyperlink"/>
          </w:rPr>
          <w:t>http://www.youtube.com/watch?v=NdcnQISuF_Y</w:t>
        </w:r>
      </w:hyperlink>
      <w:r>
        <w:t xml:space="preserve">. </w:t>
      </w:r>
    </w:p>
    <w:p w:rsidR="000465C6" w:rsidRDefault="000465C6">
      <w:pPr>
        <w:pStyle w:val="FootnoteText"/>
        <w:contextualSpacing/>
      </w:pPr>
      <w:r>
        <w:t xml:space="preserve">Noah’s Ark 3D: </w:t>
      </w:r>
      <w:hyperlink r:id="rId2" w:history="1">
        <w:r w:rsidRPr="004057FE">
          <w:rPr>
            <w:rStyle w:val="Hyperlink"/>
          </w:rPr>
          <w:t>http://www.youtube.com/watch?v=FVvPppPovkM</w:t>
        </w:r>
      </w:hyperlink>
      <w:r>
        <w:t xml:space="preserve">. </w:t>
      </w:r>
    </w:p>
    <w:p w:rsidR="000465C6" w:rsidRDefault="000465C6" w:rsidP="00A84925">
      <w:pPr>
        <w:pStyle w:val="CommentText"/>
        <w:contextualSpacing/>
      </w:pPr>
      <w:r>
        <w:t xml:space="preserve">Doom: </w:t>
      </w:r>
      <w:hyperlink r:id="rId3" w:history="1">
        <w:r w:rsidRPr="004057FE">
          <w:rPr>
            <w:rStyle w:val="Hyperlink"/>
          </w:rPr>
          <w:t>http://www.youtube.com/watch?v=CHIuoW_EL8Q</w:t>
        </w:r>
      </w:hyperlink>
    </w:p>
    <w:p w:rsidR="000465C6" w:rsidRDefault="000465C6" w:rsidP="00A84925">
      <w:pPr>
        <w:pStyle w:val="CommentText"/>
        <w:contextualSpacing/>
      </w:pPr>
      <w:r>
        <w:t xml:space="preserve">Chex Quest: </w:t>
      </w:r>
      <w:hyperlink r:id="rId4" w:history="1">
        <w:r w:rsidRPr="004057FE">
          <w:rPr>
            <w:rStyle w:val="Hyperlink"/>
          </w:rPr>
          <w:t>http://www.youtube.com/watch?v=PSjD8855qo0</w:t>
        </w:r>
      </w:hyperlink>
      <w:r>
        <w:t xml:space="preserve"> </w:t>
      </w:r>
    </w:p>
    <w:p w:rsidR="000465C6" w:rsidRDefault="000465C6" w:rsidP="00A84925">
      <w:pPr>
        <w:pStyle w:val="CommentText"/>
        <w:contextualSpacing/>
        <w:rPr>
          <w:rStyle w:val="Hyperlink"/>
        </w:rPr>
      </w:pPr>
      <w:r>
        <w:t xml:space="preserve">Command and Conquer: Generals: </w:t>
      </w:r>
      <w:hyperlink r:id="rId5" w:history="1">
        <w:r w:rsidRPr="00780BD2">
          <w:rPr>
            <w:rStyle w:val="Hyperlink"/>
          </w:rPr>
          <w:t>http://www.youtube.com/watch?v=NRMqonctTtQ</w:t>
        </w:r>
      </w:hyperlink>
    </w:p>
    <w:p w:rsidR="000465C6" w:rsidRDefault="000465C6" w:rsidP="00A84925">
      <w:pPr>
        <w:pStyle w:val="CommentText"/>
        <w:contextualSpacing/>
        <w:rPr>
          <w:rStyle w:val="Hyperlink"/>
        </w:rPr>
      </w:pPr>
      <w:r w:rsidRPr="00F8017C">
        <w:rPr>
          <w:rStyle w:val="FootnoteTextChar"/>
        </w:rPr>
        <w:t>Team Fortress 2 (original):</w:t>
      </w:r>
      <w:r>
        <w:rPr>
          <w:rStyle w:val="FootnoteTextChar"/>
        </w:rPr>
        <w:t xml:space="preserve"> </w:t>
      </w:r>
      <w:hyperlink r:id="rId6" w:history="1">
        <w:r w:rsidRPr="0008695B">
          <w:rPr>
            <w:rStyle w:val="Hyperlink"/>
          </w:rPr>
          <w:t>http://www.youtube.com/watch?v=h42d0WHRSck</w:t>
        </w:r>
      </w:hyperlink>
    </w:p>
    <w:p w:rsidR="000465C6" w:rsidRPr="00F8017C" w:rsidRDefault="000465C6" w:rsidP="00A84925">
      <w:pPr>
        <w:pStyle w:val="CommentText"/>
        <w:contextualSpacing/>
        <w:rPr>
          <w:color w:val="0000FF" w:themeColor="hyperlink"/>
          <w:u w:val="single"/>
        </w:rPr>
      </w:pPr>
      <w:r w:rsidRPr="00F8017C">
        <w:rPr>
          <w:rStyle w:val="FootnoteTextChar"/>
        </w:rPr>
        <w:t>Team Fortress 2 (censored):</w:t>
      </w:r>
      <w:r>
        <w:rPr>
          <w:rStyle w:val="Hyperlink"/>
        </w:rPr>
        <w:t xml:space="preserve"> </w:t>
      </w:r>
      <w:hyperlink r:id="rId7" w:history="1">
        <w:r w:rsidRPr="0008695B">
          <w:rPr>
            <w:rStyle w:val="Hyperlink"/>
          </w:rPr>
          <w:t>http://www.youtube.com/watch?v=710Xi4JkK_s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5C6" w:rsidRDefault="000465C6">
    <w:pPr>
      <w:pStyle w:val="Header"/>
      <w:jc w:val="right"/>
    </w:pPr>
    <w:r>
      <w:t>NEW DIRECTIONS IN VIOLENT GAME STUDY</w:t>
    </w:r>
    <w:r>
      <w:tab/>
    </w:r>
    <w:r>
      <w:tab/>
    </w:r>
    <w:sdt>
      <w:sdtPr>
        <w:id w:val="93455034"/>
        <w:docPartObj>
          <w:docPartGallery w:val="Page Numbers (Top of Page)"/>
          <w:docPartUnique/>
        </w:docPartObj>
      </w:sdtPr>
      <w:sdtEndPr/>
      <w:sdtContent>
        <w:r w:rsidR="00303ACC">
          <w:fldChar w:fldCharType="begin"/>
        </w:r>
        <w:r w:rsidR="00303ACC">
          <w:instrText xml:space="preserve"> PAGE   \* MERGEFORMAT </w:instrText>
        </w:r>
        <w:r w:rsidR="00303ACC">
          <w:fldChar w:fldCharType="separate"/>
        </w:r>
        <w:r w:rsidR="00303ACC">
          <w:rPr>
            <w:noProof/>
          </w:rPr>
          <w:t>68</w:t>
        </w:r>
        <w:r w:rsidR="00303ACC">
          <w:rPr>
            <w:noProof/>
          </w:rPr>
          <w:fldChar w:fldCharType="end"/>
        </w:r>
      </w:sdtContent>
    </w:sdt>
  </w:p>
  <w:p w:rsidR="000465C6" w:rsidRDefault="000465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612986"/>
      <w:docPartObj>
        <w:docPartGallery w:val="Page Numbers (Top of Page)"/>
        <w:docPartUnique/>
      </w:docPartObj>
    </w:sdtPr>
    <w:sdtEndPr/>
    <w:sdtContent>
      <w:p w:rsidR="000465C6" w:rsidRDefault="000465C6">
        <w:pPr>
          <w:pStyle w:val="Header"/>
          <w:jc w:val="right"/>
        </w:pPr>
        <w:r>
          <w:t>Running head: NEW DIRECTIONS IN VIOLENT GAME STUDY</w:t>
        </w:r>
        <w:r>
          <w:tab/>
        </w:r>
        <w:r w:rsidR="00303ACC">
          <w:fldChar w:fldCharType="begin"/>
        </w:r>
        <w:r w:rsidR="00303ACC">
          <w:instrText xml:space="preserve"> PAGE   \* MERGEFORMAT </w:instrText>
        </w:r>
        <w:r w:rsidR="00303ACC">
          <w:fldChar w:fldCharType="separate"/>
        </w:r>
        <w:r w:rsidR="00303ACC">
          <w:rPr>
            <w:noProof/>
          </w:rPr>
          <w:t>1</w:t>
        </w:r>
        <w:r w:rsidR="00303ACC">
          <w:rPr>
            <w:noProof/>
          </w:rPr>
          <w:fldChar w:fldCharType="end"/>
        </w:r>
      </w:p>
    </w:sdtContent>
  </w:sdt>
  <w:p w:rsidR="000465C6" w:rsidRDefault="00046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35F"/>
    <w:multiLevelType w:val="hybridMultilevel"/>
    <w:tmpl w:val="82DE132A"/>
    <w:lvl w:ilvl="0" w:tplc="5F7EFA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A5938"/>
    <w:multiLevelType w:val="hybridMultilevel"/>
    <w:tmpl w:val="9C1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027F0"/>
    <w:multiLevelType w:val="hybridMultilevel"/>
    <w:tmpl w:val="83C0C5F8"/>
    <w:lvl w:ilvl="0" w:tplc="C130043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gard, Joseph B. (MU-Student)">
    <w15:presenceInfo w15:providerId="AD" w15:userId="S-1-5-21-1780046660-995960959-6498272-235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4505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BD"/>
    <w:rsid w:val="0000146F"/>
    <w:rsid w:val="0000514C"/>
    <w:rsid w:val="00006844"/>
    <w:rsid w:val="000079BD"/>
    <w:rsid w:val="00007EAC"/>
    <w:rsid w:val="0001262B"/>
    <w:rsid w:val="000130DA"/>
    <w:rsid w:val="00014839"/>
    <w:rsid w:val="0001599A"/>
    <w:rsid w:val="00020043"/>
    <w:rsid w:val="0002006F"/>
    <w:rsid w:val="00020D06"/>
    <w:rsid w:val="000210C7"/>
    <w:rsid w:val="0002364A"/>
    <w:rsid w:val="0002706E"/>
    <w:rsid w:val="00032AF0"/>
    <w:rsid w:val="00032EA2"/>
    <w:rsid w:val="00041BD1"/>
    <w:rsid w:val="00041F98"/>
    <w:rsid w:val="0004311C"/>
    <w:rsid w:val="00043787"/>
    <w:rsid w:val="00045369"/>
    <w:rsid w:val="000465C6"/>
    <w:rsid w:val="00046697"/>
    <w:rsid w:val="0004686E"/>
    <w:rsid w:val="00046CCD"/>
    <w:rsid w:val="000475FB"/>
    <w:rsid w:val="00051955"/>
    <w:rsid w:val="000529AE"/>
    <w:rsid w:val="00055A24"/>
    <w:rsid w:val="000606B5"/>
    <w:rsid w:val="0006072B"/>
    <w:rsid w:val="00060953"/>
    <w:rsid w:val="00060F12"/>
    <w:rsid w:val="00071FB5"/>
    <w:rsid w:val="00072D9E"/>
    <w:rsid w:val="00073A52"/>
    <w:rsid w:val="00075009"/>
    <w:rsid w:val="000750E0"/>
    <w:rsid w:val="00075BB3"/>
    <w:rsid w:val="000805F9"/>
    <w:rsid w:val="00082887"/>
    <w:rsid w:val="00085368"/>
    <w:rsid w:val="000866DD"/>
    <w:rsid w:val="0008695B"/>
    <w:rsid w:val="00091D86"/>
    <w:rsid w:val="000957E1"/>
    <w:rsid w:val="00096721"/>
    <w:rsid w:val="00097615"/>
    <w:rsid w:val="00097EE6"/>
    <w:rsid w:val="000A03F2"/>
    <w:rsid w:val="000A1D10"/>
    <w:rsid w:val="000A202A"/>
    <w:rsid w:val="000A2383"/>
    <w:rsid w:val="000A5FAA"/>
    <w:rsid w:val="000A68F9"/>
    <w:rsid w:val="000A756F"/>
    <w:rsid w:val="000A7892"/>
    <w:rsid w:val="000B1DBA"/>
    <w:rsid w:val="000B219B"/>
    <w:rsid w:val="000B3403"/>
    <w:rsid w:val="000B3FDB"/>
    <w:rsid w:val="000B4046"/>
    <w:rsid w:val="000B5226"/>
    <w:rsid w:val="000B546B"/>
    <w:rsid w:val="000B6B4E"/>
    <w:rsid w:val="000C0E53"/>
    <w:rsid w:val="000C2179"/>
    <w:rsid w:val="000C296C"/>
    <w:rsid w:val="000C4E11"/>
    <w:rsid w:val="000C73F9"/>
    <w:rsid w:val="000C7D33"/>
    <w:rsid w:val="000D0019"/>
    <w:rsid w:val="000D0826"/>
    <w:rsid w:val="000D635E"/>
    <w:rsid w:val="000D7814"/>
    <w:rsid w:val="000E0845"/>
    <w:rsid w:val="000E0F95"/>
    <w:rsid w:val="000E259A"/>
    <w:rsid w:val="000E2A2F"/>
    <w:rsid w:val="000E3847"/>
    <w:rsid w:val="000E3FBF"/>
    <w:rsid w:val="000E5A8F"/>
    <w:rsid w:val="000E6DA4"/>
    <w:rsid w:val="000E70A8"/>
    <w:rsid w:val="000F0343"/>
    <w:rsid w:val="000F4EAD"/>
    <w:rsid w:val="000F710F"/>
    <w:rsid w:val="00104C34"/>
    <w:rsid w:val="00104EE1"/>
    <w:rsid w:val="001077AC"/>
    <w:rsid w:val="001078FB"/>
    <w:rsid w:val="00110E97"/>
    <w:rsid w:val="00110FA1"/>
    <w:rsid w:val="00114055"/>
    <w:rsid w:val="00115631"/>
    <w:rsid w:val="00117052"/>
    <w:rsid w:val="0011783A"/>
    <w:rsid w:val="00124767"/>
    <w:rsid w:val="00126CD3"/>
    <w:rsid w:val="00126EAB"/>
    <w:rsid w:val="00127846"/>
    <w:rsid w:val="001314CE"/>
    <w:rsid w:val="00131E98"/>
    <w:rsid w:val="00132D19"/>
    <w:rsid w:val="00133BE5"/>
    <w:rsid w:val="00135DCA"/>
    <w:rsid w:val="00135F3F"/>
    <w:rsid w:val="001415DD"/>
    <w:rsid w:val="001502A6"/>
    <w:rsid w:val="001507C7"/>
    <w:rsid w:val="00151A08"/>
    <w:rsid w:val="00151C8C"/>
    <w:rsid w:val="00152A08"/>
    <w:rsid w:val="0015349E"/>
    <w:rsid w:val="001539DB"/>
    <w:rsid w:val="0015543E"/>
    <w:rsid w:val="001560F1"/>
    <w:rsid w:val="00160424"/>
    <w:rsid w:val="00163BA9"/>
    <w:rsid w:val="00163F82"/>
    <w:rsid w:val="0016649A"/>
    <w:rsid w:val="00170218"/>
    <w:rsid w:val="00171C0C"/>
    <w:rsid w:val="0017282C"/>
    <w:rsid w:val="00173E42"/>
    <w:rsid w:val="00175DAB"/>
    <w:rsid w:val="001801D4"/>
    <w:rsid w:val="00181E90"/>
    <w:rsid w:val="001839C8"/>
    <w:rsid w:val="00185070"/>
    <w:rsid w:val="00185900"/>
    <w:rsid w:val="00185DDE"/>
    <w:rsid w:val="00186748"/>
    <w:rsid w:val="00186AF1"/>
    <w:rsid w:val="00187513"/>
    <w:rsid w:val="00190611"/>
    <w:rsid w:val="001920FD"/>
    <w:rsid w:val="0019249C"/>
    <w:rsid w:val="00192E7B"/>
    <w:rsid w:val="00193F26"/>
    <w:rsid w:val="001951AA"/>
    <w:rsid w:val="0019592D"/>
    <w:rsid w:val="0019699A"/>
    <w:rsid w:val="00196B6A"/>
    <w:rsid w:val="0019731D"/>
    <w:rsid w:val="00197C5D"/>
    <w:rsid w:val="001A0813"/>
    <w:rsid w:val="001A0A0F"/>
    <w:rsid w:val="001A1F44"/>
    <w:rsid w:val="001A58F3"/>
    <w:rsid w:val="001A5917"/>
    <w:rsid w:val="001A70C1"/>
    <w:rsid w:val="001B0C75"/>
    <w:rsid w:val="001B1650"/>
    <w:rsid w:val="001B1A29"/>
    <w:rsid w:val="001B26C2"/>
    <w:rsid w:val="001B45BB"/>
    <w:rsid w:val="001C0C32"/>
    <w:rsid w:val="001C15FE"/>
    <w:rsid w:val="001C4483"/>
    <w:rsid w:val="001C6AC7"/>
    <w:rsid w:val="001C7B54"/>
    <w:rsid w:val="001D18C6"/>
    <w:rsid w:val="001D1F8D"/>
    <w:rsid w:val="001D425A"/>
    <w:rsid w:val="001D4D15"/>
    <w:rsid w:val="001D5764"/>
    <w:rsid w:val="001E240B"/>
    <w:rsid w:val="001E39C2"/>
    <w:rsid w:val="001E3B7C"/>
    <w:rsid w:val="001E5475"/>
    <w:rsid w:val="001F3606"/>
    <w:rsid w:val="001F5ADF"/>
    <w:rsid w:val="001F61C9"/>
    <w:rsid w:val="001F62DA"/>
    <w:rsid w:val="001F684C"/>
    <w:rsid w:val="002012E1"/>
    <w:rsid w:val="00204FCD"/>
    <w:rsid w:val="00205B60"/>
    <w:rsid w:val="00206C32"/>
    <w:rsid w:val="00210AAA"/>
    <w:rsid w:val="00211199"/>
    <w:rsid w:val="002133E9"/>
    <w:rsid w:val="00214EBF"/>
    <w:rsid w:val="002152F1"/>
    <w:rsid w:val="00215A58"/>
    <w:rsid w:val="00215BA9"/>
    <w:rsid w:val="0021638A"/>
    <w:rsid w:val="00216B34"/>
    <w:rsid w:val="002221A4"/>
    <w:rsid w:val="00226B9B"/>
    <w:rsid w:val="00227DE6"/>
    <w:rsid w:val="00230346"/>
    <w:rsid w:val="00231C2B"/>
    <w:rsid w:val="002338C9"/>
    <w:rsid w:val="00233EE6"/>
    <w:rsid w:val="002347EB"/>
    <w:rsid w:val="00234AE0"/>
    <w:rsid w:val="00234F8C"/>
    <w:rsid w:val="002419D8"/>
    <w:rsid w:val="00242DF8"/>
    <w:rsid w:val="002437D9"/>
    <w:rsid w:val="00246A56"/>
    <w:rsid w:val="00250F70"/>
    <w:rsid w:val="00252244"/>
    <w:rsid w:val="002527A4"/>
    <w:rsid w:val="00252CAD"/>
    <w:rsid w:val="00254AA6"/>
    <w:rsid w:val="00257390"/>
    <w:rsid w:val="002601EE"/>
    <w:rsid w:val="00262F6C"/>
    <w:rsid w:val="00266272"/>
    <w:rsid w:val="00267AD1"/>
    <w:rsid w:val="0027079E"/>
    <w:rsid w:val="0027118E"/>
    <w:rsid w:val="00274108"/>
    <w:rsid w:val="00275373"/>
    <w:rsid w:val="0027552D"/>
    <w:rsid w:val="00276CE8"/>
    <w:rsid w:val="00281292"/>
    <w:rsid w:val="00284A28"/>
    <w:rsid w:val="00285886"/>
    <w:rsid w:val="002862C1"/>
    <w:rsid w:val="00291714"/>
    <w:rsid w:val="002933B6"/>
    <w:rsid w:val="00294981"/>
    <w:rsid w:val="00296812"/>
    <w:rsid w:val="002A117C"/>
    <w:rsid w:val="002A1501"/>
    <w:rsid w:val="002A3970"/>
    <w:rsid w:val="002B0E2A"/>
    <w:rsid w:val="002B1513"/>
    <w:rsid w:val="002B4736"/>
    <w:rsid w:val="002B76AC"/>
    <w:rsid w:val="002C0B86"/>
    <w:rsid w:val="002C12CE"/>
    <w:rsid w:val="002C41C0"/>
    <w:rsid w:val="002C4EE0"/>
    <w:rsid w:val="002C684B"/>
    <w:rsid w:val="002C6BCA"/>
    <w:rsid w:val="002D4564"/>
    <w:rsid w:val="002D4B8E"/>
    <w:rsid w:val="002D6437"/>
    <w:rsid w:val="002D6F13"/>
    <w:rsid w:val="002D7B0C"/>
    <w:rsid w:val="002E18CF"/>
    <w:rsid w:val="002E1A82"/>
    <w:rsid w:val="002E1E39"/>
    <w:rsid w:val="002E3468"/>
    <w:rsid w:val="002F3B01"/>
    <w:rsid w:val="002F3C30"/>
    <w:rsid w:val="002F45DB"/>
    <w:rsid w:val="002F6481"/>
    <w:rsid w:val="0030150F"/>
    <w:rsid w:val="003028BB"/>
    <w:rsid w:val="00302DD9"/>
    <w:rsid w:val="00302F75"/>
    <w:rsid w:val="00303A9F"/>
    <w:rsid w:val="00303ACC"/>
    <w:rsid w:val="00303C7F"/>
    <w:rsid w:val="003043C3"/>
    <w:rsid w:val="00306263"/>
    <w:rsid w:val="00312FD0"/>
    <w:rsid w:val="003134B3"/>
    <w:rsid w:val="0031380A"/>
    <w:rsid w:val="003152B5"/>
    <w:rsid w:val="00325B55"/>
    <w:rsid w:val="00326C30"/>
    <w:rsid w:val="003300C9"/>
    <w:rsid w:val="0033091F"/>
    <w:rsid w:val="00330D24"/>
    <w:rsid w:val="00332DA4"/>
    <w:rsid w:val="0033356D"/>
    <w:rsid w:val="00333704"/>
    <w:rsid w:val="0033538A"/>
    <w:rsid w:val="00335816"/>
    <w:rsid w:val="003369F8"/>
    <w:rsid w:val="003374C5"/>
    <w:rsid w:val="00337562"/>
    <w:rsid w:val="00337821"/>
    <w:rsid w:val="003412C5"/>
    <w:rsid w:val="00342283"/>
    <w:rsid w:val="003434FE"/>
    <w:rsid w:val="00344EC0"/>
    <w:rsid w:val="00347ED2"/>
    <w:rsid w:val="00351088"/>
    <w:rsid w:val="00354E20"/>
    <w:rsid w:val="00355B3C"/>
    <w:rsid w:val="0036065C"/>
    <w:rsid w:val="00360B66"/>
    <w:rsid w:val="00360CAA"/>
    <w:rsid w:val="00362B96"/>
    <w:rsid w:val="00363388"/>
    <w:rsid w:val="003636F7"/>
    <w:rsid w:val="0036383E"/>
    <w:rsid w:val="0036759D"/>
    <w:rsid w:val="003718A2"/>
    <w:rsid w:val="00374410"/>
    <w:rsid w:val="00376AD6"/>
    <w:rsid w:val="00377778"/>
    <w:rsid w:val="003807AA"/>
    <w:rsid w:val="00381468"/>
    <w:rsid w:val="00381A87"/>
    <w:rsid w:val="00381EBA"/>
    <w:rsid w:val="003821E6"/>
    <w:rsid w:val="0038246E"/>
    <w:rsid w:val="00384481"/>
    <w:rsid w:val="00386011"/>
    <w:rsid w:val="00387247"/>
    <w:rsid w:val="00387FDF"/>
    <w:rsid w:val="0039041F"/>
    <w:rsid w:val="00390F7D"/>
    <w:rsid w:val="00391171"/>
    <w:rsid w:val="00392438"/>
    <w:rsid w:val="00392712"/>
    <w:rsid w:val="0039272A"/>
    <w:rsid w:val="003939AC"/>
    <w:rsid w:val="00394D72"/>
    <w:rsid w:val="00395794"/>
    <w:rsid w:val="00397FF0"/>
    <w:rsid w:val="003A5D65"/>
    <w:rsid w:val="003A6AA0"/>
    <w:rsid w:val="003B10B8"/>
    <w:rsid w:val="003B6F16"/>
    <w:rsid w:val="003B71A9"/>
    <w:rsid w:val="003C0E51"/>
    <w:rsid w:val="003C12AD"/>
    <w:rsid w:val="003C3195"/>
    <w:rsid w:val="003C41A3"/>
    <w:rsid w:val="003C54A9"/>
    <w:rsid w:val="003D0424"/>
    <w:rsid w:val="003D100C"/>
    <w:rsid w:val="003D1C44"/>
    <w:rsid w:val="003D6311"/>
    <w:rsid w:val="003D7A80"/>
    <w:rsid w:val="003E0B1E"/>
    <w:rsid w:val="003E0FCB"/>
    <w:rsid w:val="003E107A"/>
    <w:rsid w:val="003E2478"/>
    <w:rsid w:val="003E31C6"/>
    <w:rsid w:val="003E32A0"/>
    <w:rsid w:val="003E354E"/>
    <w:rsid w:val="003E3A90"/>
    <w:rsid w:val="003E63CE"/>
    <w:rsid w:val="003E6D15"/>
    <w:rsid w:val="003E71EF"/>
    <w:rsid w:val="003E7FE2"/>
    <w:rsid w:val="003F00A0"/>
    <w:rsid w:val="003F1D6B"/>
    <w:rsid w:val="003F1E09"/>
    <w:rsid w:val="003F3FCB"/>
    <w:rsid w:val="003F5672"/>
    <w:rsid w:val="003F70EC"/>
    <w:rsid w:val="003F7E49"/>
    <w:rsid w:val="004011E4"/>
    <w:rsid w:val="00403968"/>
    <w:rsid w:val="0040437F"/>
    <w:rsid w:val="00404401"/>
    <w:rsid w:val="00404C77"/>
    <w:rsid w:val="00405222"/>
    <w:rsid w:val="004060A6"/>
    <w:rsid w:val="004076F1"/>
    <w:rsid w:val="00411438"/>
    <w:rsid w:val="004123BF"/>
    <w:rsid w:val="00413266"/>
    <w:rsid w:val="00413BE5"/>
    <w:rsid w:val="00415207"/>
    <w:rsid w:val="00416167"/>
    <w:rsid w:val="00420DD6"/>
    <w:rsid w:val="00420F78"/>
    <w:rsid w:val="004254F8"/>
    <w:rsid w:val="00426D16"/>
    <w:rsid w:val="00426EF8"/>
    <w:rsid w:val="00432C50"/>
    <w:rsid w:val="00433E6E"/>
    <w:rsid w:val="004349ED"/>
    <w:rsid w:val="00435150"/>
    <w:rsid w:val="00435A14"/>
    <w:rsid w:val="004367A2"/>
    <w:rsid w:val="0044402D"/>
    <w:rsid w:val="00446228"/>
    <w:rsid w:val="00446C9A"/>
    <w:rsid w:val="00447695"/>
    <w:rsid w:val="00450160"/>
    <w:rsid w:val="00451CB1"/>
    <w:rsid w:val="004532AF"/>
    <w:rsid w:val="004536C6"/>
    <w:rsid w:val="00454648"/>
    <w:rsid w:val="00456259"/>
    <w:rsid w:val="004627BE"/>
    <w:rsid w:val="00462BD0"/>
    <w:rsid w:val="00463A6B"/>
    <w:rsid w:val="004662B2"/>
    <w:rsid w:val="00470959"/>
    <w:rsid w:val="00472ED5"/>
    <w:rsid w:val="00472F94"/>
    <w:rsid w:val="00475B9A"/>
    <w:rsid w:val="00477489"/>
    <w:rsid w:val="004802FC"/>
    <w:rsid w:val="00482DD5"/>
    <w:rsid w:val="00486CBC"/>
    <w:rsid w:val="004873CB"/>
    <w:rsid w:val="00492457"/>
    <w:rsid w:val="00492687"/>
    <w:rsid w:val="00494416"/>
    <w:rsid w:val="00494564"/>
    <w:rsid w:val="00495CFC"/>
    <w:rsid w:val="004A173B"/>
    <w:rsid w:val="004A1875"/>
    <w:rsid w:val="004A25B4"/>
    <w:rsid w:val="004A2CE2"/>
    <w:rsid w:val="004A485E"/>
    <w:rsid w:val="004A4D39"/>
    <w:rsid w:val="004A630B"/>
    <w:rsid w:val="004A7071"/>
    <w:rsid w:val="004B0D5B"/>
    <w:rsid w:val="004B25FB"/>
    <w:rsid w:val="004B2D6A"/>
    <w:rsid w:val="004B4BF6"/>
    <w:rsid w:val="004B4E41"/>
    <w:rsid w:val="004B56A9"/>
    <w:rsid w:val="004B6B06"/>
    <w:rsid w:val="004B71CE"/>
    <w:rsid w:val="004C0954"/>
    <w:rsid w:val="004C0AC6"/>
    <w:rsid w:val="004C15E2"/>
    <w:rsid w:val="004C517C"/>
    <w:rsid w:val="004C71C0"/>
    <w:rsid w:val="004C7218"/>
    <w:rsid w:val="004D26AE"/>
    <w:rsid w:val="004D3E8A"/>
    <w:rsid w:val="004D44A7"/>
    <w:rsid w:val="004D47E8"/>
    <w:rsid w:val="004D731B"/>
    <w:rsid w:val="004E0063"/>
    <w:rsid w:val="004E2D27"/>
    <w:rsid w:val="004E2DAF"/>
    <w:rsid w:val="004E49EC"/>
    <w:rsid w:val="004E5E6B"/>
    <w:rsid w:val="004E6408"/>
    <w:rsid w:val="004E7162"/>
    <w:rsid w:val="004E7A96"/>
    <w:rsid w:val="004E7A99"/>
    <w:rsid w:val="004E7CA3"/>
    <w:rsid w:val="004F0FDF"/>
    <w:rsid w:val="004F3177"/>
    <w:rsid w:val="004F33AC"/>
    <w:rsid w:val="004F4C1A"/>
    <w:rsid w:val="004F65CA"/>
    <w:rsid w:val="004F65E5"/>
    <w:rsid w:val="005005B4"/>
    <w:rsid w:val="005063DD"/>
    <w:rsid w:val="005074AF"/>
    <w:rsid w:val="00510FF0"/>
    <w:rsid w:val="005113C8"/>
    <w:rsid w:val="00513667"/>
    <w:rsid w:val="00513D5A"/>
    <w:rsid w:val="00514644"/>
    <w:rsid w:val="00514926"/>
    <w:rsid w:val="00515BE9"/>
    <w:rsid w:val="00517119"/>
    <w:rsid w:val="0052280A"/>
    <w:rsid w:val="00523628"/>
    <w:rsid w:val="0052404B"/>
    <w:rsid w:val="0052487E"/>
    <w:rsid w:val="00525A6C"/>
    <w:rsid w:val="00530822"/>
    <w:rsid w:val="0053118D"/>
    <w:rsid w:val="0053394C"/>
    <w:rsid w:val="00533E04"/>
    <w:rsid w:val="00541929"/>
    <w:rsid w:val="00542275"/>
    <w:rsid w:val="00543A19"/>
    <w:rsid w:val="0054481C"/>
    <w:rsid w:val="00545A3C"/>
    <w:rsid w:val="00552AB2"/>
    <w:rsid w:val="00552EC3"/>
    <w:rsid w:val="00554368"/>
    <w:rsid w:val="00554D9E"/>
    <w:rsid w:val="00556580"/>
    <w:rsid w:val="005566BC"/>
    <w:rsid w:val="00556BD3"/>
    <w:rsid w:val="0055726D"/>
    <w:rsid w:val="00561F93"/>
    <w:rsid w:val="00567938"/>
    <w:rsid w:val="00571C77"/>
    <w:rsid w:val="005757A9"/>
    <w:rsid w:val="00576A12"/>
    <w:rsid w:val="00577A9F"/>
    <w:rsid w:val="00581149"/>
    <w:rsid w:val="00582B19"/>
    <w:rsid w:val="00583944"/>
    <w:rsid w:val="0058423A"/>
    <w:rsid w:val="00584AB3"/>
    <w:rsid w:val="005857B6"/>
    <w:rsid w:val="005862E7"/>
    <w:rsid w:val="0058796F"/>
    <w:rsid w:val="005902DB"/>
    <w:rsid w:val="005911A2"/>
    <w:rsid w:val="00594DBB"/>
    <w:rsid w:val="00597407"/>
    <w:rsid w:val="00597C49"/>
    <w:rsid w:val="005A0983"/>
    <w:rsid w:val="005A0F6C"/>
    <w:rsid w:val="005A2955"/>
    <w:rsid w:val="005A2B1E"/>
    <w:rsid w:val="005A2B85"/>
    <w:rsid w:val="005A4D22"/>
    <w:rsid w:val="005A5217"/>
    <w:rsid w:val="005B11CD"/>
    <w:rsid w:val="005B2473"/>
    <w:rsid w:val="005B3E74"/>
    <w:rsid w:val="005B4783"/>
    <w:rsid w:val="005B4B86"/>
    <w:rsid w:val="005C345C"/>
    <w:rsid w:val="005C37D0"/>
    <w:rsid w:val="005C4DD2"/>
    <w:rsid w:val="005C56B5"/>
    <w:rsid w:val="005C65F3"/>
    <w:rsid w:val="005C6E13"/>
    <w:rsid w:val="005D41F0"/>
    <w:rsid w:val="005D493E"/>
    <w:rsid w:val="005D4E3D"/>
    <w:rsid w:val="005D5B97"/>
    <w:rsid w:val="005E009E"/>
    <w:rsid w:val="005E00E4"/>
    <w:rsid w:val="005E1C55"/>
    <w:rsid w:val="005E5E16"/>
    <w:rsid w:val="005E62F8"/>
    <w:rsid w:val="005E7B18"/>
    <w:rsid w:val="005F2033"/>
    <w:rsid w:val="005F2B39"/>
    <w:rsid w:val="005F4A3A"/>
    <w:rsid w:val="005F4FAA"/>
    <w:rsid w:val="005F60BB"/>
    <w:rsid w:val="005F7067"/>
    <w:rsid w:val="005F7E71"/>
    <w:rsid w:val="0060038E"/>
    <w:rsid w:val="006007DC"/>
    <w:rsid w:val="006016C9"/>
    <w:rsid w:val="006027C2"/>
    <w:rsid w:val="00602F1A"/>
    <w:rsid w:val="006034F0"/>
    <w:rsid w:val="006043FE"/>
    <w:rsid w:val="0061170C"/>
    <w:rsid w:val="00612E3E"/>
    <w:rsid w:val="00613494"/>
    <w:rsid w:val="0061455A"/>
    <w:rsid w:val="00615804"/>
    <w:rsid w:val="00615FFC"/>
    <w:rsid w:val="006160C7"/>
    <w:rsid w:val="00617565"/>
    <w:rsid w:val="0062053E"/>
    <w:rsid w:val="00620B69"/>
    <w:rsid w:val="0062354B"/>
    <w:rsid w:val="006253A1"/>
    <w:rsid w:val="006253A7"/>
    <w:rsid w:val="00626E85"/>
    <w:rsid w:val="006307C0"/>
    <w:rsid w:val="00630F38"/>
    <w:rsid w:val="00632143"/>
    <w:rsid w:val="006326C9"/>
    <w:rsid w:val="006334A8"/>
    <w:rsid w:val="00634124"/>
    <w:rsid w:val="00634560"/>
    <w:rsid w:val="006377BC"/>
    <w:rsid w:val="00641B87"/>
    <w:rsid w:val="00644B86"/>
    <w:rsid w:val="006615CA"/>
    <w:rsid w:val="0066171B"/>
    <w:rsid w:val="00664C6D"/>
    <w:rsid w:val="006718E2"/>
    <w:rsid w:val="00672632"/>
    <w:rsid w:val="00672F5E"/>
    <w:rsid w:val="0068149D"/>
    <w:rsid w:val="00681A2F"/>
    <w:rsid w:val="00682DA1"/>
    <w:rsid w:val="00683E22"/>
    <w:rsid w:val="00690AC5"/>
    <w:rsid w:val="00692C4A"/>
    <w:rsid w:val="00695B57"/>
    <w:rsid w:val="00695EE5"/>
    <w:rsid w:val="00696486"/>
    <w:rsid w:val="00697F7F"/>
    <w:rsid w:val="006A0C1C"/>
    <w:rsid w:val="006A1698"/>
    <w:rsid w:val="006A4156"/>
    <w:rsid w:val="006A456F"/>
    <w:rsid w:val="006A6568"/>
    <w:rsid w:val="006A6661"/>
    <w:rsid w:val="006B1309"/>
    <w:rsid w:val="006B18F7"/>
    <w:rsid w:val="006B1B57"/>
    <w:rsid w:val="006B4D97"/>
    <w:rsid w:val="006B63BE"/>
    <w:rsid w:val="006C0E7F"/>
    <w:rsid w:val="006C1A7B"/>
    <w:rsid w:val="006C2A75"/>
    <w:rsid w:val="006C6CDB"/>
    <w:rsid w:val="006C7149"/>
    <w:rsid w:val="006D1A57"/>
    <w:rsid w:val="006D322F"/>
    <w:rsid w:val="006D3C90"/>
    <w:rsid w:val="006D58DD"/>
    <w:rsid w:val="006D79DC"/>
    <w:rsid w:val="006E176B"/>
    <w:rsid w:val="006E1FBA"/>
    <w:rsid w:val="006E1FE4"/>
    <w:rsid w:val="006E2033"/>
    <w:rsid w:val="006E2301"/>
    <w:rsid w:val="006E274A"/>
    <w:rsid w:val="006E42B2"/>
    <w:rsid w:val="006E5787"/>
    <w:rsid w:val="006F201A"/>
    <w:rsid w:val="006F2E62"/>
    <w:rsid w:val="006F6080"/>
    <w:rsid w:val="006F6979"/>
    <w:rsid w:val="007001AC"/>
    <w:rsid w:val="007005EE"/>
    <w:rsid w:val="00701397"/>
    <w:rsid w:val="00701997"/>
    <w:rsid w:val="007020D7"/>
    <w:rsid w:val="00704683"/>
    <w:rsid w:val="00705076"/>
    <w:rsid w:val="0070555F"/>
    <w:rsid w:val="00711D32"/>
    <w:rsid w:val="0071440B"/>
    <w:rsid w:val="00716C28"/>
    <w:rsid w:val="00717B46"/>
    <w:rsid w:val="00721B8B"/>
    <w:rsid w:val="00721B97"/>
    <w:rsid w:val="0072321B"/>
    <w:rsid w:val="0072568D"/>
    <w:rsid w:val="007263A0"/>
    <w:rsid w:val="00726AFE"/>
    <w:rsid w:val="007278A0"/>
    <w:rsid w:val="0073173A"/>
    <w:rsid w:val="00731E76"/>
    <w:rsid w:val="0073500C"/>
    <w:rsid w:val="00735278"/>
    <w:rsid w:val="00735848"/>
    <w:rsid w:val="007365E9"/>
    <w:rsid w:val="00740B71"/>
    <w:rsid w:val="00740DB2"/>
    <w:rsid w:val="00744022"/>
    <w:rsid w:val="00745D30"/>
    <w:rsid w:val="00746CF8"/>
    <w:rsid w:val="00750392"/>
    <w:rsid w:val="007533C2"/>
    <w:rsid w:val="00753C29"/>
    <w:rsid w:val="00754E56"/>
    <w:rsid w:val="00756F5F"/>
    <w:rsid w:val="007575A7"/>
    <w:rsid w:val="007601A0"/>
    <w:rsid w:val="0076108F"/>
    <w:rsid w:val="00764F6C"/>
    <w:rsid w:val="0076620A"/>
    <w:rsid w:val="00766789"/>
    <w:rsid w:val="007669B2"/>
    <w:rsid w:val="00766B6F"/>
    <w:rsid w:val="00770F30"/>
    <w:rsid w:val="0077154B"/>
    <w:rsid w:val="00773094"/>
    <w:rsid w:val="00773DE8"/>
    <w:rsid w:val="007752E8"/>
    <w:rsid w:val="00777418"/>
    <w:rsid w:val="00780BD2"/>
    <w:rsid w:val="00780E50"/>
    <w:rsid w:val="007860E6"/>
    <w:rsid w:val="00790FC8"/>
    <w:rsid w:val="007918BD"/>
    <w:rsid w:val="007939F8"/>
    <w:rsid w:val="00793B0A"/>
    <w:rsid w:val="007942AA"/>
    <w:rsid w:val="0079483B"/>
    <w:rsid w:val="00795D1D"/>
    <w:rsid w:val="007A671F"/>
    <w:rsid w:val="007A71F6"/>
    <w:rsid w:val="007B0F20"/>
    <w:rsid w:val="007B2078"/>
    <w:rsid w:val="007B20CC"/>
    <w:rsid w:val="007B2911"/>
    <w:rsid w:val="007B2CA6"/>
    <w:rsid w:val="007C2B26"/>
    <w:rsid w:val="007C396C"/>
    <w:rsid w:val="007C546B"/>
    <w:rsid w:val="007C62B3"/>
    <w:rsid w:val="007D1683"/>
    <w:rsid w:val="007D3093"/>
    <w:rsid w:val="007D32E6"/>
    <w:rsid w:val="007D512D"/>
    <w:rsid w:val="007D6557"/>
    <w:rsid w:val="007E0631"/>
    <w:rsid w:val="007E0AB9"/>
    <w:rsid w:val="007E1ED1"/>
    <w:rsid w:val="007E2055"/>
    <w:rsid w:val="007E2292"/>
    <w:rsid w:val="007E568F"/>
    <w:rsid w:val="007E664F"/>
    <w:rsid w:val="007E7435"/>
    <w:rsid w:val="007F1EC2"/>
    <w:rsid w:val="007F2944"/>
    <w:rsid w:val="007F2B89"/>
    <w:rsid w:val="007F35B1"/>
    <w:rsid w:val="007F44A3"/>
    <w:rsid w:val="007F672A"/>
    <w:rsid w:val="007F76FA"/>
    <w:rsid w:val="0080139D"/>
    <w:rsid w:val="00802049"/>
    <w:rsid w:val="00804915"/>
    <w:rsid w:val="00805ED4"/>
    <w:rsid w:val="00807DCA"/>
    <w:rsid w:val="008111E9"/>
    <w:rsid w:val="008116B0"/>
    <w:rsid w:val="00816C61"/>
    <w:rsid w:val="0081703F"/>
    <w:rsid w:val="00820813"/>
    <w:rsid w:val="008231FD"/>
    <w:rsid w:val="008247C3"/>
    <w:rsid w:val="00826AE2"/>
    <w:rsid w:val="00836E0D"/>
    <w:rsid w:val="0083737A"/>
    <w:rsid w:val="008374B6"/>
    <w:rsid w:val="00842E54"/>
    <w:rsid w:val="0084450A"/>
    <w:rsid w:val="0084579A"/>
    <w:rsid w:val="00845FF3"/>
    <w:rsid w:val="008528D5"/>
    <w:rsid w:val="00853CF7"/>
    <w:rsid w:val="00854CCD"/>
    <w:rsid w:val="00856402"/>
    <w:rsid w:val="0086138E"/>
    <w:rsid w:val="008622E5"/>
    <w:rsid w:val="008626CF"/>
    <w:rsid w:val="00865109"/>
    <w:rsid w:val="00865A61"/>
    <w:rsid w:val="008665CE"/>
    <w:rsid w:val="008715EC"/>
    <w:rsid w:val="0087315C"/>
    <w:rsid w:val="00874F91"/>
    <w:rsid w:val="00875B13"/>
    <w:rsid w:val="00877042"/>
    <w:rsid w:val="00877506"/>
    <w:rsid w:val="00880B72"/>
    <w:rsid w:val="00880F65"/>
    <w:rsid w:val="00883D75"/>
    <w:rsid w:val="00887BC6"/>
    <w:rsid w:val="008927A9"/>
    <w:rsid w:val="0089300E"/>
    <w:rsid w:val="008933CC"/>
    <w:rsid w:val="00896197"/>
    <w:rsid w:val="00896A26"/>
    <w:rsid w:val="00896F48"/>
    <w:rsid w:val="00897DDE"/>
    <w:rsid w:val="008A09F0"/>
    <w:rsid w:val="008A22CD"/>
    <w:rsid w:val="008A631A"/>
    <w:rsid w:val="008B10D3"/>
    <w:rsid w:val="008B6B84"/>
    <w:rsid w:val="008C451F"/>
    <w:rsid w:val="008D1BF8"/>
    <w:rsid w:val="008D7800"/>
    <w:rsid w:val="008F0B78"/>
    <w:rsid w:val="008F3B04"/>
    <w:rsid w:val="008F4086"/>
    <w:rsid w:val="008F4DA2"/>
    <w:rsid w:val="008F5797"/>
    <w:rsid w:val="008F6ABC"/>
    <w:rsid w:val="00901002"/>
    <w:rsid w:val="009018CF"/>
    <w:rsid w:val="00904A35"/>
    <w:rsid w:val="009052AC"/>
    <w:rsid w:val="00906019"/>
    <w:rsid w:val="00911353"/>
    <w:rsid w:val="0091233F"/>
    <w:rsid w:val="009133EE"/>
    <w:rsid w:val="0091499C"/>
    <w:rsid w:val="00916BAF"/>
    <w:rsid w:val="00917152"/>
    <w:rsid w:val="009271B7"/>
    <w:rsid w:val="009302E8"/>
    <w:rsid w:val="00930744"/>
    <w:rsid w:val="00931F1E"/>
    <w:rsid w:val="00932058"/>
    <w:rsid w:val="009328C0"/>
    <w:rsid w:val="009344C0"/>
    <w:rsid w:val="00934B92"/>
    <w:rsid w:val="00937568"/>
    <w:rsid w:val="00937EFC"/>
    <w:rsid w:val="00941015"/>
    <w:rsid w:val="00942E50"/>
    <w:rsid w:val="00942FD1"/>
    <w:rsid w:val="009443DC"/>
    <w:rsid w:val="00945217"/>
    <w:rsid w:val="00947457"/>
    <w:rsid w:val="00954A09"/>
    <w:rsid w:val="00956368"/>
    <w:rsid w:val="00956D0F"/>
    <w:rsid w:val="00960AF8"/>
    <w:rsid w:val="00962B73"/>
    <w:rsid w:val="009650E2"/>
    <w:rsid w:val="00971AC0"/>
    <w:rsid w:val="00971D80"/>
    <w:rsid w:val="00973D6B"/>
    <w:rsid w:val="00974453"/>
    <w:rsid w:val="00974677"/>
    <w:rsid w:val="0097564D"/>
    <w:rsid w:val="00977597"/>
    <w:rsid w:val="0098072A"/>
    <w:rsid w:val="00980DF0"/>
    <w:rsid w:val="00981A3F"/>
    <w:rsid w:val="00985E69"/>
    <w:rsid w:val="00986D72"/>
    <w:rsid w:val="00987565"/>
    <w:rsid w:val="0099121F"/>
    <w:rsid w:val="00993AE2"/>
    <w:rsid w:val="009953D0"/>
    <w:rsid w:val="00995B34"/>
    <w:rsid w:val="00996E86"/>
    <w:rsid w:val="00997B3D"/>
    <w:rsid w:val="009A13A1"/>
    <w:rsid w:val="009A2152"/>
    <w:rsid w:val="009A262D"/>
    <w:rsid w:val="009A2996"/>
    <w:rsid w:val="009A3268"/>
    <w:rsid w:val="009A6C6F"/>
    <w:rsid w:val="009B00D3"/>
    <w:rsid w:val="009B0E0B"/>
    <w:rsid w:val="009B3193"/>
    <w:rsid w:val="009B5801"/>
    <w:rsid w:val="009B6560"/>
    <w:rsid w:val="009C091A"/>
    <w:rsid w:val="009C0DB9"/>
    <w:rsid w:val="009C345D"/>
    <w:rsid w:val="009C38B0"/>
    <w:rsid w:val="009C4E26"/>
    <w:rsid w:val="009C6495"/>
    <w:rsid w:val="009C7D7B"/>
    <w:rsid w:val="009D052F"/>
    <w:rsid w:val="009D0DA3"/>
    <w:rsid w:val="009D1A3F"/>
    <w:rsid w:val="009D20D8"/>
    <w:rsid w:val="009D2241"/>
    <w:rsid w:val="009D23DB"/>
    <w:rsid w:val="009D2BDB"/>
    <w:rsid w:val="009D4078"/>
    <w:rsid w:val="009D4F53"/>
    <w:rsid w:val="009D531F"/>
    <w:rsid w:val="009D5BB8"/>
    <w:rsid w:val="009D66E9"/>
    <w:rsid w:val="009D7B75"/>
    <w:rsid w:val="009E305B"/>
    <w:rsid w:val="009E6929"/>
    <w:rsid w:val="009E744B"/>
    <w:rsid w:val="009E7999"/>
    <w:rsid w:val="009F009E"/>
    <w:rsid w:val="009F059A"/>
    <w:rsid w:val="009F115D"/>
    <w:rsid w:val="009F15AE"/>
    <w:rsid w:val="009F1FB6"/>
    <w:rsid w:val="009F2522"/>
    <w:rsid w:val="009F4D03"/>
    <w:rsid w:val="009F664F"/>
    <w:rsid w:val="009F79D3"/>
    <w:rsid w:val="009F7ADA"/>
    <w:rsid w:val="00A000D5"/>
    <w:rsid w:val="00A0070F"/>
    <w:rsid w:val="00A01C96"/>
    <w:rsid w:val="00A02DBC"/>
    <w:rsid w:val="00A14D7F"/>
    <w:rsid w:val="00A1663B"/>
    <w:rsid w:val="00A1795F"/>
    <w:rsid w:val="00A23AB9"/>
    <w:rsid w:val="00A300A9"/>
    <w:rsid w:val="00A31D34"/>
    <w:rsid w:val="00A32560"/>
    <w:rsid w:val="00A33080"/>
    <w:rsid w:val="00A3524C"/>
    <w:rsid w:val="00A36ADA"/>
    <w:rsid w:val="00A37BC4"/>
    <w:rsid w:val="00A42400"/>
    <w:rsid w:val="00A4298B"/>
    <w:rsid w:val="00A435AC"/>
    <w:rsid w:val="00A444B4"/>
    <w:rsid w:val="00A45590"/>
    <w:rsid w:val="00A455E1"/>
    <w:rsid w:val="00A46C57"/>
    <w:rsid w:val="00A46EEA"/>
    <w:rsid w:val="00A52D51"/>
    <w:rsid w:val="00A5395E"/>
    <w:rsid w:val="00A5546F"/>
    <w:rsid w:val="00A56BB8"/>
    <w:rsid w:val="00A572AD"/>
    <w:rsid w:val="00A5748C"/>
    <w:rsid w:val="00A62A95"/>
    <w:rsid w:val="00A64900"/>
    <w:rsid w:val="00A67CC0"/>
    <w:rsid w:val="00A718C0"/>
    <w:rsid w:val="00A726EF"/>
    <w:rsid w:val="00A737E5"/>
    <w:rsid w:val="00A75495"/>
    <w:rsid w:val="00A759CC"/>
    <w:rsid w:val="00A7673D"/>
    <w:rsid w:val="00A81A7D"/>
    <w:rsid w:val="00A83D02"/>
    <w:rsid w:val="00A84925"/>
    <w:rsid w:val="00A86A9F"/>
    <w:rsid w:val="00A90A9F"/>
    <w:rsid w:val="00A926AF"/>
    <w:rsid w:val="00A943DD"/>
    <w:rsid w:val="00A96760"/>
    <w:rsid w:val="00AA079D"/>
    <w:rsid w:val="00AA2DBD"/>
    <w:rsid w:val="00AA388A"/>
    <w:rsid w:val="00AA3C66"/>
    <w:rsid w:val="00AA3FDB"/>
    <w:rsid w:val="00AA5D8B"/>
    <w:rsid w:val="00AB0E24"/>
    <w:rsid w:val="00AB139E"/>
    <w:rsid w:val="00AB20A1"/>
    <w:rsid w:val="00AB3F3D"/>
    <w:rsid w:val="00AB6B64"/>
    <w:rsid w:val="00AB78FF"/>
    <w:rsid w:val="00AB7DC5"/>
    <w:rsid w:val="00AC4AFE"/>
    <w:rsid w:val="00AC6A9B"/>
    <w:rsid w:val="00AD0320"/>
    <w:rsid w:val="00AD248A"/>
    <w:rsid w:val="00AD3071"/>
    <w:rsid w:val="00AD4761"/>
    <w:rsid w:val="00AD49ED"/>
    <w:rsid w:val="00AD5AB7"/>
    <w:rsid w:val="00AD6758"/>
    <w:rsid w:val="00AD7442"/>
    <w:rsid w:val="00AE39EC"/>
    <w:rsid w:val="00AF00F0"/>
    <w:rsid w:val="00AF0DD9"/>
    <w:rsid w:val="00AF1E7E"/>
    <w:rsid w:val="00AF2735"/>
    <w:rsid w:val="00AF31A9"/>
    <w:rsid w:val="00B000C6"/>
    <w:rsid w:val="00B03779"/>
    <w:rsid w:val="00B03D41"/>
    <w:rsid w:val="00B1203D"/>
    <w:rsid w:val="00B140C2"/>
    <w:rsid w:val="00B14E6E"/>
    <w:rsid w:val="00B15D85"/>
    <w:rsid w:val="00B167CF"/>
    <w:rsid w:val="00B17103"/>
    <w:rsid w:val="00B17E6B"/>
    <w:rsid w:val="00B2199F"/>
    <w:rsid w:val="00B21D15"/>
    <w:rsid w:val="00B23B5A"/>
    <w:rsid w:val="00B2414D"/>
    <w:rsid w:val="00B2536D"/>
    <w:rsid w:val="00B269FF"/>
    <w:rsid w:val="00B30186"/>
    <w:rsid w:val="00B30D75"/>
    <w:rsid w:val="00B311F7"/>
    <w:rsid w:val="00B334AB"/>
    <w:rsid w:val="00B36E67"/>
    <w:rsid w:val="00B4034C"/>
    <w:rsid w:val="00B42300"/>
    <w:rsid w:val="00B460CB"/>
    <w:rsid w:val="00B4714A"/>
    <w:rsid w:val="00B47EF5"/>
    <w:rsid w:val="00B5107D"/>
    <w:rsid w:val="00B53A4A"/>
    <w:rsid w:val="00B53FE9"/>
    <w:rsid w:val="00B5555A"/>
    <w:rsid w:val="00B55D59"/>
    <w:rsid w:val="00B60C5B"/>
    <w:rsid w:val="00B75646"/>
    <w:rsid w:val="00B8057D"/>
    <w:rsid w:val="00B80885"/>
    <w:rsid w:val="00B80BF0"/>
    <w:rsid w:val="00B812BA"/>
    <w:rsid w:val="00B83FBF"/>
    <w:rsid w:val="00B8415C"/>
    <w:rsid w:val="00B85533"/>
    <w:rsid w:val="00B86BD8"/>
    <w:rsid w:val="00B91719"/>
    <w:rsid w:val="00B927F5"/>
    <w:rsid w:val="00B9528E"/>
    <w:rsid w:val="00B96732"/>
    <w:rsid w:val="00B9749B"/>
    <w:rsid w:val="00BA0FB6"/>
    <w:rsid w:val="00BA2411"/>
    <w:rsid w:val="00BA2D95"/>
    <w:rsid w:val="00BA3561"/>
    <w:rsid w:val="00BA6F5C"/>
    <w:rsid w:val="00BA7753"/>
    <w:rsid w:val="00BB14AA"/>
    <w:rsid w:val="00BB4F36"/>
    <w:rsid w:val="00BB6364"/>
    <w:rsid w:val="00BB66EE"/>
    <w:rsid w:val="00BB789C"/>
    <w:rsid w:val="00BC0C84"/>
    <w:rsid w:val="00BC1940"/>
    <w:rsid w:val="00BC2976"/>
    <w:rsid w:val="00BC515B"/>
    <w:rsid w:val="00BC58E2"/>
    <w:rsid w:val="00BC78F3"/>
    <w:rsid w:val="00BD4462"/>
    <w:rsid w:val="00BE32AE"/>
    <w:rsid w:val="00BE777E"/>
    <w:rsid w:val="00BF24DC"/>
    <w:rsid w:val="00BF37A3"/>
    <w:rsid w:val="00C0286F"/>
    <w:rsid w:val="00C02E80"/>
    <w:rsid w:val="00C03120"/>
    <w:rsid w:val="00C04342"/>
    <w:rsid w:val="00C06773"/>
    <w:rsid w:val="00C13445"/>
    <w:rsid w:val="00C14A9D"/>
    <w:rsid w:val="00C15CC6"/>
    <w:rsid w:val="00C17EDB"/>
    <w:rsid w:val="00C24C05"/>
    <w:rsid w:val="00C24C0F"/>
    <w:rsid w:val="00C25409"/>
    <w:rsid w:val="00C2658B"/>
    <w:rsid w:val="00C30094"/>
    <w:rsid w:val="00C30878"/>
    <w:rsid w:val="00C30FA7"/>
    <w:rsid w:val="00C35147"/>
    <w:rsid w:val="00C379D8"/>
    <w:rsid w:val="00C4244B"/>
    <w:rsid w:val="00C42509"/>
    <w:rsid w:val="00C42606"/>
    <w:rsid w:val="00C44309"/>
    <w:rsid w:val="00C443D1"/>
    <w:rsid w:val="00C46EE5"/>
    <w:rsid w:val="00C508F8"/>
    <w:rsid w:val="00C516B5"/>
    <w:rsid w:val="00C51748"/>
    <w:rsid w:val="00C5188D"/>
    <w:rsid w:val="00C52F2A"/>
    <w:rsid w:val="00C54B0C"/>
    <w:rsid w:val="00C55FF0"/>
    <w:rsid w:val="00C5779B"/>
    <w:rsid w:val="00C61BC7"/>
    <w:rsid w:val="00C62AF7"/>
    <w:rsid w:val="00C63B84"/>
    <w:rsid w:val="00C64577"/>
    <w:rsid w:val="00C71279"/>
    <w:rsid w:val="00C7189F"/>
    <w:rsid w:val="00C73A2B"/>
    <w:rsid w:val="00C743AC"/>
    <w:rsid w:val="00C769F9"/>
    <w:rsid w:val="00C80180"/>
    <w:rsid w:val="00C836BB"/>
    <w:rsid w:val="00C85309"/>
    <w:rsid w:val="00C87C53"/>
    <w:rsid w:val="00C901F4"/>
    <w:rsid w:val="00C90E6D"/>
    <w:rsid w:val="00C919B1"/>
    <w:rsid w:val="00C95796"/>
    <w:rsid w:val="00C97AB7"/>
    <w:rsid w:val="00CA092D"/>
    <w:rsid w:val="00CA0DDD"/>
    <w:rsid w:val="00CA2EFF"/>
    <w:rsid w:val="00CA4010"/>
    <w:rsid w:val="00CA48EC"/>
    <w:rsid w:val="00CA5CC4"/>
    <w:rsid w:val="00CA6555"/>
    <w:rsid w:val="00CB00A4"/>
    <w:rsid w:val="00CB20E3"/>
    <w:rsid w:val="00CB221F"/>
    <w:rsid w:val="00CB466B"/>
    <w:rsid w:val="00CB5E22"/>
    <w:rsid w:val="00CB6373"/>
    <w:rsid w:val="00CB6DD1"/>
    <w:rsid w:val="00CC04AB"/>
    <w:rsid w:val="00CC3AD5"/>
    <w:rsid w:val="00CC4925"/>
    <w:rsid w:val="00CC66C1"/>
    <w:rsid w:val="00CC70EC"/>
    <w:rsid w:val="00CD0C61"/>
    <w:rsid w:val="00CD1A5B"/>
    <w:rsid w:val="00CD6136"/>
    <w:rsid w:val="00CD7CB3"/>
    <w:rsid w:val="00CE3CB8"/>
    <w:rsid w:val="00CE5A6F"/>
    <w:rsid w:val="00CE5FEA"/>
    <w:rsid w:val="00CE65A9"/>
    <w:rsid w:val="00CF0957"/>
    <w:rsid w:val="00CF292D"/>
    <w:rsid w:val="00CF2F3A"/>
    <w:rsid w:val="00CF37D2"/>
    <w:rsid w:val="00CF3F55"/>
    <w:rsid w:val="00CF44FC"/>
    <w:rsid w:val="00CF5A4D"/>
    <w:rsid w:val="00D02900"/>
    <w:rsid w:val="00D02B02"/>
    <w:rsid w:val="00D06634"/>
    <w:rsid w:val="00D07C7F"/>
    <w:rsid w:val="00D10064"/>
    <w:rsid w:val="00D10A00"/>
    <w:rsid w:val="00D10BE2"/>
    <w:rsid w:val="00D117F4"/>
    <w:rsid w:val="00D11FA0"/>
    <w:rsid w:val="00D131FE"/>
    <w:rsid w:val="00D1401E"/>
    <w:rsid w:val="00D152EA"/>
    <w:rsid w:val="00D15DA4"/>
    <w:rsid w:val="00D16714"/>
    <w:rsid w:val="00D176A8"/>
    <w:rsid w:val="00D17D65"/>
    <w:rsid w:val="00D200BD"/>
    <w:rsid w:val="00D20F31"/>
    <w:rsid w:val="00D212F1"/>
    <w:rsid w:val="00D21731"/>
    <w:rsid w:val="00D21C55"/>
    <w:rsid w:val="00D21E37"/>
    <w:rsid w:val="00D220F1"/>
    <w:rsid w:val="00D24341"/>
    <w:rsid w:val="00D244E1"/>
    <w:rsid w:val="00D24813"/>
    <w:rsid w:val="00D24E7C"/>
    <w:rsid w:val="00D30E75"/>
    <w:rsid w:val="00D327AC"/>
    <w:rsid w:val="00D32F6A"/>
    <w:rsid w:val="00D40946"/>
    <w:rsid w:val="00D41FE4"/>
    <w:rsid w:val="00D4270B"/>
    <w:rsid w:val="00D44F92"/>
    <w:rsid w:val="00D50FD9"/>
    <w:rsid w:val="00D519A1"/>
    <w:rsid w:val="00D52229"/>
    <w:rsid w:val="00D53175"/>
    <w:rsid w:val="00D53833"/>
    <w:rsid w:val="00D5512F"/>
    <w:rsid w:val="00D56B5B"/>
    <w:rsid w:val="00D56E6E"/>
    <w:rsid w:val="00D576E0"/>
    <w:rsid w:val="00D57F39"/>
    <w:rsid w:val="00D6130F"/>
    <w:rsid w:val="00D633B6"/>
    <w:rsid w:val="00D653E0"/>
    <w:rsid w:val="00D67028"/>
    <w:rsid w:val="00D71A69"/>
    <w:rsid w:val="00D7243A"/>
    <w:rsid w:val="00D73529"/>
    <w:rsid w:val="00D75944"/>
    <w:rsid w:val="00D81619"/>
    <w:rsid w:val="00D82003"/>
    <w:rsid w:val="00D82326"/>
    <w:rsid w:val="00D82420"/>
    <w:rsid w:val="00D826E2"/>
    <w:rsid w:val="00D829DA"/>
    <w:rsid w:val="00D839E4"/>
    <w:rsid w:val="00D84500"/>
    <w:rsid w:val="00D8487C"/>
    <w:rsid w:val="00D92C33"/>
    <w:rsid w:val="00D92DD1"/>
    <w:rsid w:val="00D949D7"/>
    <w:rsid w:val="00DA0483"/>
    <w:rsid w:val="00DA0FED"/>
    <w:rsid w:val="00DA5341"/>
    <w:rsid w:val="00DA5ECF"/>
    <w:rsid w:val="00DB1D56"/>
    <w:rsid w:val="00DB56D1"/>
    <w:rsid w:val="00DB59AB"/>
    <w:rsid w:val="00DB5AC9"/>
    <w:rsid w:val="00DB5DDB"/>
    <w:rsid w:val="00DB779B"/>
    <w:rsid w:val="00DC12E2"/>
    <w:rsid w:val="00DC1C06"/>
    <w:rsid w:val="00DC25B2"/>
    <w:rsid w:val="00DC3DAD"/>
    <w:rsid w:val="00DC53CC"/>
    <w:rsid w:val="00DC677F"/>
    <w:rsid w:val="00DC6A48"/>
    <w:rsid w:val="00DC7EDE"/>
    <w:rsid w:val="00DD0F6B"/>
    <w:rsid w:val="00DD15DB"/>
    <w:rsid w:val="00DD1ADF"/>
    <w:rsid w:val="00DD3589"/>
    <w:rsid w:val="00DD3D49"/>
    <w:rsid w:val="00DE0E8F"/>
    <w:rsid w:val="00DE2640"/>
    <w:rsid w:val="00DE3652"/>
    <w:rsid w:val="00DE4C57"/>
    <w:rsid w:val="00DE5906"/>
    <w:rsid w:val="00DE6ADF"/>
    <w:rsid w:val="00DE7939"/>
    <w:rsid w:val="00DF0A94"/>
    <w:rsid w:val="00DF0E6B"/>
    <w:rsid w:val="00DF1546"/>
    <w:rsid w:val="00DF228C"/>
    <w:rsid w:val="00DF2FCB"/>
    <w:rsid w:val="00DF6756"/>
    <w:rsid w:val="00E02DDC"/>
    <w:rsid w:val="00E02F09"/>
    <w:rsid w:val="00E03538"/>
    <w:rsid w:val="00E07148"/>
    <w:rsid w:val="00E07ABA"/>
    <w:rsid w:val="00E122F6"/>
    <w:rsid w:val="00E12704"/>
    <w:rsid w:val="00E12925"/>
    <w:rsid w:val="00E12EAB"/>
    <w:rsid w:val="00E13190"/>
    <w:rsid w:val="00E138D0"/>
    <w:rsid w:val="00E15A19"/>
    <w:rsid w:val="00E16A56"/>
    <w:rsid w:val="00E16E68"/>
    <w:rsid w:val="00E21AD1"/>
    <w:rsid w:val="00E245B5"/>
    <w:rsid w:val="00E26819"/>
    <w:rsid w:val="00E30A79"/>
    <w:rsid w:val="00E3108F"/>
    <w:rsid w:val="00E3525A"/>
    <w:rsid w:val="00E4019E"/>
    <w:rsid w:val="00E418F1"/>
    <w:rsid w:val="00E500B8"/>
    <w:rsid w:val="00E50B2C"/>
    <w:rsid w:val="00E52A0E"/>
    <w:rsid w:val="00E540E2"/>
    <w:rsid w:val="00E60982"/>
    <w:rsid w:val="00E61686"/>
    <w:rsid w:val="00E63D3E"/>
    <w:rsid w:val="00E64ABC"/>
    <w:rsid w:val="00E70A93"/>
    <w:rsid w:val="00E7727F"/>
    <w:rsid w:val="00E81A6C"/>
    <w:rsid w:val="00E82B1F"/>
    <w:rsid w:val="00E83461"/>
    <w:rsid w:val="00E83CE3"/>
    <w:rsid w:val="00E85FB6"/>
    <w:rsid w:val="00E86172"/>
    <w:rsid w:val="00E92078"/>
    <w:rsid w:val="00E922A5"/>
    <w:rsid w:val="00E946E1"/>
    <w:rsid w:val="00E9592A"/>
    <w:rsid w:val="00E96CBD"/>
    <w:rsid w:val="00EA10F5"/>
    <w:rsid w:val="00EA43D9"/>
    <w:rsid w:val="00EA61F8"/>
    <w:rsid w:val="00EA70E2"/>
    <w:rsid w:val="00EB0421"/>
    <w:rsid w:val="00EB5214"/>
    <w:rsid w:val="00EB5644"/>
    <w:rsid w:val="00EC0637"/>
    <w:rsid w:val="00EC0F49"/>
    <w:rsid w:val="00EC13D7"/>
    <w:rsid w:val="00EC44A8"/>
    <w:rsid w:val="00EC6122"/>
    <w:rsid w:val="00EC6313"/>
    <w:rsid w:val="00EC6D09"/>
    <w:rsid w:val="00ED02DB"/>
    <w:rsid w:val="00ED0D43"/>
    <w:rsid w:val="00ED13B4"/>
    <w:rsid w:val="00ED250F"/>
    <w:rsid w:val="00ED3344"/>
    <w:rsid w:val="00ED490C"/>
    <w:rsid w:val="00ED4CD2"/>
    <w:rsid w:val="00ED4CF3"/>
    <w:rsid w:val="00ED7334"/>
    <w:rsid w:val="00EE1E37"/>
    <w:rsid w:val="00EE3C48"/>
    <w:rsid w:val="00EE6106"/>
    <w:rsid w:val="00EF114D"/>
    <w:rsid w:val="00EF56B0"/>
    <w:rsid w:val="00EF69E0"/>
    <w:rsid w:val="00EF7978"/>
    <w:rsid w:val="00F01293"/>
    <w:rsid w:val="00F03F51"/>
    <w:rsid w:val="00F10CFF"/>
    <w:rsid w:val="00F118BE"/>
    <w:rsid w:val="00F139AE"/>
    <w:rsid w:val="00F14235"/>
    <w:rsid w:val="00F16049"/>
    <w:rsid w:val="00F16B35"/>
    <w:rsid w:val="00F20EB8"/>
    <w:rsid w:val="00F20F5F"/>
    <w:rsid w:val="00F21481"/>
    <w:rsid w:val="00F22C1B"/>
    <w:rsid w:val="00F24EFF"/>
    <w:rsid w:val="00F26655"/>
    <w:rsid w:val="00F327A5"/>
    <w:rsid w:val="00F3315F"/>
    <w:rsid w:val="00F35812"/>
    <w:rsid w:val="00F360FA"/>
    <w:rsid w:val="00F4100B"/>
    <w:rsid w:val="00F41926"/>
    <w:rsid w:val="00F4504D"/>
    <w:rsid w:val="00F45F08"/>
    <w:rsid w:val="00F4636E"/>
    <w:rsid w:val="00F5453E"/>
    <w:rsid w:val="00F56249"/>
    <w:rsid w:val="00F57435"/>
    <w:rsid w:val="00F605B3"/>
    <w:rsid w:val="00F61C79"/>
    <w:rsid w:val="00F62108"/>
    <w:rsid w:val="00F629E9"/>
    <w:rsid w:val="00F63847"/>
    <w:rsid w:val="00F64A79"/>
    <w:rsid w:val="00F65030"/>
    <w:rsid w:val="00F7190C"/>
    <w:rsid w:val="00F71BEB"/>
    <w:rsid w:val="00F7360C"/>
    <w:rsid w:val="00F73FEF"/>
    <w:rsid w:val="00F74CAC"/>
    <w:rsid w:val="00F75634"/>
    <w:rsid w:val="00F77413"/>
    <w:rsid w:val="00F77A8E"/>
    <w:rsid w:val="00F8017C"/>
    <w:rsid w:val="00F808DA"/>
    <w:rsid w:val="00F80B5F"/>
    <w:rsid w:val="00F80F47"/>
    <w:rsid w:val="00F83872"/>
    <w:rsid w:val="00F83DDC"/>
    <w:rsid w:val="00F84740"/>
    <w:rsid w:val="00F847F2"/>
    <w:rsid w:val="00F84B22"/>
    <w:rsid w:val="00F91914"/>
    <w:rsid w:val="00F92F30"/>
    <w:rsid w:val="00F94000"/>
    <w:rsid w:val="00F946B0"/>
    <w:rsid w:val="00F95DBB"/>
    <w:rsid w:val="00FA05FC"/>
    <w:rsid w:val="00FA119E"/>
    <w:rsid w:val="00FA1B96"/>
    <w:rsid w:val="00FA1E44"/>
    <w:rsid w:val="00FA34C5"/>
    <w:rsid w:val="00FA4082"/>
    <w:rsid w:val="00FA488E"/>
    <w:rsid w:val="00FB283F"/>
    <w:rsid w:val="00FB5A54"/>
    <w:rsid w:val="00FB7257"/>
    <w:rsid w:val="00FC1285"/>
    <w:rsid w:val="00FC1424"/>
    <w:rsid w:val="00FC5D5C"/>
    <w:rsid w:val="00FC6333"/>
    <w:rsid w:val="00FC669E"/>
    <w:rsid w:val="00FC70A3"/>
    <w:rsid w:val="00FD0EF6"/>
    <w:rsid w:val="00FD2604"/>
    <w:rsid w:val="00FD401C"/>
    <w:rsid w:val="00FE0895"/>
    <w:rsid w:val="00FE16A8"/>
    <w:rsid w:val="00FE1BDF"/>
    <w:rsid w:val="00FE2BC0"/>
    <w:rsid w:val="00FE2CD0"/>
    <w:rsid w:val="00FE3B17"/>
    <w:rsid w:val="00FE5716"/>
    <w:rsid w:val="00FE7763"/>
    <w:rsid w:val="00FF0131"/>
    <w:rsid w:val="00FF5CA3"/>
    <w:rsid w:val="00FF5CDE"/>
    <w:rsid w:val="00FF6C09"/>
    <w:rsid w:val="00FF701A"/>
    <w:rsid w:val="00FF70F2"/>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1C77"/>
    <w:rPr>
      <w:sz w:val="16"/>
      <w:szCs w:val="16"/>
    </w:rPr>
  </w:style>
  <w:style w:type="paragraph" w:styleId="CommentText">
    <w:name w:val="annotation text"/>
    <w:basedOn w:val="Normal"/>
    <w:link w:val="CommentTextChar"/>
    <w:uiPriority w:val="99"/>
    <w:unhideWhenUsed/>
    <w:rsid w:val="00571C77"/>
    <w:pPr>
      <w:spacing w:line="240" w:lineRule="auto"/>
    </w:pPr>
    <w:rPr>
      <w:sz w:val="20"/>
      <w:szCs w:val="20"/>
    </w:rPr>
  </w:style>
  <w:style w:type="character" w:customStyle="1" w:styleId="CommentTextChar">
    <w:name w:val="Comment Text Char"/>
    <w:basedOn w:val="DefaultParagraphFont"/>
    <w:link w:val="CommentText"/>
    <w:uiPriority w:val="99"/>
    <w:rsid w:val="00571C77"/>
    <w:rPr>
      <w:sz w:val="20"/>
      <w:szCs w:val="20"/>
    </w:rPr>
  </w:style>
  <w:style w:type="paragraph" w:styleId="CommentSubject">
    <w:name w:val="annotation subject"/>
    <w:basedOn w:val="CommentText"/>
    <w:next w:val="CommentText"/>
    <w:link w:val="CommentSubjectChar"/>
    <w:uiPriority w:val="99"/>
    <w:semiHidden/>
    <w:unhideWhenUsed/>
    <w:rsid w:val="00571C77"/>
    <w:rPr>
      <w:b/>
      <w:bCs/>
    </w:rPr>
  </w:style>
  <w:style w:type="character" w:customStyle="1" w:styleId="CommentSubjectChar">
    <w:name w:val="Comment Subject Char"/>
    <w:basedOn w:val="CommentTextChar"/>
    <w:link w:val="CommentSubject"/>
    <w:uiPriority w:val="99"/>
    <w:semiHidden/>
    <w:rsid w:val="00571C77"/>
    <w:rPr>
      <w:b/>
      <w:bCs/>
      <w:sz w:val="20"/>
      <w:szCs w:val="20"/>
    </w:rPr>
  </w:style>
  <w:style w:type="paragraph" w:styleId="BalloonText">
    <w:name w:val="Balloon Text"/>
    <w:basedOn w:val="Normal"/>
    <w:link w:val="BalloonTextChar"/>
    <w:uiPriority w:val="99"/>
    <w:semiHidden/>
    <w:unhideWhenUsed/>
    <w:rsid w:val="0057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77"/>
    <w:rPr>
      <w:rFonts w:ascii="Tahoma" w:hAnsi="Tahoma" w:cs="Tahoma"/>
      <w:sz w:val="16"/>
      <w:szCs w:val="16"/>
    </w:rPr>
  </w:style>
  <w:style w:type="character" w:styleId="Hyperlink">
    <w:name w:val="Hyperlink"/>
    <w:basedOn w:val="DefaultParagraphFont"/>
    <w:uiPriority w:val="99"/>
    <w:unhideWhenUsed/>
    <w:rsid w:val="00B86BD8"/>
    <w:rPr>
      <w:color w:val="0000FF" w:themeColor="hyperlink"/>
      <w:u w:val="single"/>
    </w:rPr>
  </w:style>
  <w:style w:type="paragraph" w:styleId="Header">
    <w:name w:val="header"/>
    <w:basedOn w:val="Normal"/>
    <w:link w:val="HeaderChar"/>
    <w:uiPriority w:val="99"/>
    <w:unhideWhenUsed/>
    <w:rsid w:val="0088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75"/>
  </w:style>
  <w:style w:type="paragraph" w:styleId="Footer">
    <w:name w:val="footer"/>
    <w:basedOn w:val="Normal"/>
    <w:link w:val="FooterChar"/>
    <w:uiPriority w:val="99"/>
    <w:unhideWhenUsed/>
    <w:rsid w:val="0088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75"/>
  </w:style>
  <w:style w:type="paragraph" w:styleId="FootnoteText">
    <w:name w:val="footnote text"/>
    <w:basedOn w:val="Normal"/>
    <w:link w:val="FootnoteTextChar"/>
    <w:uiPriority w:val="99"/>
    <w:unhideWhenUsed/>
    <w:rsid w:val="001951AA"/>
    <w:pPr>
      <w:spacing w:after="0" w:line="240" w:lineRule="auto"/>
    </w:pPr>
    <w:rPr>
      <w:sz w:val="20"/>
      <w:szCs w:val="20"/>
    </w:rPr>
  </w:style>
  <w:style w:type="character" w:customStyle="1" w:styleId="FootnoteTextChar">
    <w:name w:val="Footnote Text Char"/>
    <w:basedOn w:val="DefaultParagraphFont"/>
    <w:link w:val="FootnoteText"/>
    <w:uiPriority w:val="99"/>
    <w:rsid w:val="000A756F"/>
    <w:rPr>
      <w:sz w:val="20"/>
      <w:szCs w:val="20"/>
    </w:rPr>
  </w:style>
  <w:style w:type="character" w:styleId="FootnoteReference">
    <w:name w:val="footnote reference"/>
    <w:basedOn w:val="DefaultParagraphFont"/>
    <w:uiPriority w:val="99"/>
    <w:semiHidden/>
    <w:unhideWhenUsed/>
    <w:rsid w:val="000A756F"/>
    <w:rPr>
      <w:vertAlign w:val="superscript"/>
    </w:rPr>
  </w:style>
  <w:style w:type="character" w:styleId="FollowedHyperlink">
    <w:name w:val="FollowedHyperlink"/>
    <w:basedOn w:val="DefaultParagraphFont"/>
    <w:uiPriority w:val="99"/>
    <w:semiHidden/>
    <w:unhideWhenUsed/>
    <w:rsid w:val="005F7E71"/>
    <w:rPr>
      <w:color w:val="800080" w:themeColor="followedHyperlink"/>
      <w:u w:val="single"/>
    </w:rPr>
  </w:style>
  <w:style w:type="paragraph" w:styleId="NormalWeb">
    <w:name w:val="Normal (Web)"/>
    <w:basedOn w:val="Normal"/>
    <w:uiPriority w:val="99"/>
    <w:semiHidden/>
    <w:unhideWhenUsed/>
    <w:rsid w:val="009A215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951AA"/>
    <w:pPr>
      <w:spacing w:after="0" w:line="240" w:lineRule="auto"/>
    </w:pPr>
  </w:style>
  <w:style w:type="character" w:customStyle="1" w:styleId="apple-converted-space">
    <w:name w:val="apple-converted-space"/>
    <w:basedOn w:val="DefaultParagraphFont"/>
    <w:rsid w:val="001951AA"/>
  </w:style>
  <w:style w:type="paragraph" w:styleId="DocumentMap">
    <w:name w:val="Document Map"/>
    <w:basedOn w:val="Normal"/>
    <w:link w:val="DocumentMapChar"/>
    <w:uiPriority w:val="99"/>
    <w:semiHidden/>
    <w:unhideWhenUsed/>
    <w:rsid w:val="006321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143"/>
    <w:rPr>
      <w:rFonts w:ascii="Tahoma" w:hAnsi="Tahoma" w:cs="Tahoma"/>
      <w:sz w:val="16"/>
      <w:szCs w:val="16"/>
    </w:rPr>
  </w:style>
  <w:style w:type="character" w:styleId="Strong">
    <w:name w:val="Strong"/>
    <w:basedOn w:val="DefaultParagraphFont"/>
    <w:uiPriority w:val="22"/>
    <w:qFormat/>
    <w:rsid w:val="00FB28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1C77"/>
    <w:rPr>
      <w:sz w:val="16"/>
      <w:szCs w:val="16"/>
    </w:rPr>
  </w:style>
  <w:style w:type="paragraph" w:styleId="CommentText">
    <w:name w:val="annotation text"/>
    <w:basedOn w:val="Normal"/>
    <w:link w:val="CommentTextChar"/>
    <w:uiPriority w:val="99"/>
    <w:unhideWhenUsed/>
    <w:rsid w:val="00571C77"/>
    <w:pPr>
      <w:spacing w:line="240" w:lineRule="auto"/>
    </w:pPr>
    <w:rPr>
      <w:sz w:val="20"/>
      <w:szCs w:val="20"/>
    </w:rPr>
  </w:style>
  <w:style w:type="character" w:customStyle="1" w:styleId="CommentTextChar">
    <w:name w:val="Comment Text Char"/>
    <w:basedOn w:val="DefaultParagraphFont"/>
    <w:link w:val="CommentText"/>
    <w:uiPriority w:val="99"/>
    <w:rsid w:val="00571C77"/>
    <w:rPr>
      <w:sz w:val="20"/>
      <w:szCs w:val="20"/>
    </w:rPr>
  </w:style>
  <w:style w:type="paragraph" w:styleId="CommentSubject">
    <w:name w:val="annotation subject"/>
    <w:basedOn w:val="CommentText"/>
    <w:next w:val="CommentText"/>
    <w:link w:val="CommentSubjectChar"/>
    <w:uiPriority w:val="99"/>
    <w:semiHidden/>
    <w:unhideWhenUsed/>
    <w:rsid w:val="00571C77"/>
    <w:rPr>
      <w:b/>
      <w:bCs/>
    </w:rPr>
  </w:style>
  <w:style w:type="character" w:customStyle="1" w:styleId="CommentSubjectChar">
    <w:name w:val="Comment Subject Char"/>
    <w:basedOn w:val="CommentTextChar"/>
    <w:link w:val="CommentSubject"/>
    <w:uiPriority w:val="99"/>
    <w:semiHidden/>
    <w:rsid w:val="00571C77"/>
    <w:rPr>
      <w:b/>
      <w:bCs/>
      <w:sz w:val="20"/>
      <w:szCs w:val="20"/>
    </w:rPr>
  </w:style>
  <w:style w:type="paragraph" w:styleId="BalloonText">
    <w:name w:val="Balloon Text"/>
    <w:basedOn w:val="Normal"/>
    <w:link w:val="BalloonTextChar"/>
    <w:uiPriority w:val="99"/>
    <w:semiHidden/>
    <w:unhideWhenUsed/>
    <w:rsid w:val="0057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77"/>
    <w:rPr>
      <w:rFonts w:ascii="Tahoma" w:hAnsi="Tahoma" w:cs="Tahoma"/>
      <w:sz w:val="16"/>
      <w:szCs w:val="16"/>
    </w:rPr>
  </w:style>
  <w:style w:type="character" w:styleId="Hyperlink">
    <w:name w:val="Hyperlink"/>
    <w:basedOn w:val="DefaultParagraphFont"/>
    <w:uiPriority w:val="99"/>
    <w:unhideWhenUsed/>
    <w:rsid w:val="00B86BD8"/>
    <w:rPr>
      <w:color w:val="0000FF" w:themeColor="hyperlink"/>
      <w:u w:val="single"/>
    </w:rPr>
  </w:style>
  <w:style w:type="paragraph" w:styleId="Header">
    <w:name w:val="header"/>
    <w:basedOn w:val="Normal"/>
    <w:link w:val="HeaderChar"/>
    <w:uiPriority w:val="99"/>
    <w:unhideWhenUsed/>
    <w:rsid w:val="0088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D75"/>
  </w:style>
  <w:style w:type="paragraph" w:styleId="Footer">
    <w:name w:val="footer"/>
    <w:basedOn w:val="Normal"/>
    <w:link w:val="FooterChar"/>
    <w:uiPriority w:val="99"/>
    <w:unhideWhenUsed/>
    <w:rsid w:val="00883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D75"/>
  </w:style>
  <w:style w:type="paragraph" w:styleId="FootnoteText">
    <w:name w:val="footnote text"/>
    <w:basedOn w:val="Normal"/>
    <w:link w:val="FootnoteTextChar"/>
    <w:uiPriority w:val="99"/>
    <w:unhideWhenUsed/>
    <w:rsid w:val="001951AA"/>
    <w:pPr>
      <w:spacing w:after="0" w:line="240" w:lineRule="auto"/>
    </w:pPr>
    <w:rPr>
      <w:sz w:val="20"/>
      <w:szCs w:val="20"/>
    </w:rPr>
  </w:style>
  <w:style w:type="character" w:customStyle="1" w:styleId="FootnoteTextChar">
    <w:name w:val="Footnote Text Char"/>
    <w:basedOn w:val="DefaultParagraphFont"/>
    <w:link w:val="FootnoteText"/>
    <w:uiPriority w:val="99"/>
    <w:rsid w:val="000A756F"/>
    <w:rPr>
      <w:sz w:val="20"/>
      <w:szCs w:val="20"/>
    </w:rPr>
  </w:style>
  <w:style w:type="character" w:styleId="FootnoteReference">
    <w:name w:val="footnote reference"/>
    <w:basedOn w:val="DefaultParagraphFont"/>
    <w:uiPriority w:val="99"/>
    <w:semiHidden/>
    <w:unhideWhenUsed/>
    <w:rsid w:val="000A756F"/>
    <w:rPr>
      <w:vertAlign w:val="superscript"/>
    </w:rPr>
  </w:style>
  <w:style w:type="character" w:styleId="FollowedHyperlink">
    <w:name w:val="FollowedHyperlink"/>
    <w:basedOn w:val="DefaultParagraphFont"/>
    <w:uiPriority w:val="99"/>
    <w:semiHidden/>
    <w:unhideWhenUsed/>
    <w:rsid w:val="005F7E71"/>
    <w:rPr>
      <w:color w:val="800080" w:themeColor="followedHyperlink"/>
      <w:u w:val="single"/>
    </w:rPr>
  </w:style>
  <w:style w:type="paragraph" w:styleId="NormalWeb">
    <w:name w:val="Normal (Web)"/>
    <w:basedOn w:val="Normal"/>
    <w:uiPriority w:val="99"/>
    <w:semiHidden/>
    <w:unhideWhenUsed/>
    <w:rsid w:val="009A215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951AA"/>
    <w:pPr>
      <w:spacing w:after="0" w:line="240" w:lineRule="auto"/>
    </w:pPr>
  </w:style>
  <w:style w:type="character" w:customStyle="1" w:styleId="apple-converted-space">
    <w:name w:val="apple-converted-space"/>
    <w:basedOn w:val="DefaultParagraphFont"/>
    <w:rsid w:val="001951AA"/>
  </w:style>
  <w:style w:type="paragraph" w:styleId="DocumentMap">
    <w:name w:val="Document Map"/>
    <w:basedOn w:val="Normal"/>
    <w:link w:val="DocumentMapChar"/>
    <w:uiPriority w:val="99"/>
    <w:semiHidden/>
    <w:unhideWhenUsed/>
    <w:rsid w:val="006321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32143"/>
    <w:rPr>
      <w:rFonts w:ascii="Tahoma" w:hAnsi="Tahoma" w:cs="Tahoma"/>
      <w:sz w:val="16"/>
      <w:szCs w:val="16"/>
    </w:rPr>
  </w:style>
  <w:style w:type="character" w:styleId="Strong">
    <w:name w:val="Strong"/>
    <w:basedOn w:val="DefaultParagraphFont"/>
    <w:uiPriority w:val="22"/>
    <w:qFormat/>
    <w:rsid w:val="00FB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6942">
      <w:bodyDiv w:val="1"/>
      <w:marLeft w:val="0"/>
      <w:marRight w:val="0"/>
      <w:marTop w:val="0"/>
      <w:marBottom w:val="0"/>
      <w:divBdr>
        <w:top w:val="none" w:sz="0" w:space="0" w:color="auto"/>
        <w:left w:val="none" w:sz="0" w:space="0" w:color="auto"/>
        <w:bottom w:val="none" w:sz="0" w:space="0" w:color="auto"/>
        <w:right w:val="none" w:sz="0" w:space="0" w:color="auto"/>
      </w:divBdr>
      <w:divsChild>
        <w:div w:id="709649365">
          <w:marLeft w:val="0"/>
          <w:marRight w:val="0"/>
          <w:marTop w:val="0"/>
          <w:marBottom w:val="0"/>
          <w:divBdr>
            <w:top w:val="none" w:sz="0" w:space="0" w:color="auto"/>
            <w:left w:val="none" w:sz="0" w:space="0" w:color="auto"/>
            <w:bottom w:val="none" w:sz="0" w:space="0" w:color="auto"/>
            <w:right w:val="none" w:sz="0" w:space="0" w:color="auto"/>
          </w:divBdr>
        </w:div>
        <w:div w:id="2070573875">
          <w:marLeft w:val="0"/>
          <w:marRight w:val="0"/>
          <w:marTop w:val="0"/>
          <w:marBottom w:val="0"/>
          <w:divBdr>
            <w:top w:val="none" w:sz="0" w:space="0" w:color="auto"/>
            <w:left w:val="none" w:sz="0" w:space="0" w:color="auto"/>
            <w:bottom w:val="none" w:sz="0" w:space="0" w:color="auto"/>
            <w:right w:val="none" w:sz="0" w:space="0" w:color="auto"/>
          </w:divBdr>
        </w:div>
        <w:div w:id="543634958">
          <w:marLeft w:val="0"/>
          <w:marRight w:val="0"/>
          <w:marTop w:val="0"/>
          <w:marBottom w:val="0"/>
          <w:divBdr>
            <w:top w:val="none" w:sz="0" w:space="0" w:color="auto"/>
            <w:left w:val="none" w:sz="0" w:space="0" w:color="auto"/>
            <w:bottom w:val="none" w:sz="0" w:space="0" w:color="auto"/>
            <w:right w:val="none" w:sz="0" w:space="0" w:color="auto"/>
          </w:divBdr>
        </w:div>
        <w:div w:id="1240796636">
          <w:marLeft w:val="0"/>
          <w:marRight w:val="0"/>
          <w:marTop w:val="0"/>
          <w:marBottom w:val="0"/>
          <w:divBdr>
            <w:top w:val="none" w:sz="0" w:space="0" w:color="auto"/>
            <w:left w:val="none" w:sz="0" w:space="0" w:color="auto"/>
            <w:bottom w:val="none" w:sz="0" w:space="0" w:color="auto"/>
            <w:right w:val="none" w:sz="0" w:space="0" w:color="auto"/>
          </w:divBdr>
        </w:div>
        <w:div w:id="1117793945">
          <w:marLeft w:val="0"/>
          <w:marRight w:val="0"/>
          <w:marTop w:val="0"/>
          <w:marBottom w:val="0"/>
          <w:divBdr>
            <w:top w:val="none" w:sz="0" w:space="0" w:color="auto"/>
            <w:left w:val="none" w:sz="0" w:space="0" w:color="auto"/>
            <w:bottom w:val="none" w:sz="0" w:space="0" w:color="auto"/>
            <w:right w:val="none" w:sz="0" w:space="0" w:color="auto"/>
          </w:divBdr>
        </w:div>
        <w:div w:id="813328930">
          <w:marLeft w:val="0"/>
          <w:marRight w:val="0"/>
          <w:marTop w:val="0"/>
          <w:marBottom w:val="0"/>
          <w:divBdr>
            <w:top w:val="none" w:sz="0" w:space="0" w:color="auto"/>
            <w:left w:val="none" w:sz="0" w:space="0" w:color="auto"/>
            <w:bottom w:val="none" w:sz="0" w:space="0" w:color="auto"/>
            <w:right w:val="none" w:sz="0" w:space="0" w:color="auto"/>
          </w:divBdr>
        </w:div>
        <w:div w:id="1198859583">
          <w:marLeft w:val="0"/>
          <w:marRight w:val="0"/>
          <w:marTop w:val="0"/>
          <w:marBottom w:val="0"/>
          <w:divBdr>
            <w:top w:val="none" w:sz="0" w:space="0" w:color="auto"/>
            <w:left w:val="none" w:sz="0" w:space="0" w:color="auto"/>
            <w:bottom w:val="none" w:sz="0" w:space="0" w:color="auto"/>
            <w:right w:val="none" w:sz="0" w:space="0" w:color="auto"/>
          </w:divBdr>
        </w:div>
      </w:divsChild>
    </w:div>
    <w:div w:id="291912061">
      <w:bodyDiv w:val="1"/>
      <w:marLeft w:val="0"/>
      <w:marRight w:val="0"/>
      <w:marTop w:val="0"/>
      <w:marBottom w:val="0"/>
      <w:divBdr>
        <w:top w:val="none" w:sz="0" w:space="0" w:color="auto"/>
        <w:left w:val="none" w:sz="0" w:space="0" w:color="auto"/>
        <w:bottom w:val="none" w:sz="0" w:space="0" w:color="auto"/>
        <w:right w:val="none" w:sz="0" w:space="0" w:color="auto"/>
      </w:divBdr>
    </w:div>
    <w:div w:id="398065777">
      <w:bodyDiv w:val="1"/>
      <w:marLeft w:val="0"/>
      <w:marRight w:val="0"/>
      <w:marTop w:val="0"/>
      <w:marBottom w:val="0"/>
      <w:divBdr>
        <w:top w:val="none" w:sz="0" w:space="0" w:color="auto"/>
        <w:left w:val="none" w:sz="0" w:space="0" w:color="auto"/>
        <w:bottom w:val="none" w:sz="0" w:space="0" w:color="auto"/>
        <w:right w:val="none" w:sz="0" w:space="0" w:color="auto"/>
      </w:divBdr>
      <w:divsChild>
        <w:div w:id="1824202197">
          <w:marLeft w:val="0"/>
          <w:marRight w:val="0"/>
          <w:marTop w:val="0"/>
          <w:marBottom w:val="0"/>
          <w:divBdr>
            <w:top w:val="none" w:sz="0" w:space="0" w:color="auto"/>
            <w:left w:val="none" w:sz="0" w:space="0" w:color="auto"/>
            <w:bottom w:val="none" w:sz="0" w:space="0" w:color="auto"/>
            <w:right w:val="none" w:sz="0" w:space="0" w:color="auto"/>
          </w:divBdr>
          <w:divsChild>
            <w:div w:id="1008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713">
      <w:bodyDiv w:val="1"/>
      <w:marLeft w:val="0"/>
      <w:marRight w:val="0"/>
      <w:marTop w:val="0"/>
      <w:marBottom w:val="0"/>
      <w:divBdr>
        <w:top w:val="none" w:sz="0" w:space="0" w:color="auto"/>
        <w:left w:val="none" w:sz="0" w:space="0" w:color="auto"/>
        <w:bottom w:val="none" w:sz="0" w:space="0" w:color="auto"/>
        <w:right w:val="none" w:sz="0" w:space="0" w:color="auto"/>
      </w:divBdr>
    </w:div>
    <w:div w:id="673073907">
      <w:bodyDiv w:val="1"/>
      <w:marLeft w:val="0"/>
      <w:marRight w:val="0"/>
      <w:marTop w:val="0"/>
      <w:marBottom w:val="0"/>
      <w:divBdr>
        <w:top w:val="none" w:sz="0" w:space="0" w:color="auto"/>
        <w:left w:val="none" w:sz="0" w:space="0" w:color="auto"/>
        <w:bottom w:val="none" w:sz="0" w:space="0" w:color="auto"/>
        <w:right w:val="none" w:sz="0" w:space="0" w:color="auto"/>
      </w:divBdr>
    </w:div>
    <w:div w:id="827133806">
      <w:bodyDiv w:val="1"/>
      <w:marLeft w:val="0"/>
      <w:marRight w:val="0"/>
      <w:marTop w:val="0"/>
      <w:marBottom w:val="0"/>
      <w:divBdr>
        <w:top w:val="none" w:sz="0" w:space="0" w:color="auto"/>
        <w:left w:val="none" w:sz="0" w:space="0" w:color="auto"/>
        <w:bottom w:val="none" w:sz="0" w:space="0" w:color="auto"/>
        <w:right w:val="none" w:sz="0" w:space="0" w:color="auto"/>
      </w:divBdr>
      <w:divsChild>
        <w:div w:id="998729309">
          <w:marLeft w:val="0"/>
          <w:marRight w:val="0"/>
          <w:marTop w:val="0"/>
          <w:marBottom w:val="0"/>
          <w:divBdr>
            <w:top w:val="none" w:sz="0" w:space="0" w:color="auto"/>
            <w:left w:val="none" w:sz="0" w:space="0" w:color="auto"/>
            <w:bottom w:val="none" w:sz="0" w:space="0" w:color="auto"/>
            <w:right w:val="none" w:sz="0" w:space="0" w:color="auto"/>
          </w:divBdr>
        </w:div>
        <w:div w:id="417294000">
          <w:marLeft w:val="0"/>
          <w:marRight w:val="0"/>
          <w:marTop w:val="0"/>
          <w:marBottom w:val="0"/>
          <w:divBdr>
            <w:top w:val="none" w:sz="0" w:space="0" w:color="auto"/>
            <w:left w:val="none" w:sz="0" w:space="0" w:color="auto"/>
            <w:bottom w:val="none" w:sz="0" w:space="0" w:color="auto"/>
            <w:right w:val="none" w:sz="0" w:space="0" w:color="auto"/>
          </w:divBdr>
        </w:div>
        <w:div w:id="553736330">
          <w:marLeft w:val="0"/>
          <w:marRight w:val="0"/>
          <w:marTop w:val="0"/>
          <w:marBottom w:val="0"/>
          <w:divBdr>
            <w:top w:val="none" w:sz="0" w:space="0" w:color="auto"/>
            <w:left w:val="none" w:sz="0" w:space="0" w:color="auto"/>
            <w:bottom w:val="none" w:sz="0" w:space="0" w:color="auto"/>
            <w:right w:val="none" w:sz="0" w:space="0" w:color="auto"/>
          </w:divBdr>
        </w:div>
        <w:div w:id="1185751644">
          <w:marLeft w:val="0"/>
          <w:marRight w:val="0"/>
          <w:marTop w:val="0"/>
          <w:marBottom w:val="0"/>
          <w:divBdr>
            <w:top w:val="none" w:sz="0" w:space="0" w:color="auto"/>
            <w:left w:val="none" w:sz="0" w:space="0" w:color="auto"/>
            <w:bottom w:val="none" w:sz="0" w:space="0" w:color="auto"/>
            <w:right w:val="none" w:sz="0" w:space="0" w:color="auto"/>
          </w:divBdr>
        </w:div>
        <w:div w:id="879588046">
          <w:marLeft w:val="0"/>
          <w:marRight w:val="0"/>
          <w:marTop w:val="0"/>
          <w:marBottom w:val="0"/>
          <w:divBdr>
            <w:top w:val="none" w:sz="0" w:space="0" w:color="auto"/>
            <w:left w:val="none" w:sz="0" w:space="0" w:color="auto"/>
            <w:bottom w:val="none" w:sz="0" w:space="0" w:color="auto"/>
            <w:right w:val="none" w:sz="0" w:space="0" w:color="auto"/>
          </w:divBdr>
        </w:div>
        <w:div w:id="1766536287">
          <w:marLeft w:val="0"/>
          <w:marRight w:val="0"/>
          <w:marTop w:val="0"/>
          <w:marBottom w:val="0"/>
          <w:divBdr>
            <w:top w:val="none" w:sz="0" w:space="0" w:color="auto"/>
            <w:left w:val="none" w:sz="0" w:space="0" w:color="auto"/>
            <w:bottom w:val="none" w:sz="0" w:space="0" w:color="auto"/>
            <w:right w:val="none" w:sz="0" w:space="0" w:color="auto"/>
          </w:divBdr>
        </w:div>
      </w:divsChild>
    </w:div>
    <w:div w:id="842664970">
      <w:bodyDiv w:val="1"/>
      <w:marLeft w:val="0"/>
      <w:marRight w:val="0"/>
      <w:marTop w:val="0"/>
      <w:marBottom w:val="0"/>
      <w:divBdr>
        <w:top w:val="none" w:sz="0" w:space="0" w:color="auto"/>
        <w:left w:val="none" w:sz="0" w:space="0" w:color="auto"/>
        <w:bottom w:val="none" w:sz="0" w:space="0" w:color="auto"/>
        <w:right w:val="none" w:sz="0" w:space="0" w:color="auto"/>
      </w:divBdr>
    </w:div>
    <w:div w:id="862980171">
      <w:bodyDiv w:val="1"/>
      <w:marLeft w:val="0"/>
      <w:marRight w:val="0"/>
      <w:marTop w:val="0"/>
      <w:marBottom w:val="0"/>
      <w:divBdr>
        <w:top w:val="none" w:sz="0" w:space="0" w:color="auto"/>
        <w:left w:val="none" w:sz="0" w:space="0" w:color="auto"/>
        <w:bottom w:val="none" w:sz="0" w:space="0" w:color="auto"/>
        <w:right w:val="none" w:sz="0" w:space="0" w:color="auto"/>
      </w:divBdr>
    </w:div>
    <w:div w:id="872573544">
      <w:bodyDiv w:val="1"/>
      <w:marLeft w:val="0"/>
      <w:marRight w:val="0"/>
      <w:marTop w:val="0"/>
      <w:marBottom w:val="0"/>
      <w:divBdr>
        <w:top w:val="none" w:sz="0" w:space="0" w:color="auto"/>
        <w:left w:val="none" w:sz="0" w:space="0" w:color="auto"/>
        <w:bottom w:val="none" w:sz="0" w:space="0" w:color="auto"/>
        <w:right w:val="none" w:sz="0" w:space="0" w:color="auto"/>
      </w:divBdr>
      <w:divsChild>
        <w:div w:id="859900987">
          <w:marLeft w:val="0"/>
          <w:marRight w:val="0"/>
          <w:marTop w:val="0"/>
          <w:marBottom w:val="0"/>
          <w:divBdr>
            <w:top w:val="none" w:sz="0" w:space="0" w:color="auto"/>
            <w:left w:val="none" w:sz="0" w:space="0" w:color="auto"/>
            <w:bottom w:val="none" w:sz="0" w:space="0" w:color="auto"/>
            <w:right w:val="none" w:sz="0" w:space="0" w:color="auto"/>
          </w:divBdr>
          <w:divsChild>
            <w:div w:id="16639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991">
      <w:bodyDiv w:val="1"/>
      <w:marLeft w:val="0"/>
      <w:marRight w:val="0"/>
      <w:marTop w:val="0"/>
      <w:marBottom w:val="0"/>
      <w:divBdr>
        <w:top w:val="none" w:sz="0" w:space="0" w:color="auto"/>
        <w:left w:val="none" w:sz="0" w:space="0" w:color="auto"/>
        <w:bottom w:val="none" w:sz="0" w:space="0" w:color="auto"/>
        <w:right w:val="none" w:sz="0" w:space="0" w:color="auto"/>
      </w:divBdr>
    </w:div>
    <w:div w:id="995379901">
      <w:bodyDiv w:val="1"/>
      <w:marLeft w:val="0"/>
      <w:marRight w:val="0"/>
      <w:marTop w:val="0"/>
      <w:marBottom w:val="0"/>
      <w:divBdr>
        <w:top w:val="none" w:sz="0" w:space="0" w:color="auto"/>
        <w:left w:val="none" w:sz="0" w:space="0" w:color="auto"/>
        <w:bottom w:val="none" w:sz="0" w:space="0" w:color="auto"/>
        <w:right w:val="none" w:sz="0" w:space="0" w:color="auto"/>
      </w:divBdr>
      <w:divsChild>
        <w:div w:id="850951065">
          <w:marLeft w:val="0"/>
          <w:marRight w:val="0"/>
          <w:marTop w:val="0"/>
          <w:marBottom w:val="0"/>
          <w:divBdr>
            <w:top w:val="none" w:sz="0" w:space="0" w:color="auto"/>
            <w:left w:val="none" w:sz="0" w:space="0" w:color="auto"/>
            <w:bottom w:val="none" w:sz="0" w:space="0" w:color="auto"/>
            <w:right w:val="none" w:sz="0" w:space="0" w:color="auto"/>
          </w:divBdr>
          <w:divsChild>
            <w:div w:id="8520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3373">
      <w:bodyDiv w:val="1"/>
      <w:marLeft w:val="0"/>
      <w:marRight w:val="0"/>
      <w:marTop w:val="0"/>
      <w:marBottom w:val="0"/>
      <w:divBdr>
        <w:top w:val="none" w:sz="0" w:space="0" w:color="auto"/>
        <w:left w:val="none" w:sz="0" w:space="0" w:color="auto"/>
        <w:bottom w:val="none" w:sz="0" w:space="0" w:color="auto"/>
        <w:right w:val="none" w:sz="0" w:space="0" w:color="auto"/>
      </w:divBdr>
      <w:divsChild>
        <w:div w:id="1822577264">
          <w:marLeft w:val="0"/>
          <w:marRight w:val="0"/>
          <w:marTop w:val="0"/>
          <w:marBottom w:val="0"/>
          <w:divBdr>
            <w:top w:val="none" w:sz="0" w:space="0" w:color="auto"/>
            <w:left w:val="none" w:sz="0" w:space="0" w:color="auto"/>
            <w:bottom w:val="none" w:sz="0" w:space="0" w:color="auto"/>
            <w:right w:val="none" w:sz="0" w:space="0" w:color="auto"/>
          </w:divBdr>
        </w:div>
        <w:div w:id="835998751">
          <w:marLeft w:val="0"/>
          <w:marRight w:val="0"/>
          <w:marTop w:val="0"/>
          <w:marBottom w:val="0"/>
          <w:divBdr>
            <w:top w:val="none" w:sz="0" w:space="0" w:color="auto"/>
            <w:left w:val="none" w:sz="0" w:space="0" w:color="auto"/>
            <w:bottom w:val="none" w:sz="0" w:space="0" w:color="auto"/>
            <w:right w:val="none" w:sz="0" w:space="0" w:color="auto"/>
          </w:divBdr>
        </w:div>
        <w:div w:id="977881890">
          <w:marLeft w:val="0"/>
          <w:marRight w:val="0"/>
          <w:marTop w:val="0"/>
          <w:marBottom w:val="0"/>
          <w:divBdr>
            <w:top w:val="none" w:sz="0" w:space="0" w:color="auto"/>
            <w:left w:val="none" w:sz="0" w:space="0" w:color="auto"/>
            <w:bottom w:val="none" w:sz="0" w:space="0" w:color="auto"/>
            <w:right w:val="none" w:sz="0" w:space="0" w:color="auto"/>
          </w:divBdr>
        </w:div>
        <w:div w:id="1882590204">
          <w:marLeft w:val="0"/>
          <w:marRight w:val="0"/>
          <w:marTop w:val="0"/>
          <w:marBottom w:val="0"/>
          <w:divBdr>
            <w:top w:val="none" w:sz="0" w:space="0" w:color="auto"/>
            <w:left w:val="none" w:sz="0" w:space="0" w:color="auto"/>
            <w:bottom w:val="none" w:sz="0" w:space="0" w:color="auto"/>
            <w:right w:val="none" w:sz="0" w:space="0" w:color="auto"/>
          </w:divBdr>
        </w:div>
        <w:div w:id="1272586112">
          <w:marLeft w:val="0"/>
          <w:marRight w:val="0"/>
          <w:marTop w:val="0"/>
          <w:marBottom w:val="0"/>
          <w:divBdr>
            <w:top w:val="none" w:sz="0" w:space="0" w:color="auto"/>
            <w:left w:val="none" w:sz="0" w:space="0" w:color="auto"/>
            <w:bottom w:val="none" w:sz="0" w:space="0" w:color="auto"/>
            <w:right w:val="none" w:sz="0" w:space="0" w:color="auto"/>
          </w:divBdr>
        </w:div>
        <w:div w:id="2118866556">
          <w:marLeft w:val="0"/>
          <w:marRight w:val="0"/>
          <w:marTop w:val="0"/>
          <w:marBottom w:val="0"/>
          <w:divBdr>
            <w:top w:val="none" w:sz="0" w:space="0" w:color="auto"/>
            <w:left w:val="none" w:sz="0" w:space="0" w:color="auto"/>
            <w:bottom w:val="none" w:sz="0" w:space="0" w:color="auto"/>
            <w:right w:val="none" w:sz="0" w:space="0" w:color="auto"/>
          </w:divBdr>
        </w:div>
        <w:div w:id="1665477777">
          <w:marLeft w:val="0"/>
          <w:marRight w:val="0"/>
          <w:marTop w:val="0"/>
          <w:marBottom w:val="0"/>
          <w:divBdr>
            <w:top w:val="none" w:sz="0" w:space="0" w:color="auto"/>
            <w:left w:val="none" w:sz="0" w:space="0" w:color="auto"/>
            <w:bottom w:val="none" w:sz="0" w:space="0" w:color="auto"/>
            <w:right w:val="none" w:sz="0" w:space="0" w:color="auto"/>
          </w:divBdr>
        </w:div>
      </w:divsChild>
    </w:div>
    <w:div w:id="1293824402">
      <w:bodyDiv w:val="1"/>
      <w:marLeft w:val="0"/>
      <w:marRight w:val="0"/>
      <w:marTop w:val="0"/>
      <w:marBottom w:val="0"/>
      <w:divBdr>
        <w:top w:val="none" w:sz="0" w:space="0" w:color="auto"/>
        <w:left w:val="none" w:sz="0" w:space="0" w:color="auto"/>
        <w:bottom w:val="none" w:sz="0" w:space="0" w:color="auto"/>
        <w:right w:val="none" w:sz="0" w:space="0" w:color="auto"/>
      </w:divBdr>
    </w:div>
    <w:div w:id="1328552386">
      <w:bodyDiv w:val="1"/>
      <w:marLeft w:val="0"/>
      <w:marRight w:val="0"/>
      <w:marTop w:val="0"/>
      <w:marBottom w:val="0"/>
      <w:divBdr>
        <w:top w:val="none" w:sz="0" w:space="0" w:color="auto"/>
        <w:left w:val="none" w:sz="0" w:space="0" w:color="auto"/>
        <w:bottom w:val="none" w:sz="0" w:space="0" w:color="auto"/>
        <w:right w:val="none" w:sz="0" w:space="0" w:color="auto"/>
      </w:divBdr>
    </w:div>
    <w:div w:id="1348681020">
      <w:bodyDiv w:val="1"/>
      <w:marLeft w:val="0"/>
      <w:marRight w:val="0"/>
      <w:marTop w:val="0"/>
      <w:marBottom w:val="0"/>
      <w:divBdr>
        <w:top w:val="none" w:sz="0" w:space="0" w:color="auto"/>
        <w:left w:val="none" w:sz="0" w:space="0" w:color="auto"/>
        <w:bottom w:val="none" w:sz="0" w:space="0" w:color="auto"/>
        <w:right w:val="none" w:sz="0" w:space="0" w:color="auto"/>
      </w:divBdr>
    </w:div>
    <w:div w:id="1431051172">
      <w:bodyDiv w:val="1"/>
      <w:marLeft w:val="0"/>
      <w:marRight w:val="0"/>
      <w:marTop w:val="0"/>
      <w:marBottom w:val="0"/>
      <w:divBdr>
        <w:top w:val="none" w:sz="0" w:space="0" w:color="auto"/>
        <w:left w:val="none" w:sz="0" w:space="0" w:color="auto"/>
        <w:bottom w:val="none" w:sz="0" w:space="0" w:color="auto"/>
        <w:right w:val="none" w:sz="0" w:space="0" w:color="auto"/>
      </w:divBdr>
    </w:div>
    <w:div w:id="1573005047">
      <w:bodyDiv w:val="1"/>
      <w:marLeft w:val="0"/>
      <w:marRight w:val="0"/>
      <w:marTop w:val="0"/>
      <w:marBottom w:val="0"/>
      <w:divBdr>
        <w:top w:val="none" w:sz="0" w:space="0" w:color="auto"/>
        <w:left w:val="none" w:sz="0" w:space="0" w:color="auto"/>
        <w:bottom w:val="none" w:sz="0" w:space="0" w:color="auto"/>
        <w:right w:val="none" w:sz="0" w:space="0" w:color="auto"/>
      </w:divBdr>
    </w:div>
    <w:div w:id="1636713549">
      <w:bodyDiv w:val="1"/>
      <w:marLeft w:val="0"/>
      <w:marRight w:val="0"/>
      <w:marTop w:val="0"/>
      <w:marBottom w:val="0"/>
      <w:divBdr>
        <w:top w:val="none" w:sz="0" w:space="0" w:color="auto"/>
        <w:left w:val="none" w:sz="0" w:space="0" w:color="auto"/>
        <w:bottom w:val="none" w:sz="0" w:space="0" w:color="auto"/>
        <w:right w:val="none" w:sz="0" w:space="0" w:color="auto"/>
      </w:divBdr>
    </w:div>
    <w:div w:id="211924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nectionnewspapers.com/news/2003/oct/01/matrix-defendant-sentenced-to-40-years/" TargetMode="Externa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theatlanticcities.com/design/2013/03/diplomacy-map-ruined-thousand-friendships/4905/" TargetMode="External"/><Relationship Id="rId17" Type="http://schemas.openxmlformats.org/officeDocument/2006/relationships/hyperlink" Target="http://www.theesa.com/facts/pdfs/VideoGames21stCentury_2010.pdf" TargetMode="External"/><Relationship Id="rId2" Type="http://schemas.openxmlformats.org/officeDocument/2006/relationships/numbering" Target="numbering.xml"/><Relationship Id="rId16" Type="http://schemas.openxmlformats.org/officeDocument/2006/relationships/hyperlink" Target="http://www.reuters.com/article/2013/09/18/us-taketwo-gta-idUSBRE98H0Z72013091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premecourt.gov/opinions/10pdf/08&#8211;1448.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oystiq.com/2006/08/22/beware-the-ultra-violent-pac-man/" TargetMode="External"/><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hyperlink" Target="http://www.psychology.iastate.edu/faculty/caa/abstracts/2010-2014/AmicusGruelYeeFinal.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masslive.com/news/index.ssf/2011/10/defense_for_accused_murderer_j.html" TargetMode="External"/><Relationship Id="rId14" Type="http://schemas.openxmlformats.org/officeDocument/2006/relationships/hyperlink" Target="http://transcripts.cnn.com/TRANSCRIPTS/0704/16/lkl.01.html" TargetMode="External"/><Relationship Id="rId22"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CHIuoW_EL8Q" TargetMode="External"/><Relationship Id="rId7" Type="http://schemas.openxmlformats.org/officeDocument/2006/relationships/hyperlink" Target="http://www.youtube.com/watch?v=710Xi4JkK_s" TargetMode="External"/><Relationship Id="rId2" Type="http://schemas.openxmlformats.org/officeDocument/2006/relationships/hyperlink" Target="http://www.youtube.com/watch?v=FVvPppPovkM" TargetMode="External"/><Relationship Id="rId1" Type="http://schemas.openxmlformats.org/officeDocument/2006/relationships/hyperlink" Target="http://www.youtube.com/watch?v=NdcnQISuF_Y" TargetMode="External"/><Relationship Id="rId6" Type="http://schemas.openxmlformats.org/officeDocument/2006/relationships/hyperlink" Target="http://www.youtube.com/watch?v=h42d0WHRSck" TargetMode="External"/><Relationship Id="rId5" Type="http://schemas.openxmlformats.org/officeDocument/2006/relationships/hyperlink" Target="http://www.youtube.com/watch?v=NRMqonctTtQ" TargetMode="External"/><Relationship Id="rId4" Type="http://schemas.openxmlformats.org/officeDocument/2006/relationships/hyperlink" Target="http://www.youtube.com/watch?v=PSjD8855q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AD24E7D-BACB-4BA8-84F3-B46A6541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18843</Words>
  <Characters>107407</Characters>
  <Application>Microsoft Office Word</Application>
  <DocSecurity>0</DocSecurity>
  <Lines>895</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bartholowlab</dc:creator>
  <cp:lastModifiedBy>bartholowlab</cp:lastModifiedBy>
  <cp:revision>4</cp:revision>
  <cp:lastPrinted>2014-07-22T21:27:00Z</cp:lastPrinted>
  <dcterms:created xsi:type="dcterms:W3CDTF">2014-07-22T21:26:00Z</dcterms:created>
  <dcterms:modified xsi:type="dcterms:W3CDTF">2014-07-22T21:31:00Z</dcterms:modified>
</cp:coreProperties>
</file>